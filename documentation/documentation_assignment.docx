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5C29" w14:textId="4F89AA26" w:rsidR="00624126" w:rsidRPr="005B3FD3" w:rsidRDefault="00AD5F43" w:rsidP="007A6785">
      <w:pPr>
        <w:spacing w:after="120" w:line="288" w:lineRule="auto"/>
        <w:jc w:val="center"/>
        <w:rPr>
          <w:rFonts w:asciiTheme="majorHAnsi" w:hAnsiTheme="majorHAnsi" w:cstheme="majorHAnsi"/>
          <w:b/>
          <w:lang w:val="el-GR"/>
        </w:rPr>
      </w:pPr>
      <w:r w:rsidRPr="00E17759">
        <w:rPr>
          <w:rFonts w:asciiTheme="majorHAnsi" w:hAnsiTheme="majorHAnsi" w:cstheme="majorHAnsi"/>
          <w:b/>
          <w:lang w:val="el-GR"/>
        </w:rPr>
        <w:softHyphen/>
      </w:r>
      <w:r w:rsidRPr="00E17759">
        <w:rPr>
          <w:rFonts w:asciiTheme="majorHAnsi" w:hAnsiTheme="majorHAnsi" w:cstheme="majorHAnsi"/>
          <w:b/>
          <w:lang w:val="el-GR"/>
        </w:rPr>
        <w:softHyphen/>
      </w:r>
      <w:r w:rsidR="00624126" w:rsidRPr="005B3FD3">
        <w:rPr>
          <w:rFonts w:asciiTheme="majorHAnsi" w:hAnsiTheme="majorHAnsi" w:cstheme="majorHAnsi"/>
          <w:b/>
          <w:lang w:val="el-GR"/>
        </w:rPr>
        <w:t xml:space="preserve"> </w:t>
      </w:r>
      <w:r w:rsidR="00624126" w:rsidRPr="007A6785">
        <w:rPr>
          <w:rFonts w:asciiTheme="majorHAnsi" w:hAnsiTheme="majorHAnsi" w:cstheme="majorHAnsi"/>
          <w:b/>
          <w:noProof/>
        </w:rPr>
        <w:drawing>
          <wp:inline distT="114300" distB="114300" distL="114300" distR="114300" wp14:anchorId="5AC78023" wp14:editId="328BA033">
            <wp:extent cx="1114425" cy="1114425"/>
            <wp:effectExtent l="0" t="0" r="0" b="0"/>
            <wp:docPr id="1" name="image1.png" descr="A blue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red logo&#10;&#10;Description automatically generated"/>
                    <pic:cNvPicPr preferRelativeResize="0"/>
                  </pic:nvPicPr>
                  <pic:blipFill>
                    <a:blip r:embed="rId11"/>
                    <a:srcRect/>
                    <a:stretch>
                      <a:fillRect/>
                    </a:stretch>
                  </pic:blipFill>
                  <pic:spPr>
                    <a:xfrm>
                      <a:off x="0" y="0"/>
                      <a:ext cx="1114425" cy="1114425"/>
                    </a:xfrm>
                    <a:prstGeom prst="rect">
                      <a:avLst/>
                    </a:prstGeom>
                    <a:ln/>
                  </pic:spPr>
                </pic:pic>
              </a:graphicData>
            </a:graphic>
          </wp:inline>
        </w:drawing>
      </w:r>
    </w:p>
    <w:p w14:paraId="034CFCD1" w14:textId="77777777" w:rsidR="001D685F" w:rsidRPr="005B3FD3" w:rsidRDefault="001D685F" w:rsidP="007A6785">
      <w:pPr>
        <w:spacing w:after="120" w:line="288" w:lineRule="auto"/>
        <w:jc w:val="center"/>
        <w:rPr>
          <w:rFonts w:asciiTheme="majorHAnsi" w:hAnsiTheme="majorHAnsi" w:cstheme="majorHAnsi"/>
          <w:bCs/>
          <w:sz w:val="32"/>
          <w:szCs w:val="32"/>
          <w:lang w:val="el-GR"/>
        </w:rPr>
      </w:pPr>
    </w:p>
    <w:p w14:paraId="547359E0" w14:textId="29858BB2" w:rsidR="00624126" w:rsidRPr="005B3FD3" w:rsidRDefault="00624126" w:rsidP="007A6785">
      <w:pPr>
        <w:spacing w:after="120" w:line="288" w:lineRule="auto"/>
        <w:jc w:val="center"/>
        <w:rPr>
          <w:rFonts w:asciiTheme="majorHAnsi" w:hAnsiTheme="majorHAnsi" w:cstheme="majorHAnsi"/>
          <w:bCs/>
          <w:sz w:val="32"/>
          <w:szCs w:val="32"/>
          <w:lang w:val="el-GR"/>
        </w:rPr>
      </w:pPr>
      <w:r w:rsidRPr="005B3FD3">
        <w:rPr>
          <w:rFonts w:asciiTheme="majorHAnsi" w:hAnsiTheme="majorHAnsi" w:cstheme="majorHAnsi"/>
          <w:bCs/>
          <w:sz w:val="32"/>
          <w:szCs w:val="32"/>
          <w:lang w:val="el-GR"/>
        </w:rPr>
        <w:t>ΠΑΝΕΠΙΣΤΗΜΙΟ ΠΕΙΡΑΙΩΣ</w:t>
      </w:r>
    </w:p>
    <w:p w14:paraId="684BBD11" w14:textId="348A2866" w:rsidR="00624126" w:rsidRPr="005B3FD3" w:rsidRDefault="00624126" w:rsidP="007A6785">
      <w:pPr>
        <w:spacing w:after="120" w:line="288" w:lineRule="auto"/>
        <w:jc w:val="center"/>
        <w:rPr>
          <w:rFonts w:asciiTheme="majorHAnsi" w:hAnsiTheme="majorHAnsi" w:cstheme="majorHAnsi"/>
          <w:bCs/>
          <w:sz w:val="32"/>
          <w:szCs w:val="32"/>
          <w:lang w:val="el-GR"/>
        </w:rPr>
      </w:pPr>
      <w:r w:rsidRPr="005B3FD3">
        <w:rPr>
          <w:rFonts w:asciiTheme="majorHAnsi" w:hAnsiTheme="majorHAnsi" w:cstheme="majorHAnsi"/>
          <w:bCs/>
          <w:sz w:val="32"/>
          <w:szCs w:val="32"/>
          <w:lang w:val="el-GR"/>
        </w:rPr>
        <w:t>ΣΧΟΛΗ ΤΕΧΝΟΛΟΓΙΩΝ ΠΛΗΡΟΦΟΡΙΚΗΣ ΚΑΙ ΤΗΛΕΠΙΚΟΙΝΩΝΙΩΝ</w:t>
      </w:r>
    </w:p>
    <w:p w14:paraId="3CA11516" w14:textId="77777777" w:rsidR="00624126" w:rsidRPr="005B3FD3" w:rsidRDefault="00624126" w:rsidP="007A6785">
      <w:pPr>
        <w:spacing w:after="120" w:line="288" w:lineRule="auto"/>
        <w:jc w:val="center"/>
        <w:rPr>
          <w:rFonts w:asciiTheme="majorHAnsi" w:hAnsiTheme="majorHAnsi" w:cstheme="majorHAnsi"/>
          <w:bCs/>
          <w:sz w:val="32"/>
          <w:szCs w:val="32"/>
          <w:lang w:val="el-GR"/>
        </w:rPr>
      </w:pPr>
      <w:r w:rsidRPr="005B3FD3">
        <w:rPr>
          <w:rFonts w:asciiTheme="majorHAnsi" w:hAnsiTheme="majorHAnsi" w:cstheme="majorHAnsi"/>
          <w:bCs/>
          <w:sz w:val="32"/>
          <w:szCs w:val="32"/>
          <w:lang w:val="el-GR"/>
        </w:rPr>
        <w:t>ΤΜΗΜΑ ΠΛΗΡΟΦΟΡΙΚΗΣ</w:t>
      </w:r>
    </w:p>
    <w:p w14:paraId="0AB2B3A7" w14:textId="333CAE57" w:rsidR="00624126" w:rsidRPr="005B3FD3" w:rsidRDefault="00624126" w:rsidP="007A6785">
      <w:pPr>
        <w:spacing w:after="120" w:line="288" w:lineRule="auto"/>
        <w:jc w:val="center"/>
        <w:rPr>
          <w:rFonts w:asciiTheme="majorHAnsi" w:hAnsiTheme="majorHAnsi" w:cstheme="majorHAnsi"/>
          <w:bCs/>
          <w:lang w:val="el-GR"/>
        </w:rPr>
      </w:pPr>
    </w:p>
    <w:p w14:paraId="72B520D7" w14:textId="77777777" w:rsidR="001D685F" w:rsidRPr="005B3FD3" w:rsidRDefault="001D685F" w:rsidP="007A6785">
      <w:pPr>
        <w:spacing w:after="120" w:line="288" w:lineRule="auto"/>
        <w:jc w:val="center"/>
        <w:rPr>
          <w:rFonts w:asciiTheme="majorHAnsi" w:hAnsiTheme="majorHAnsi" w:cstheme="majorHAnsi"/>
          <w:bCs/>
          <w:lang w:val="el-GR"/>
        </w:rPr>
      </w:pPr>
    </w:p>
    <w:p w14:paraId="5A9D9595" w14:textId="77777777" w:rsidR="001D685F" w:rsidRPr="005B3FD3" w:rsidRDefault="001D685F" w:rsidP="007A6785">
      <w:pPr>
        <w:spacing w:after="120" w:line="288" w:lineRule="auto"/>
        <w:jc w:val="center"/>
        <w:rPr>
          <w:rFonts w:asciiTheme="majorHAnsi" w:hAnsiTheme="majorHAnsi" w:cstheme="majorHAnsi"/>
          <w:bCs/>
          <w:lang w:val="el-GR"/>
        </w:rPr>
      </w:pPr>
    </w:p>
    <w:p w14:paraId="5839E811" w14:textId="77777777" w:rsidR="001D685F" w:rsidRPr="005B3FD3" w:rsidRDefault="001D685F" w:rsidP="007A6785">
      <w:pPr>
        <w:spacing w:after="120" w:line="288" w:lineRule="auto"/>
        <w:jc w:val="center"/>
        <w:rPr>
          <w:rFonts w:asciiTheme="majorHAnsi" w:hAnsiTheme="majorHAnsi" w:cstheme="majorHAnsi"/>
          <w:bCs/>
          <w:lang w:val="el-GR"/>
        </w:rPr>
      </w:pPr>
    </w:p>
    <w:p w14:paraId="3B176826" w14:textId="10D3DB57" w:rsidR="00090DCD" w:rsidRPr="00A844A0" w:rsidRDefault="00090DCD" w:rsidP="00500F5D">
      <w:pPr>
        <w:spacing w:after="120" w:line="288" w:lineRule="auto"/>
        <w:jc w:val="center"/>
        <w:rPr>
          <w:rFonts w:asciiTheme="majorHAnsi" w:hAnsiTheme="majorHAnsi" w:cstheme="majorHAnsi"/>
          <w:bCs/>
          <w:color w:val="0070C0"/>
          <w:sz w:val="28"/>
          <w:szCs w:val="28"/>
          <w:lang w:val="el-GR"/>
        </w:rPr>
      </w:pPr>
      <w:r>
        <w:rPr>
          <w:rFonts w:asciiTheme="majorHAnsi" w:hAnsiTheme="majorHAnsi" w:cstheme="majorHAnsi"/>
          <w:bCs/>
          <w:color w:val="0070C0"/>
          <w:sz w:val="28"/>
          <w:szCs w:val="28"/>
          <w:lang w:val="el-GR"/>
        </w:rPr>
        <w:t xml:space="preserve">ΚΡΟΙΤΟΡ ΚΑΤΑΡΤΖΙΟΥ </w:t>
      </w:r>
      <w:r w:rsidR="00292EA3">
        <w:rPr>
          <w:rFonts w:asciiTheme="majorHAnsi" w:hAnsiTheme="majorHAnsi" w:cstheme="majorHAnsi"/>
          <w:bCs/>
          <w:color w:val="0070C0"/>
          <w:sz w:val="28"/>
          <w:szCs w:val="28"/>
          <w:lang w:val="el-GR"/>
        </w:rPr>
        <w:t>ΙΩΑΝ Π21077</w:t>
      </w:r>
    </w:p>
    <w:p w14:paraId="46C7DF76" w14:textId="3BFC4725" w:rsidR="00771C27" w:rsidRPr="00090DCD" w:rsidRDefault="00771C27" w:rsidP="00771C27">
      <w:pPr>
        <w:spacing w:after="120" w:line="288" w:lineRule="auto"/>
        <w:jc w:val="center"/>
        <w:rPr>
          <w:rFonts w:asciiTheme="majorHAnsi" w:hAnsiTheme="majorHAnsi" w:cstheme="majorHAnsi"/>
          <w:bCs/>
          <w:color w:val="0070C0"/>
          <w:sz w:val="28"/>
          <w:szCs w:val="28"/>
          <w:lang w:val="el-GR"/>
        </w:rPr>
      </w:pPr>
      <w:r>
        <w:rPr>
          <w:rFonts w:asciiTheme="majorHAnsi" w:hAnsiTheme="majorHAnsi" w:cstheme="majorHAnsi"/>
          <w:bCs/>
          <w:color w:val="0070C0"/>
          <w:sz w:val="28"/>
          <w:szCs w:val="28"/>
          <w:lang w:val="el-GR"/>
        </w:rPr>
        <w:t>ΑΛΕΞΙΟΣ ΒΑΣΙΛΕΙΟΥ Π210</w:t>
      </w:r>
      <w:r w:rsidR="009839C7">
        <w:rPr>
          <w:rFonts w:asciiTheme="majorHAnsi" w:hAnsiTheme="majorHAnsi" w:cstheme="majorHAnsi"/>
          <w:bCs/>
          <w:color w:val="0070C0"/>
          <w:sz w:val="28"/>
          <w:szCs w:val="28"/>
          <w:lang w:val="el-GR"/>
        </w:rPr>
        <w:t>0</w:t>
      </w:r>
      <w:r>
        <w:rPr>
          <w:rFonts w:asciiTheme="majorHAnsi" w:hAnsiTheme="majorHAnsi" w:cstheme="majorHAnsi"/>
          <w:bCs/>
          <w:color w:val="0070C0"/>
          <w:sz w:val="28"/>
          <w:szCs w:val="28"/>
          <w:lang w:val="el-GR"/>
        </w:rPr>
        <w:t>9</w:t>
      </w:r>
    </w:p>
    <w:p w14:paraId="3F053B7C" w14:textId="77777777" w:rsidR="00771C27" w:rsidRPr="00771C27" w:rsidRDefault="00771C27" w:rsidP="00500F5D">
      <w:pPr>
        <w:spacing w:after="120" w:line="288" w:lineRule="auto"/>
        <w:jc w:val="center"/>
        <w:rPr>
          <w:rFonts w:asciiTheme="majorHAnsi" w:hAnsiTheme="majorHAnsi" w:cstheme="majorHAnsi"/>
          <w:bCs/>
          <w:color w:val="0070C0"/>
          <w:sz w:val="28"/>
          <w:szCs w:val="28"/>
          <w:lang w:val="el-GR"/>
        </w:rPr>
      </w:pPr>
    </w:p>
    <w:p w14:paraId="747F0719" w14:textId="2523D2A6" w:rsidR="00624126" w:rsidRPr="005B3FD3" w:rsidRDefault="00624126" w:rsidP="007A6785">
      <w:pPr>
        <w:spacing w:after="120" w:line="288" w:lineRule="auto"/>
        <w:jc w:val="center"/>
        <w:rPr>
          <w:rFonts w:asciiTheme="majorHAnsi" w:hAnsiTheme="majorHAnsi" w:cstheme="majorHAnsi"/>
          <w:bCs/>
          <w:lang w:val="el-GR"/>
        </w:rPr>
      </w:pPr>
    </w:p>
    <w:p w14:paraId="562405A6" w14:textId="77777777" w:rsidR="001D685F" w:rsidRPr="005B3FD3" w:rsidRDefault="001D685F" w:rsidP="007A6785">
      <w:pPr>
        <w:spacing w:after="120" w:line="288" w:lineRule="auto"/>
        <w:jc w:val="center"/>
        <w:rPr>
          <w:rFonts w:asciiTheme="majorHAnsi" w:hAnsiTheme="majorHAnsi" w:cstheme="majorHAnsi"/>
          <w:bCs/>
          <w:lang w:val="el-GR"/>
        </w:rPr>
      </w:pPr>
    </w:p>
    <w:p w14:paraId="0AA8CA96" w14:textId="77777777" w:rsidR="001D685F" w:rsidRPr="005B3FD3" w:rsidRDefault="001D685F" w:rsidP="007A6785">
      <w:pPr>
        <w:spacing w:after="120" w:line="288" w:lineRule="auto"/>
        <w:jc w:val="center"/>
        <w:rPr>
          <w:rFonts w:asciiTheme="majorHAnsi" w:hAnsiTheme="majorHAnsi" w:cstheme="majorHAnsi"/>
          <w:bCs/>
          <w:lang w:val="el-GR"/>
        </w:rPr>
      </w:pPr>
    </w:p>
    <w:p w14:paraId="606CD8FB" w14:textId="77777777" w:rsidR="001D685F" w:rsidRPr="005B3FD3" w:rsidRDefault="001D685F" w:rsidP="007A6785">
      <w:pPr>
        <w:spacing w:after="120" w:line="288" w:lineRule="auto"/>
        <w:jc w:val="center"/>
        <w:rPr>
          <w:rFonts w:asciiTheme="majorHAnsi" w:hAnsiTheme="majorHAnsi" w:cstheme="majorHAnsi"/>
          <w:bCs/>
          <w:lang w:val="el-GR"/>
        </w:rPr>
      </w:pPr>
    </w:p>
    <w:p w14:paraId="35B50B6D" w14:textId="1A37A7C2" w:rsidR="001D685F" w:rsidRPr="00EF4B69" w:rsidRDefault="00E656D9" w:rsidP="000F48C3">
      <w:pPr>
        <w:spacing w:after="120" w:line="288" w:lineRule="auto"/>
        <w:jc w:val="center"/>
        <w:rPr>
          <w:rFonts w:asciiTheme="majorHAnsi" w:hAnsiTheme="majorHAnsi" w:cstheme="majorHAnsi"/>
          <w:lang w:val="el-GR"/>
        </w:rPr>
      </w:pPr>
      <w:r w:rsidRPr="00C13A33">
        <w:rPr>
          <w:rFonts w:asciiTheme="majorHAnsi" w:hAnsiTheme="majorHAnsi" w:cstheme="majorHAnsi"/>
          <w:lang w:val="el-GR"/>
        </w:rPr>
        <w:t xml:space="preserve">  </w:t>
      </w:r>
      <w:r w:rsidR="00624126" w:rsidRPr="007A6785">
        <w:rPr>
          <w:rFonts w:asciiTheme="majorHAnsi" w:hAnsiTheme="majorHAnsi" w:cstheme="majorHAnsi"/>
          <w:lang w:val="el-GR"/>
        </w:rPr>
        <w:t>ΕΡΓΑΣΙΑ</w:t>
      </w:r>
      <w:r w:rsidR="009241F6">
        <w:rPr>
          <w:rFonts w:asciiTheme="majorHAnsi" w:hAnsiTheme="majorHAnsi" w:cstheme="majorHAnsi"/>
          <w:lang w:val="el-GR"/>
        </w:rPr>
        <w:t xml:space="preserve"> ΕΞΑΜΗΝΟΥ</w:t>
      </w:r>
      <w:r w:rsidR="00C13A33" w:rsidRPr="007A6785">
        <w:rPr>
          <w:rFonts w:asciiTheme="majorHAnsi" w:hAnsiTheme="majorHAnsi" w:cstheme="majorHAnsi"/>
          <w:lang w:val="el-GR"/>
        </w:rPr>
        <w:t xml:space="preserve"> </w:t>
      </w:r>
      <w:r w:rsidR="00624126" w:rsidRPr="007A6785">
        <w:rPr>
          <w:rFonts w:asciiTheme="majorHAnsi" w:hAnsiTheme="majorHAnsi" w:cstheme="majorHAnsi"/>
          <w:lang w:val="el-GR"/>
        </w:rPr>
        <w:t xml:space="preserve">ΜΑΘΗΜΑΤΟΣ </w:t>
      </w:r>
      <w:r w:rsidR="009241F6">
        <w:rPr>
          <w:rFonts w:asciiTheme="majorHAnsi" w:hAnsiTheme="majorHAnsi" w:cstheme="majorHAnsi"/>
          <w:lang w:val="el-GR"/>
        </w:rPr>
        <w:t>ΒΙΟΠΛΗΡΟΦΟΡΙΚΗΣ</w:t>
      </w:r>
    </w:p>
    <w:p w14:paraId="2F3975A6" w14:textId="45EAAD49" w:rsidR="00624126" w:rsidRPr="007A6785" w:rsidRDefault="00624126" w:rsidP="007A6785">
      <w:pPr>
        <w:spacing w:after="120" w:line="288" w:lineRule="auto"/>
        <w:jc w:val="center"/>
        <w:rPr>
          <w:rFonts w:asciiTheme="majorHAnsi" w:hAnsiTheme="majorHAnsi" w:cstheme="majorHAnsi"/>
          <w:bCs/>
          <w:lang w:val="el-GR"/>
        </w:rPr>
      </w:pPr>
    </w:p>
    <w:p w14:paraId="5DC94B90" w14:textId="77777777" w:rsidR="00624126" w:rsidRPr="005B3FD3" w:rsidRDefault="00624126" w:rsidP="007A6785">
      <w:pPr>
        <w:spacing w:after="120" w:line="288" w:lineRule="auto"/>
        <w:jc w:val="center"/>
        <w:rPr>
          <w:rFonts w:asciiTheme="majorHAnsi" w:hAnsiTheme="majorHAnsi" w:cstheme="majorHAnsi"/>
          <w:b/>
          <w:lang w:val="el-GR"/>
        </w:rPr>
      </w:pPr>
    </w:p>
    <w:p w14:paraId="0E64BC24" w14:textId="77777777" w:rsidR="00624126" w:rsidRPr="005B3FD3" w:rsidRDefault="00624126" w:rsidP="007A6785">
      <w:pPr>
        <w:spacing w:after="120" w:line="288" w:lineRule="auto"/>
        <w:jc w:val="center"/>
        <w:rPr>
          <w:rFonts w:asciiTheme="majorHAnsi" w:hAnsiTheme="majorHAnsi" w:cstheme="majorHAnsi"/>
          <w:b/>
          <w:lang w:val="el-GR"/>
        </w:rPr>
      </w:pPr>
    </w:p>
    <w:p w14:paraId="499268F9" w14:textId="55A4A9A1" w:rsidR="00624126" w:rsidRPr="005B3FD3" w:rsidRDefault="00624126" w:rsidP="007A6785">
      <w:pPr>
        <w:spacing w:after="120" w:line="288" w:lineRule="auto"/>
        <w:jc w:val="center"/>
        <w:rPr>
          <w:rFonts w:asciiTheme="majorHAnsi" w:hAnsiTheme="majorHAnsi" w:cstheme="majorHAnsi"/>
          <w:b/>
          <w:lang w:val="el-GR"/>
        </w:rPr>
      </w:pPr>
    </w:p>
    <w:p w14:paraId="10D205A1" w14:textId="290C5CB5" w:rsidR="00624126" w:rsidRPr="005B3FD3" w:rsidRDefault="00624126" w:rsidP="007A6785">
      <w:pPr>
        <w:spacing w:after="120" w:line="288" w:lineRule="auto"/>
        <w:jc w:val="center"/>
        <w:rPr>
          <w:rFonts w:asciiTheme="majorHAnsi" w:hAnsiTheme="majorHAnsi" w:cstheme="majorHAnsi"/>
          <w:b/>
          <w:lang w:val="el-GR"/>
        </w:rPr>
      </w:pPr>
    </w:p>
    <w:p w14:paraId="642EBDEA" w14:textId="5A4D4FB6" w:rsidR="00624126" w:rsidRPr="005B3FD3" w:rsidRDefault="00624126" w:rsidP="007A6785">
      <w:pPr>
        <w:spacing w:after="120" w:line="288" w:lineRule="auto"/>
        <w:jc w:val="center"/>
        <w:rPr>
          <w:rFonts w:asciiTheme="majorHAnsi" w:hAnsiTheme="majorHAnsi" w:cstheme="majorHAnsi"/>
          <w:b/>
          <w:lang w:val="el-GR"/>
        </w:rPr>
      </w:pPr>
    </w:p>
    <w:p w14:paraId="70389E56" w14:textId="62F7EFA7" w:rsidR="00624126" w:rsidRPr="005B3FD3" w:rsidRDefault="00624126" w:rsidP="007A6785">
      <w:pPr>
        <w:spacing w:after="120" w:line="288" w:lineRule="auto"/>
        <w:jc w:val="center"/>
        <w:rPr>
          <w:rFonts w:asciiTheme="majorHAnsi" w:hAnsiTheme="majorHAnsi" w:cstheme="majorHAnsi"/>
          <w:b/>
          <w:lang w:val="el-GR"/>
        </w:rPr>
      </w:pPr>
    </w:p>
    <w:p w14:paraId="471F2B66" w14:textId="5CB1C124" w:rsidR="00624126" w:rsidRPr="00A844A0" w:rsidRDefault="00624126" w:rsidP="007A6785">
      <w:pPr>
        <w:spacing w:after="120" w:line="288" w:lineRule="auto"/>
        <w:jc w:val="center"/>
        <w:rPr>
          <w:rFonts w:asciiTheme="majorHAnsi" w:hAnsiTheme="majorHAnsi" w:cstheme="majorHAnsi"/>
          <w:b/>
          <w:lang w:val="el-GR"/>
        </w:rPr>
      </w:pPr>
      <w:r w:rsidRPr="005B3FD3">
        <w:rPr>
          <w:rFonts w:asciiTheme="majorHAnsi" w:hAnsiTheme="majorHAnsi" w:cstheme="majorHAnsi"/>
          <w:b/>
          <w:lang w:val="el-GR"/>
        </w:rPr>
        <w:t>ΠΕΙΡΑΙΑΣ</w:t>
      </w:r>
    </w:p>
    <w:p w14:paraId="11D0C019" w14:textId="1AF48342" w:rsidR="00624126" w:rsidRPr="005B3FD3" w:rsidRDefault="00820007" w:rsidP="007A6785">
      <w:pPr>
        <w:spacing w:after="120" w:line="288" w:lineRule="auto"/>
        <w:jc w:val="center"/>
        <w:rPr>
          <w:rFonts w:asciiTheme="majorHAnsi" w:hAnsiTheme="majorHAnsi" w:cstheme="majorHAnsi"/>
          <w:b/>
          <w:lang w:val="el-GR"/>
        </w:rPr>
      </w:pPr>
      <w:r>
        <w:rPr>
          <w:rFonts w:asciiTheme="majorHAnsi" w:hAnsiTheme="majorHAnsi" w:cstheme="majorHAnsi"/>
          <w:b/>
          <w:lang w:val="el-GR"/>
        </w:rPr>
        <w:t>Ιού</w:t>
      </w:r>
      <w:r w:rsidR="009241F6">
        <w:rPr>
          <w:rFonts w:asciiTheme="majorHAnsi" w:hAnsiTheme="majorHAnsi" w:cstheme="majorHAnsi"/>
          <w:b/>
          <w:lang w:val="el-GR"/>
        </w:rPr>
        <w:t>λ</w:t>
      </w:r>
      <w:r>
        <w:rPr>
          <w:rFonts w:asciiTheme="majorHAnsi" w:hAnsiTheme="majorHAnsi" w:cstheme="majorHAnsi"/>
          <w:b/>
          <w:lang w:val="el-GR"/>
        </w:rPr>
        <w:t>ιος</w:t>
      </w:r>
      <w:r w:rsidR="00624126" w:rsidRPr="005B3FD3">
        <w:rPr>
          <w:rFonts w:asciiTheme="majorHAnsi" w:hAnsiTheme="majorHAnsi" w:cstheme="majorHAnsi"/>
          <w:b/>
          <w:lang w:val="el-GR"/>
        </w:rPr>
        <w:t xml:space="preserve"> 2024</w:t>
      </w:r>
    </w:p>
    <w:p w14:paraId="106642F8" w14:textId="77777777" w:rsidR="00624126" w:rsidRPr="005B3FD3" w:rsidRDefault="00624126" w:rsidP="007A6785">
      <w:pPr>
        <w:spacing w:after="120" w:line="288" w:lineRule="auto"/>
        <w:jc w:val="center"/>
        <w:rPr>
          <w:rFonts w:asciiTheme="majorHAnsi" w:hAnsiTheme="majorHAnsi" w:cstheme="majorHAnsi"/>
          <w:b/>
          <w:lang w:val="el-GR"/>
        </w:rPr>
      </w:pPr>
    </w:p>
    <w:p w14:paraId="3E23ED4D" w14:textId="77777777" w:rsidR="00624126" w:rsidRPr="005B3FD3" w:rsidRDefault="00624126" w:rsidP="007A6785">
      <w:pPr>
        <w:spacing w:after="120" w:line="288" w:lineRule="auto"/>
        <w:rPr>
          <w:rFonts w:asciiTheme="majorHAnsi" w:hAnsiTheme="majorHAnsi" w:cstheme="majorHAnsi"/>
          <w:lang w:val="el-GR"/>
        </w:rPr>
      </w:pPr>
    </w:p>
    <w:p w14:paraId="31D18CCD" w14:textId="195B524E" w:rsidR="00624126" w:rsidRPr="009241F6" w:rsidRDefault="00624126" w:rsidP="007A6785">
      <w:pPr>
        <w:spacing w:after="120" w:line="288" w:lineRule="auto"/>
        <w:rPr>
          <w:rFonts w:asciiTheme="majorHAnsi" w:hAnsiTheme="majorHAnsi" w:cstheme="majorHAnsi"/>
          <w:b/>
          <w:color w:val="0070C0"/>
          <w:lang w:val="el-GR"/>
        </w:rPr>
      </w:pPr>
      <w:r w:rsidRPr="005B3FD3">
        <w:rPr>
          <w:rFonts w:asciiTheme="majorHAnsi" w:hAnsiTheme="majorHAnsi" w:cstheme="majorHAnsi"/>
          <w:b/>
          <w:color w:val="0070C0"/>
          <w:lang w:val="el-GR"/>
        </w:rPr>
        <w:t>ΠΡΟΛΟΓΟΣ</w:t>
      </w:r>
    </w:p>
    <w:p w14:paraId="161FE412" w14:textId="5E6027B6" w:rsidR="00F94B4A" w:rsidRPr="005C45EA" w:rsidRDefault="00624126" w:rsidP="00E25C7A">
      <w:pPr>
        <w:jc w:val="both"/>
        <w:rPr>
          <w:rFonts w:asciiTheme="minorHAnsi" w:hAnsiTheme="minorHAnsi" w:cstheme="minorHAnsi"/>
          <w:lang w:val="el-GR"/>
        </w:rPr>
      </w:pPr>
      <w:r w:rsidRPr="00A9505A">
        <w:rPr>
          <w:rFonts w:asciiTheme="minorHAnsi" w:hAnsiTheme="minorHAnsi" w:cstheme="minorHAnsi"/>
          <w:lang w:val="el-GR"/>
        </w:rPr>
        <w:t xml:space="preserve">Η παρούσα εργασία </w:t>
      </w:r>
      <w:r w:rsidR="008453E7" w:rsidRPr="00A9505A">
        <w:rPr>
          <w:rFonts w:asciiTheme="minorHAnsi" w:hAnsiTheme="minorHAnsi" w:cstheme="minorHAnsi"/>
          <w:lang w:val="el-GR"/>
        </w:rPr>
        <w:t>αναπτύχθηκε ως μέρος</w:t>
      </w:r>
      <w:r w:rsidRPr="00A9505A">
        <w:rPr>
          <w:rFonts w:asciiTheme="minorHAnsi" w:hAnsiTheme="minorHAnsi" w:cstheme="minorHAnsi"/>
          <w:lang w:val="el-GR"/>
        </w:rPr>
        <w:t xml:space="preserve"> του μαθήματος </w:t>
      </w:r>
      <w:proofErr w:type="spellStart"/>
      <w:r w:rsidR="005C45EA">
        <w:rPr>
          <w:rFonts w:asciiTheme="minorHAnsi" w:hAnsiTheme="minorHAnsi" w:cstheme="minorHAnsi"/>
          <w:lang w:val="el-GR"/>
        </w:rPr>
        <w:t>Βιοπληροφορικής</w:t>
      </w:r>
      <w:proofErr w:type="spellEnd"/>
      <w:r w:rsidR="008453E7" w:rsidRPr="00A9505A">
        <w:rPr>
          <w:rFonts w:asciiTheme="minorHAnsi" w:hAnsiTheme="minorHAnsi" w:cstheme="minorHAnsi"/>
          <w:lang w:val="el-GR"/>
        </w:rPr>
        <w:t>, με κύριο στόχο τη</w:t>
      </w:r>
      <w:r w:rsidR="00CF6539" w:rsidRPr="00A9505A">
        <w:rPr>
          <w:rFonts w:asciiTheme="minorHAnsi" w:hAnsiTheme="minorHAnsi" w:cstheme="minorHAnsi"/>
          <w:lang w:val="el-GR"/>
        </w:rPr>
        <w:t xml:space="preserve"> δημιουργία </w:t>
      </w:r>
      <w:r w:rsidR="009E564B" w:rsidRPr="00A9505A">
        <w:rPr>
          <w:rFonts w:asciiTheme="minorHAnsi" w:hAnsiTheme="minorHAnsi" w:cstheme="minorHAnsi"/>
          <w:lang w:val="el-GR"/>
        </w:rPr>
        <w:t>προγραμμάτων για</w:t>
      </w:r>
      <w:r w:rsidR="004B0EA7" w:rsidRPr="00A9505A">
        <w:rPr>
          <w:rFonts w:asciiTheme="minorHAnsi" w:hAnsiTheme="minorHAnsi" w:cstheme="minorHAnsi"/>
          <w:lang w:val="el-GR"/>
        </w:rPr>
        <w:t xml:space="preserve"> εξοικείωση με </w:t>
      </w:r>
      <w:r w:rsidR="00676704">
        <w:rPr>
          <w:rFonts w:asciiTheme="minorHAnsi" w:hAnsiTheme="minorHAnsi" w:cstheme="minorHAnsi"/>
          <w:lang w:val="el-GR"/>
        </w:rPr>
        <w:t>αλγόριθμους που χρησιμοπ</w:t>
      </w:r>
      <w:r w:rsidR="008478BA">
        <w:rPr>
          <w:rFonts w:asciiTheme="minorHAnsi" w:hAnsiTheme="minorHAnsi" w:cstheme="minorHAnsi"/>
          <w:lang w:val="el-GR"/>
        </w:rPr>
        <w:t>οιούνται στον τομέα αυτό</w:t>
      </w:r>
      <w:r w:rsidR="004B0EA7" w:rsidRPr="00A9505A">
        <w:rPr>
          <w:rFonts w:asciiTheme="minorHAnsi" w:hAnsiTheme="minorHAnsi" w:cstheme="minorHAnsi"/>
          <w:lang w:val="el-GR"/>
        </w:rPr>
        <w:t>.</w:t>
      </w:r>
    </w:p>
    <w:p w14:paraId="23A740E6" w14:textId="77777777" w:rsidR="00C82A16" w:rsidRPr="00C82A16" w:rsidRDefault="00C82A16" w:rsidP="00C82A16">
      <w:pPr>
        <w:rPr>
          <w:rFonts w:asciiTheme="majorHAnsi" w:hAnsiTheme="majorHAnsi" w:cstheme="majorHAnsi"/>
          <w:lang w:val="el-GR"/>
        </w:rPr>
      </w:pPr>
    </w:p>
    <w:p w14:paraId="58AC8CF9" w14:textId="693E31CE" w:rsidR="00FE68EF" w:rsidRPr="00F94B4A" w:rsidRDefault="00F94B4A" w:rsidP="00DA15A2">
      <w:pPr>
        <w:spacing w:after="120" w:line="288" w:lineRule="auto"/>
        <w:rPr>
          <w:rFonts w:asciiTheme="majorHAnsi" w:hAnsiTheme="majorHAnsi" w:cstheme="majorHAnsi"/>
          <w:b/>
          <w:color w:val="0070C0"/>
          <w:lang w:val="el-GR"/>
        </w:rPr>
      </w:pPr>
      <w:r>
        <w:rPr>
          <w:rFonts w:asciiTheme="majorHAnsi" w:hAnsiTheme="majorHAnsi" w:cstheme="majorHAnsi"/>
          <w:b/>
          <w:color w:val="0070C0"/>
          <w:lang w:val="el-GR"/>
        </w:rPr>
        <w:t>ΕΚΦΩΝΗΣΗ</w:t>
      </w:r>
    </w:p>
    <w:p w14:paraId="5F6F81CF" w14:textId="77777777" w:rsidR="008478BA" w:rsidRPr="008478BA" w:rsidRDefault="008478BA" w:rsidP="008478BA">
      <w:pPr>
        <w:spacing w:after="120" w:line="288" w:lineRule="auto"/>
        <w:rPr>
          <w:rFonts w:asciiTheme="minorHAnsi" w:eastAsiaTheme="minorHAnsi" w:hAnsiTheme="minorHAnsi" w:cstheme="minorHAnsi"/>
          <w:b/>
          <w:bCs/>
          <w:color w:val="000000"/>
          <w:lang w:val="el-GR"/>
          <w14:ligatures w14:val="standardContextual"/>
        </w:rPr>
      </w:pPr>
      <w:r w:rsidRPr="008478BA">
        <w:rPr>
          <w:rFonts w:asciiTheme="minorHAnsi" w:eastAsiaTheme="minorHAnsi" w:hAnsiTheme="minorHAnsi" w:cstheme="minorHAnsi"/>
          <w:b/>
          <w:bCs/>
          <w:color w:val="000000"/>
          <w:lang w:val="el-GR"/>
          <w14:ligatures w14:val="standardContextual"/>
        </w:rPr>
        <w:t>Θέμα</w:t>
      </w:r>
    </w:p>
    <w:p w14:paraId="0C0240AA" w14:textId="1FE152BD" w:rsidR="003D4C82" w:rsidRPr="00EB766C" w:rsidRDefault="008478BA" w:rsidP="003D4C82">
      <w:pPr>
        <w:pStyle w:val="ListParagraph"/>
        <w:numPr>
          <w:ilvl w:val="0"/>
          <w:numId w:val="16"/>
        </w:numPr>
        <w:spacing w:after="120" w:line="288" w:lineRule="auto"/>
        <w:jc w:val="both"/>
        <w:rPr>
          <w:rFonts w:asciiTheme="minorHAnsi" w:eastAsiaTheme="minorHAnsi" w:hAnsiTheme="minorHAnsi" w:cstheme="minorHAnsi"/>
          <w:color w:val="000000"/>
          <w:lang w:val="el-GR"/>
          <w14:ligatures w14:val="standardContextual"/>
        </w:rPr>
      </w:pPr>
      <w:r w:rsidRPr="003D4C82">
        <w:rPr>
          <w:rFonts w:asciiTheme="minorHAnsi" w:eastAsiaTheme="minorHAnsi" w:hAnsiTheme="minorHAnsi" w:cstheme="minorHAnsi"/>
          <w:color w:val="000000"/>
          <w:lang w:val="el-GR"/>
          <w14:ligatures w14:val="standardContextual"/>
        </w:rPr>
        <w:t xml:space="preserve">Δίνονται τα παρακάτω </w:t>
      </w:r>
      <w:proofErr w:type="spellStart"/>
      <w:r w:rsidRPr="003D4C82">
        <w:rPr>
          <w:rFonts w:asciiTheme="minorHAnsi" w:eastAsiaTheme="minorHAnsi" w:hAnsiTheme="minorHAnsi" w:cstheme="minorHAnsi"/>
          <w:color w:val="000000"/>
          <w:lang w:val="el-GR"/>
          <w14:ligatures w14:val="standardContextual"/>
        </w:rPr>
        <w:t>patterns</w:t>
      </w:r>
      <w:proofErr w:type="spellEnd"/>
      <w:r w:rsidRPr="003D4C82">
        <w:rPr>
          <w:rFonts w:asciiTheme="minorHAnsi" w:eastAsiaTheme="minorHAnsi" w:hAnsiTheme="minorHAnsi" w:cstheme="minorHAnsi"/>
          <w:color w:val="000000"/>
          <w:lang w:val="el-GR"/>
          <w14:ligatures w14:val="standardContextual"/>
        </w:rPr>
        <w:t xml:space="preserve"> από το αλφάβητο A, C, G, T: pattern1=ΑΑΤΤGA, pattern2=CGCTTAT, pattern3=GGACTCAT και pattern4=TTATTCGTA. Σχεδιάστε και υλοποιήστε μία μέθοδο σύνθεσης συμβολοσειράς, η οποία λειτουργεί ως εξής: α) επιλέγει ένα έως τρία σύμβολα με τυχαίο τρόπο και τα τοποθετεί στην αρχή της συμβολοσειράς. β) Επιλέγει κάθε ένα από τα παραπάνω </w:t>
      </w:r>
      <w:proofErr w:type="spellStart"/>
      <w:r w:rsidRPr="003D4C82">
        <w:rPr>
          <w:rFonts w:asciiTheme="minorHAnsi" w:eastAsiaTheme="minorHAnsi" w:hAnsiTheme="minorHAnsi" w:cstheme="minorHAnsi"/>
          <w:color w:val="000000"/>
          <w:lang w:val="el-GR"/>
          <w14:ligatures w14:val="standardContextual"/>
        </w:rPr>
        <w:t>patterns</w:t>
      </w:r>
      <w:proofErr w:type="spellEnd"/>
      <w:r w:rsidRPr="003D4C82">
        <w:rPr>
          <w:rFonts w:asciiTheme="minorHAnsi" w:eastAsiaTheme="minorHAnsi" w:hAnsiTheme="minorHAnsi" w:cstheme="minorHAnsi"/>
          <w:color w:val="000000"/>
          <w:lang w:val="el-GR"/>
          <w14:ligatures w14:val="standardContextual"/>
        </w:rPr>
        <w:t xml:space="preserve"> μία φορά, με τη σειρά που αναγράφονται και αντικαθιστά το πολύ δύο σύμβολα σε τυχαίες θέσεις, είτε με ένα άλλο τυχαία επιλεγμένο σύμβολο (για κάθε θέση ξεχωριστά) είτε με την κενή συμβολοσειρά (διαγραφή συμβόλου). Ότι προκύπτει συνενώνεται με την υφιστάμενη έως εκείνη τη στιγμή συμβολοσειρά. γ) Προσθέτει ένα έως δύο τυχαία σύμβολα στο τέλος της συμβολοσειράς. Δημιουργήστε συνολικά 50 συμβολοσειρές με τον αλγόριθμο σύνθεσης. Διαλέξτε με τυχαίο τρόπο 15 συμβολοσειρές και τοποθετήστε τις σε ένα σύνολο </w:t>
      </w:r>
      <w:proofErr w:type="spellStart"/>
      <w:r w:rsidRPr="003D4C82">
        <w:rPr>
          <w:rFonts w:asciiTheme="minorHAnsi" w:eastAsiaTheme="minorHAnsi" w:hAnsiTheme="minorHAnsi" w:cstheme="minorHAnsi"/>
          <w:color w:val="000000"/>
          <w:lang w:val="el-GR"/>
          <w14:ligatures w14:val="standardContextual"/>
        </w:rPr>
        <w:t>datasetA</w:t>
      </w:r>
      <w:proofErr w:type="spellEnd"/>
      <w:r w:rsidRPr="003D4C82">
        <w:rPr>
          <w:rFonts w:asciiTheme="minorHAnsi" w:eastAsiaTheme="minorHAnsi" w:hAnsiTheme="minorHAnsi" w:cstheme="minorHAnsi"/>
          <w:color w:val="000000"/>
          <w:lang w:val="el-GR"/>
          <w14:ligatures w14:val="standardContextual"/>
        </w:rPr>
        <w:t xml:space="preserve"> και τις υπόλοιπες σε ένα σύνολο </w:t>
      </w:r>
      <w:proofErr w:type="spellStart"/>
      <w:r w:rsidRPr="003D4C82">
        <w:rPr>
          <w:rFonts w:asciiTheme="minorHAnsi" w:eastAsiaTheme="minorHAnsi" w:hAnsiTheme="minorHAnsi" w:cstheme="minorHAnsi"/>
          <w:color w:val="000000"/>
          <w:lang w:val="el-GR"/>
          <w14:ligatures w14:val="standardContextual"/>
        </w:rPr>
        <w:t>datasetB</w:t>
      </w:r>
      <w:proofErr w:type="spellEnd"/>
      <w:r w:rsidRPr="003D4C82">
        <w:rPr>
          <w:rFonts w:asciiTheme="minorHAnsi" w:eastAsiaTheme="minorHAnsi" w:hAnsiTheme="minorHAnsi" w:cstheme="minorHAnsi"/>
          <w:color w:val="000000"/>
          <w:lang w:val="el-GR"/>
          <w14:ligatures w14:val="standardContextual"/>
        </w:rPr>
        <w:t>.</w:t>
      </w:r>
    </w:p>
    <w:p w14:paraId="0062BDF5" w14:textId="5939253B" w:rsidR="003D4C82" w:rsidRPr="00EB766C" w:rsidRDefault="008478BA" w:rsidP="003D4C82">
      <w:pPr>
        <w:pStyle w:val="ListParagraph"/>
        <w:numPr>
          <w:ilvl w:val="0"/>
          <w:numId w:val="16"/>
        </w:numPr>
        <w:spacing w:after="120" w:line="288" w:lineRule="auto"/>
        <w:jc w:val="both"/>
        <w:rPr>
          <w:rFonts w:asciiTheme="minorHAnsi" w:eastAsiaTheme="minorHAnsi" w:hAnsiTheme="minorHAnsi" w:cstheme="minorHAnsi"/>
          <w:color w:val="000000"/>
          <w:lang w:val="el-GR"/>
          <w14:ligatures w14:val="standardContextual"/>
        </w:rPr>
      </w:pPr>
      <w:r w:rsidRPr="003D4C82">
        <w:rPr>
          <w:rFonts w:asciiTheme="minorHAnsi" w:eastAsiaTheme="minorHAnsi" w:hAnsiTheme="minorHAnsi" w:cstheme="minorHAnsi"/>
          <w:color w:val="000000"/>
          <w:lang w:val="el-GR"/>
          <w14:ligatures w14:val="standardContextual"/>
        </w:rPr>
        <w:t xml:space="preserve">Σχεδιάστε και υλοποιήστε αλγόριθμο πολλαπλής στοίχισης για τις συμβολοσειρές του συνόλου </w:t>
      </w:r>
      <w:proofErr w:type="spellStart"/>
      <w:r w:rsidRPr="003D4C82">
        <w:rPr>
          <w:rFonts w:asciiTheme="minorHAnsi" w:eastAsiaTheme="minorHAnsi" w:hAnsiTheme="minorHAnsi" w:cstheme="minorHAnsi"/>
          <w:color w:val="000000"/>
          <w:lang w:val="el-GR"/>
          <w14:ligatures w14:val="standardContextual"/>
        </w:rPr>
        <w:t>datasetA</w:t>
      </w:r>
      <w:proofErr w:type="spellEnd"/>
      <w:r w:rsidRPr="003D4C82">
        <w:rPr>
          <w:rFonts w:asciiTheme="minorHAnsi" w:eastAsiaTheme="minorHAnsi" w:hAnsiTheme="minorHAnsi" w:cstheme="minorHAnsi"/>
          <w:color w:val="000000"/>
          <w:lang w:val="el-GR"/>
          <w14:ligatures w14:val="standardContextual"/>
        </w:rPr>
        <w:t xml:space="preserve">. Για τη σύγκριση δύο συμβολοσειρών, υιοθετήστε αλγόριθμο καθολικής στοίχισης ο οποίος ορίζει ότι: η οριζόντια και η κάθετη μετάβαση προσθέτουν </w:t>
      </w:r>
      <w:proofErr w:type="spellStart"/>
      <w:r w:rsidRPr="003D4C82">
        <w:rPr>
          <w:rFonts w:asciiTheme="minorHAnsi" w:eastAsiaTheme="minorHAnsi" w:hAnsiTheme="minorHAnsi" w:cstheme="minorHAnsi"/>
          <w:color w:val="000000"/>
          <w:lang w:val="el-GR"/>
          <w14:ligatures w14:val="standardContextual"/>
        </w:rPr>
        <w:t>gap</w:t>
      </w:r>
      <w:proofErr w:type="spellEnd"/>
      <w:r w:rsidRPr="003D4C82">
        <w:rPr>
          <w:rFonts w:asciiTheme="minorHAnsi" w:eastAsiaTheme="minorHAnsi" w:hAnsiTheme="minorHAnsi" w:cstheme="minorHAnsi"/>
          <w:color w:val="000000"/>
          <w:lang w:val="el-GR"/>
          <w14:ligatures w14:val="standardContextual"/>
        </w:rPr>
        <w:t xml:space="preserve"> </w:t>
      </w:r>
      <w:proofErr w:type="spellStart"/>
      <w:r w:rsidRPr="003D4C82">
        <w:rPr>
          <w:rFonts w:asciiTheme="minorHAnsi" w:eastAsiaTheme="minorHAnsi" w:hAnsiTheme="minorHAnsi" w:cstheme="minorHAnsi"/>
          <w:color w:val="000000"/>
          <w:lang w:val="el-GR"/>
          <w14:ligatures w14:val="standardContextual"/>
        </w:rPr>
        <w:t>penalty</w:t>
      </w:r>
      <w:proofErr w:type="spellEnd"/>
      <w:r w:rsidRPr="003D4C82">
        <w:rPr>
          <w:rFonts w:asciiTheme="minorHAnsi" w:eastAsiaTheme="minorHAnsi" w:hAnsiTheme="minorHAnsi" w:cstheme="minorHAnsi"/>
          <w:color w:val="000000"/>
          <w:lang w:val="el-GR"/>
          <w14:ligatures w14:val="standardContextual"/>
        </w:rPr>
        <w:t xml:space="preserve"> -α, η τοπική ομοιότητα προσθέτει </w:t>
      </w:r>
      <w:proofErr w:type="spellStart"/>
      <w:r w:rsidRPr="003D4C82">
        <w:rPr>
          <w:rFonts w:asciiTheme="minorHAnsi" w:eastAsiaTheme="minorHAnsi" w:hAnsiTheme="minorHAnsi" w:cstheme="minorHAnsi"/>
          <w:color w:val="000000"/>
          <w:lang w:val="el-GR"/>
          <w14:ligatures w14:val="standardContextual"/>
        </w:rPr>
        <w:t>score</w:t>
      </w:r>
      <w:proofErr w:type="spellEnd"/>
      <w:r w:rsidRPr="003D4C82">
        <w:rPr>
          <w:rFonts w:asciiTheme="minorHAnsi" w:eastAsiaTheme="minorHAnsi" w:hAnsiTheme="minorHAnsi" w:cstheme="minorHAnsi"/>
          <w:color w:val="000000"/>
          <w:lang w:val="el-GR"/>
          <w14:ligatures w14:val="standardContextual"/>
        </w:rPr>
        <w:t xml:space="preserve"> +1 και η τοπική ανομοιότητα προσθέτει </w:t>
      </w:r>
      <w:proofErr w:type="spellStart"/>
      <w:r w:rsidRPr="003D4C82">
        <w:rPr>
          <w:rFonts w:asciiTheme="minorHAnsi" w:eastAsiaTheme="minorHAnsi" w:hAnsiTheme="minorHAnsi" w:cstheme="minorHAnsi"/>
          <w:color w:val="000000"/>
          <w:lang w:val="el-GR"/>
          <w14:ligatures w14:val="standardContextual"/>
        </w:rPr>
        <w:t>penalty</w:t>
      </w:r>
      <w:proofErr w:type="spellEnd"/>
      <w:r w:rsidRPr="003D4C82">
        <w:rPr>
          <w:rFonts w:asciiTheme="minorHAnsi" w:eastAsiaTheme="minorHAnsi" w:hAnsiTheme="minorHAnsi" w:cstheme="minorHAnsi"/>
          <w:color w:val="000000"/>
          <w:lang w:val="el-GR"/>
          <w14:ligatures w14:val="standardContextual"/>
        </w:rPr>
        <w:t xml:space="preserve"> -α/2. Επίσης, δυνατοί πρόγονοι του κόμβου (</w:t>
      </w:r>
      <w:proofErr w:type="spellStart"/>
      <w:r w:rsidRPr="003D4C82">
        <w:rPr>
          <w:rFonts w:asciiTheme="minorHAnsi" w:eastAsiaTheme="minorHAnsi" w:hAnsiTheme="minorHAnsi" w:cstheme="minorHAnsi"/>
          <w:color w:val="000000"/>
          <w:lang w:val="el-GR"/>
          <w14:ligatures w14:val="standardContextual"/>
        </w:rPr>
        <w:t>i,j</w:t>
      </w:r>
      <w:proofErr w:type="spellEnd"/>
      <w:r w:rsidRPr="003D4C82">
        <w:rPr>
          <w:rFonts w:asciiTheme="minorHAnsi" w:eastAsiaTheme="minorHAnsi" w:hAnsiTheme="minorHAnsi" w:cstheme="minorHAnsi"/>
          <w:color w:val="000000"/>
          <w:lang w:val="el-GR"/>
          <w14:ligatures w14:val="standardContextual"/>
        </w:rPr>
        <w:t>) είναι οι (i-1,j-1), (i,j-1), (i-1,j). Εκτυπώστε το αποτέλεσμα της πολλαπλής στοίχισης. Αν όλα τα ΑΜ των μελών της ομάδας καταλήγουν σε περιττό ψηφίο τότε α=1. Σε κάθε άλλη περίπτωση α=2.</w:t>
      </w:r>
    </w:p>
    <w:p w14:paraId="704A8F36" w14:textId="478EAEF5" w:rsidR="008478BA" w:rsidRPr="003D4C82" w:rsidRDefault="008478BA" w:rsidP="003D4C82">
      <w:pPr>
        <w:pStyle w:val="ListParagraph"/>
        <w:numPr>
          <w:ilvl w:val="0"/>
          <w:numId w:val="16"/>
        </w:numPr>
        <w:spacing w:after="120" w:line="288" w:lineRule="auto"/>
        <w:jc w:val="both"/>
        <w:rPr>
          <w:rFonts w:asciiTheme="minorHAnsi" w:eastAsiaTheme="minorHAnsi" w:hAnsiTheme="minorHAnsi" w:cstheme="minorHAnsi"/>
          <w:color w:val="000000"/>
          <w:lang w:val="el-GR"/>
          <w14:ligatures w14:val="standardContextual"/>
        </w:rPr>
      </w:pPr>
      <w:r w:rsidRPr="003D4C82">
        <w:rPr>
          <w:rFonts w:asciiTheme="minorHAnsi" w:eastAsiaTheme="minorHAnsi" w:hAnsiTheme="minorHAnsi" w:cstheme="minorHAnsi"/>
          <w:color w:val="000000"/>
          <w:lang w:val="el-GR"/>
          <w14:ligatures w14:val="standardContextual"/>
        </w:rPr>
        <w:t xml:space="preserve">Με βάση το αποτέλεσμα της πολλαπλής στοίχισης κατασκευάστε HMM </w:t>
      </w:r>
      <w:proofErr w:type="spellStart"/>
      <w:r w:rsidRPr="003D4C82">
        <w:rPr>
          <w:rFonts w:asciiTheme="minorHAnsi" w:eastAsiaTheme="minorHAnsi" w:hAnsiTheme="minorHAnsi" w:cstheme="minorHAnsi"/>
          <w:color w:val="000000"/>
          <w:lang w:val="el-GR"/>
          <w14:ligatures w14:val="standardContextual"/>
        </w:rPr>
        <w:t>profile</w:t>
      </w:r>
      <w:proofErr w:type="spellEnd"/>
      <w:r w:rsidRPr="003D4C82">
        <w:rPr>
          <w:rFonts w:asciiTheme="minorHAnsi" w:eastAsiaTheme="minorHAnsi" w:hAnsiTheme="minorHAnsi" w:cstheme="minorHAnsi"/>
          <w:color w:val="000000"/>
          <w:lang w:val="el-GR"/>
          <w14:ligatures w14:val="standardContextual"/>
        </w:rPr>
        <w:t xml:space="preserve"> και ρυθμίστε τους σχετικούς πίνακες πιθανοτήτων. Υπολογίστε τα </w:t>
      </w:r>
      <w:proofErr w:type="spellStart"/>
      <w:r w:rsidRPr="003D4C82">
        <w:rPr>
          <w:rFonts w:asciiTheme="minorHAnsi" w:eastAsiaTheme="minorHAnsi" w:hAnsiTheme="minorHAnsi" w:cstheme="minorHAnsi"/>
          <w:color w:val="000000"/>
          <w:lang w:val="el-GR"/>
          <w14:ligatures w14:val="standardContextual"/>
        </w:rPr>
        <w:t>alignment</w:t>
      </w:r>
      <w:proofErr w:type="spellEnd"/>
      <w:r w:rsidRPr="003D4C82">
        <w:rPr>
          <w:rFonts w:asciiTheme="minorHAnsi" w:eastAsiaTheme="minorHAnsi" w:hAnsiTheme="minorHAnsi" w:cstheme="minorHAnsi"/>
          <w:color w:val="000000"/>
          <w:lang w:val="el-GR"/>
          <w14:ligatures w14:val="standardContextual"/>
        </w:rPr>
        <w:t xml:space="preserve"> </w:t>
      </w:r>
      <w:proofErr w:type="spellStart"/>
      <w:r w:rsidRPr="003D4C82">
        <w:rPr>
          <w:rFonts w:asciiTheme="minorHAnsi" w:eastAsiaTheme="minorHAnsi" w:hAnsiTheme="minorHAnsi" w:cstheme="minorHAnsi"/>
          <w:color w:val="000000"/>
          <w:lang w:val="el-GR"/>
          <w14:ligatures w14:val="standardContextual"/>
        </w:rPr>
        <w:t>scores</w:t>
      </w:r>
      <w:proofErr w:type="spellEnd"/>
      <w:r w:rsidRPr="003D4C82">
        <w:rPr>
          <w:rFonts w:asciiTheme="minorHAnsi" w:eastAsiaTheme="minorHAnsi" w:hAnsiTheme="minorHAnsi" w:cstheme="minorHAnsi"/>
          <w:color w:val="000000"/>
          <w:lang w:val="el-GR"/>
          <w14:ligatures w14:val="standardContextual"/>
        </w:rPr>
        <w:t xml:space="preserve"> και </w:t>
      </w:r>
      <w:proofErr w:type="spellStart"/>
      <w:r w:rsidRPr="003D4C82">
        <w:rPr>
          <w:rFonts w:asciiTheme="minorHAnsi" w:eastAsiaTheme="minorHAnsi" w:hAnsiTheme="minorHAnsi" w:cstheme="minorHAnsi"/>
          <w:color w:val="000000"/>
          <w:lang w:val="el-GR"/>
          <w14:ligatures w14:val="standardContextual"/>
        </w:rPr>
        <w:t>alignment</w:t>
      </w:r>
      <w:proofErr w:type="spellEnd"/>
      <w:r w:rsidRPr="003D4C82">
        <w:rPr>
          <w:rFonts w:asciiTheme="minorHAnsi" w:eastAsiaTheme="minorHAnsi" w:hAnsiTheme="minorHAnsi" w:cstheme="minorHAnsi"/>
          <w:color w:val="000000"/>
          <w:lang w:val="el-GR"/>
          <w14:ligatures w14:val="standardContextual"/>
        </w:rPr>
        <w:t xml:space="preserve"> </w:t>
      </w:r>
      <w:proofErr w:type="spellStart"/>
      <w:r w:rsidRPr="003D4C82">
        <w:rPr>
          <w:rFonts w:asciiTheme="minorHAnsi" w:eastAsiaTheme="minorHAnsi" w:hAnsiTheme="minorHAnsi" w:cstheme="minorHAnsi"/>
          <w:color w:val="000000"/>
          <w:lang w:val="el-GR"/>
          <w14:ligatures w14:val="standardContextual"/>
        </w:rPr>
        <w:t>paths</w:t>
      </w:r>
      <w:proofErr w:type="spellEnd"/>
      <w:r w:rsidRPr="003D4C82">
        <w:rPr>
          <w:rFonts w:asciiTheme="minorHAnsi" w:eastAsiaTheme="minorHAnsi" w:hAnsiTheme="minorHAnsi" w:cstheme="minorHAnsi"/>
          <w:color w:val="000000"/>
          <w:lang w:val="el-GR"/>
          <w14:ligatures w14:val="standardContextual"/>
        </w:rPr>
        <w:t xml:space="preserve"> για τις ακολουθίες του </w:t>
      </w:r>
      <w:proofErr w:type="spellStart"/>
      <w:r w:rsidRPr="003D4C82">
        <w:rPr>
          <w:rFonts w:asciiTheme="minorHAnsi" w:eastAsiaTheme="minorHAnsi" w:hAnsiTheme="minorHAnsi" w:cstheme="minorHAnsi"/>
          <w:color w:val="000000"/>
          <w:lang w:val="el-GR"/>
          <w14:ligatures w14:val="standardContextual"/>
        </w:rPr>
        <w:t>datasetB</w:t>
      </w:r>
      <w:proofErr w:type="spellEnd"/>
      <w:r w:rsidRPr="003D4C82">
        <w:rPr>
          <w:rFonts w:asciiTheme="minorHAnsi" w:eastAsiaTheme="minorHAnsi" w:hAnsiTheme="minorHAnsi" w:cstheme="minorHAnsi"/>
          <w:color w:val="000000"/>
          <w:lang w:val="el-GR"/>
          <w14:ligatures w14:val="standardContextual"/>
        </w:rPr>
        <w:t>.</w:t>
      </w:r>
    </w:p>
    <w:p w14:paraId="5D2592BA" w14:textId="24DA3B75" w:rsidR="00F94B4A" w:rsidRDefault="00160A5F" w:rsidP="008478BA">
      <w:pPr>
        <w:spacing w:after="120" w:line="288" w:lineRule="auto"/>
        <w:jc w:val="both"/>
        <w:rPr>
          <w:rFonts w:asciiTheme="majorHAnsi" w:hAnsiTheme="majorHAnsi" w:cstheme="majorHAnsi"/>
          <w:lang w:val="el-GR"/>
        </w:rPr>
      </w:pPr>
      <w:r w:rsidRPr="008478BA">
        <w:rPr>
          <w:rFonts w:asciiTheme="minorHAnsi" w:eastAsiaTheme="minorHAnsi" w:hAnsiTheme="minorHAnsi" w:cstheme="minorHAnsi"/>
          <w:color w:val="000000"/>
          <w:lang w:val="el-GR"/>
          <w14:ligatures w14:val="standardContextual"/>
        </w:rPr>
        <w:t>Αποδεκτές</w:t>
      </w:r>
      <w:r w:rsidR="008478BA" w:rsidRPr="008478BA">
        <w:rPr>
          <w:rFonts w:asciiTheme="minorHAnsi" w:eastAsiaTheme="minorHAnsi" w:hAnsiTheme="minorHAnsi" w:cstheme="minorHAnsi"/>
          <w:color w:val="000000"/>
          <w:lang w:val="el-GR"/>
          <w14:ligatures w14:val="standardContextual"/>
        </w:rPr>
        <w:t xml:space="preserve"> γλώσσες υλοποίησης είναι οι </w:t>
      </w:r>
      <w:proofErr w:type="spellStart"/>
      <w:r w:rsidR="008478BA" w:rsidRPr="008478BA">
        <w:rPr>
          <w:rFonts w:asciiTheme="minorHAnsi" w:eastAsiaTheme="minorHAnsi" w:hAnsiTheme="minorHAnsi" w:cstheme="minorHAnsi"/>
          <w:color w:val="000000"/>
          <w:lang w:val="el-GR"/>
          <w14:ligatures w14:val="standardContextual"/>
        </w:rPr>
        <w:t>Python</w:t>
      </w:r>
      <w:proofErr w:type="spellEnd"/>
      <w:r w:rsidR="008478BA" w:rsidRPr="008478BA">
        <w:rPr>
          <w:rFonts w:asciiTheme="minorHAnsi" w:eastAsiaTheme="minorHAnsi" w:hAnsiTheme="minorHAnsi" w:cstheme="minorHAnsi"/>
          <w:color w:val="000000"/>
          <w:lang w:val="el-GR"/>
          <w14:ligatures w14:val="standardContextual"/>
        </w:rPr>
        <w:t xml:space="preserve"> και </w:t>
      </w:r>
      <w:proofErr w:type="spellStart"/>
      <w:r w:rsidR="008478BA" w:rsidRPr="008478BA">
        <w:rPr>
          <w:rFonts w:asciiTheme="minorHAnsi" w:eastAsiaTheme="minorHAnsi" w:hAnsiTheme="minorHAnsi" w:cstheme="minorHAnsi"/>
          <w:color w:val="000000"/>
          <w:lang w:val="el-GR"/>
          <w14:ligatures w14:val="standardContextual"/>
        </w:rPr>
        <w:t>Matlab</w:t>
      </w:r>
      <w:proofErr w:type="spellEnd"/>
      <w:r w:rsidR="008478BA" w:rsidRPr="008478BA">
        <w:rPr>
          <w:rFonts w:asciiTheme="minorHAnsi" w:eastAsiaTheme="minorHAnsi" w:hAnsiTheme="minorHAnsi" w:cstheme="minorHAnsi"/>
          <w:color w:val="000000"/>
          <w:lang w:val="el-GR"/>
          <w14:ligatures w14:val="standardContextual"/>
        </w:rPr>
        <w:t>. Κάθε ερώτημα πρέπει να συνοδεύεται από τεκμηρίωση της λύσης</w:t>
      </w:r>
      <w:r w:rsidR="008478BA" w:rsidRPr="008478BA">
        <w:rPr>
          <w:rFonts w:asciiTheme="minorHAnsi" w:eastAsiaTheme="minorHAnsi" w:hAnsiTheme="minorHAnsi" w:cstheme="minorHAnsi"/>
          <w:b/>
          <w:bCs/>
          <w:color w:val="000000"/>
          <w:lang w:val="el-GR"/>
          <w14:ligatures w14:val="standardContextual"/>
        </w:rPr>
        <w:t>.</w:t>
      </w:r>
    </w:p>
    <w:p w14:paraId="550B7DC2" w14:textId="73246BFD" w:rsidR="00F94B4A" w:rsidRDefault="00F94B4A" w:rsidP="007A6785">
      <w:pPr>
        <w:spacing w:after="120" w:line="288" w:lineRule="auto"/>
        <w:rPr>
          <w:rFonts w:asciiTheme="majorHAnsi" w:hAnsiTheme="majorHAnsi" w:cstheme="majorHAnsi"/>
          <w:lang w:val="el-GR"/>
        </w:rPr>
      </w:pPr>
    </w:p>
    <w:p w14:paraId="39CEB1E3" w14:textId="1C9B9457" w:rsidR="00F94B4A" w:rsidRDefault="00F94B4A" w:rsidP="007A6785">
      <w:pPr>
        <w:spacing w:after="120" w:line="288" w:lineRule="auto"/>
        <w:rPr>
          <w:rFonts w:asciiTheme="majorHAnsi" w:hAnsiTheme="majorHAnsi" w:cstheme="majorHAnsi"/>
          <w:lang w:val="el-GR"/>
        </w:rPr>
      </w:pPr>
    </w:p>
    <w:p w14:paraId="7A84E6F4" w14:textId="1F6E6B82" w:rsidR="00F94B4A" w:rsidRPr="005B3FD3" w:rsidRDefault="00F94B4A" w:rsidP="007A6785">
      <w:pPr>
        <w:spacing w:after="120" w:line="288" w:lineRule="auto"/>
        <w:rPr>
          <w:rFonts w:asciiTheme="majorHAnsi" w:hAnsiTheme="majorHAnsi" w:cstheme="majorHAnsi"/>
          <w:lang w:val="el-GR"/>
        </w:rPr>
      </w:pPr>
    </w:p>
    <w:p w14:paraId="1799BD39" w14:textId="39C25ADE" w:rsidR="003B1B85" w:rsidRPr="005B3FD3" w:rsidRDefault="003B1B85" w:rsidP="007A6785">
      <w:pPr>
        <w:spacing w:after="120" w:line="288" w:lineRule="auto"/>
        <w:rPr>
          <w:rFonts w:asciiTheme="majorHAnsi" w:hAnsiTheme="majorHAnsi" w:cstheme="majorHAnsi"/>
          <w:lang w:val="el-GR"/>
        </w:rPr>
      </w:pPr>
    </w:p>
    <w:p w14:paraId="232CB409" w14:textId="7A72CCEC" w:rsidR="003B1B85" w:rsidRPr="005B3FD3" w:rsidRDefault="003B1B85" w:rsidP="007A6785">
      <w:pPr>
        <w:spacing w:after="120" w:line="288" w:lineRule="auto"/>
        <w:rPr>
          <w:rFonts w:asciiTheme="majorHAnsi" w:hAnsiTheme="majorHAnsi" w:cstheme="majorHAnsi"/>
          <w:lang w:val="el-GR"/>
        </w:rPr>
      </w:pPr>
    </w:p>
    <w:p w14:paraId="71289420" w14:textId="01A8B1E0" w:rsidR="003B1B85" w:rsidRPr="005B3FD3" w:rsidRDefault="003B1B85" w:rsidP="007A6785">
      <w:pPr>
        <w:spacing w:after="120" w:line="288" w:lineRule="auto"/>
        <w:rPr>
          <w:rFonts w:asciiTheme="majorHAnsi" w:hAnsiTheme="majorHAnsi" w:cstheme="majorHAnsi"/>
          <w:lang w:val="el-GR"/>
        </w:rPr>
      </w:pPr>
    </w:p>
    <w:p w14:paraId="4A8FFBAF" w14:textId="77777777" w:rsidR="003B1B85" w:rsidRPr="005B3FD3" w:rsidRDefault="003B1B85" w:rsidP="007A6785">
      <w:pPr>
        <w:spacing w:after="120" w:line="288" w:lineRule="auto"/>
        <w:rPr>
          <w:rFonts w:asciiTheme="majorHAnsi" w:hAnsiTheme="majorHAnsi" w:cstheme="majorHAnsi"/>
          <w:lang w:val="el-GR"/>
        </w:rPr>
      </w:pPr>
    </w:p>
    <w:p w14:paraId="4FEAB869" w14:textId="77777777" w:rsidR="00F94B4A" w:rsidRPr="00775C78" w:rsidRDefault="00F94B4A" w:rsidP="007A6785">
      <w:pPr>
        <w:spacing w:after="120" w:line="288" w:lineRule="auto"/>
        <w:rPr>
          <w:rFonts w:asciiTheme="majorHAnsi" w:hAnsiTheme="majorHAnsi" w:cstheme="majorHAnsi"/>
          <w:lang w:val="el-GR"/>
        </w:rPr>
      </w:pPr>
    </w:p>
    <w:bookmarkStart w:id="0" w:name="_Toc171973149" w:displacedByCustomXml="next"/>
    <w:sdt>
      <w:sdtPr>
        <w:rPr>
          <w:rFonts w:ascii="Arial" w:hAnsi="Arial" w:cs="Arial"/>
          <w:b w:val="0"/>
          <w:bCs w:val="0"/>
          <w:color w:val="auto"/>
          <w:sz w:val="24"/>
          <w:szCs w:val="22"/>
          <w:lang w:val="el"/>
        </w:rPr>
        <w:id w:val="387466816"/>
        <w:docPartObj>
          <w:docPartGallery w:val="Table of Contents"/>
          <w:docPartUnique/>
        </w:docPartObj>
      </w:sdtPr>
      <w:sdtEndPr>
        <w:rPr>
          <w:rFonts w:ascii="Times New Roman" w:hAnsi="Times New Roman" w:cstheme="majorHAnsi"/>
          <w:szCs w:val="24"/>
          <w:lang w:val="el-GR"/>
        </w:rPr>
      </w:sdtEndPr>
      <w:sdtContent>
        <w:p w14:paraId="55FE4608" w14:textId="77777777" w:rsidR="00624126" w:rsidRPr="00245873" w:rsidRDefault="00624126" w:rsidP="00713ED0">
          <w:pPr>
            <w:pStyle w:val="Heading1"/>
            <w:rPr>
              <w:sz w:val="24"/>
            </w:rPr>
          </w:pPr>
          <w:r w:rsidRPr="00245873">
            <w:rPr>
              <w:sz w:val="24"/>
            </w:rPr>
            <w:t>ΠΕΡΙΕΧΟΜΕΝΑ</w:t>
          </w:r>
          <w:bookmarkEnd w:id="0"/>
        </w:p>
        <w:p w14:paraId="73DF4A2E" w14:textId="056F4CC6" w:rsidR="00A559C5" w:rsidRPr="00A559C5" w:rsidRDefault="00624126">
          <w:pPr>
            <w:pStyle w:val="TOC1"/>
            <w:tabs>
              <w:tab w:val="right" w:leader="dot" w:pos="9019"/>
            </w:tabs>
            <w:rPr>
              <w:rFonts w:asciiTheme="majorHAnsi" w:eastAsiaTheme="minorEastAsia" w:hAnsiTheme="majorHAnsi" w:cstheme="majorHAnsi"/>
              <w:noProof/>
              <w:kern w:val="2"/>
              <w14:ligatures w14:val="standardContextual"/>
            </w:rPr>
          </w:pPr>
          <w:r w:rsidRPr="00A559C5">
            <w:rPr>
              <w:rFonts w:asciiTheme="majorHAnsi" w:hAnsiTheme="majorHAnsi" w:cstheme="majorHAnsi"/>
              <w:lang w:val="el"/>
            </w:rPr>
            <w:fldChar w:fldCharType="begin"/>
          </w:r>
          <w:r w:rsidRPr="00A559C5">
            <w:rPr>
              <w:rFonts w:asciiTheme="majorHAnsi" w:hAnsiTheme="majorHAnsi" w:cstheme="majorHAnsi"/>
            </w:rPr>
            <w:instrText xml:space="preserve"> TOC \o "1-3" \h \z \u </w:instrText>
          </w:r>
          <w:r w:rsidRPr="00A559C5">
            <w:rPr>
              <w:rFonts w:asciiTheme="majorHAnsi" w:hAnsiTheme="majorHAnsi" w:cstheme="majorHAnsi"/>
              <w:lang w:val="el"/>
            </w:rPr>
            <w:fldChar w:fldCharType="separate"/>
          </w:r>
          <w:hyperlink w:anchor="_Toc171973149" w:history="1">
            <w:r w:rsidR="00A559C5" w:rsidRPr="00A559C5">
              <w:rPr>
                <w:rStyle w:val="Hyperlink"/>
                <w:rFonts w:asciiTheme="majorHAnsi" w:hAnsiTheme="majorHAnsi" w:cstheme="majorHAnsi"/>
                <w:noProof/>
              </w:rPr>
              <w:t>ΠΕΡΙΕΧΟΜΕΝΑ</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_Toc171973149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3</w:t>
            </w:r>
            <w:r w:rsidR="00A559C5" w:rsidRPr="00A559C5">
              <w:rPr>
                <w:rFonts w:asciiTheme="majorHAnsi" w:hAnsiTheme="majorHAnsi" w:cstheme="majorHAnsi"/>
                <w:noProof/>
                <w:webHidden/>
              </w:rPr>
              <w:fldChar w:fldCharType="end"/>
            </w:r>
          </w:hyperlink>
        </w:p>
        <w:p w14:paraId="582DAF89" w14:textId="69D41706" w:rsidR="00A559C5" w:rsidRPr="00A559C5" w:rsidRDefault="00A844A0">
          <w:pPr>
            <w:pStyle w:val="TOC1"/>
            <w:tabs>
              <w:tab w:val="right" w:leader="dot" w:pos="9019"/>
            </w:tabs>
            <w:rPr>
              <w:rFonts w:asciiTheme="majorHAnsi" w:eastAsiaTheme="minorEastAsia" w:hAnsiTheme="majorHAnsi" w:cstheme="majorHAnsi"/>
              <w:noProof/>
              <w:kern w:val="2"/>
              <w14:ligatures w14:val="standardContextual"/>
            </w:rPr>
          </w:pPr>
          <w:hyperlink w:anchor="_Toc171973150" w:history="1">
            <w:r w:rsidR="00A559C5" w:rsidRPr="00A559C5">
              <w:rPr>
                <w:rStyle w:val="Hyperlink"/>
                <w:rFonts w:asciiTheme="majorHAnsi" w:hAnsiTheme="majorHAnsi" w:cstheme="majorHAnsi"/>
                <w:noProof/>
              </w:rPr>
              <w:t>1. ΕΙΣΑΓΩΓΗ</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_Toc171973150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4</w:t>
            </w:r>
            <w:r w:rsidR="00A559C5" w:rsidRPr="00A559C5">
              <w:rPr>
                <w:rFonts w:asciiTheme="majorHAnsi" w:hAnsiTheme="majorHAnsi" w:cstheme="majorHAnsi"/>
                <w:noProof/>
                <w:webHidden/>
              </w:rPr>
              <w:fldChar w:fldCharType="end"/>
            </w:r>
          </w:hyperlink>
        </w:p>
        <w:p w14:paraId="6BB3F91A" w14:textId="542385E7" w:rsidR="00A559C5" w:rsidRPr="00A559C5" w:rsidRDefault="00A844A0">
          <w:pPr>
            <w:pStyle w:val="TOC2"/>
            <w:tabs>
              <w:tab w:val="left" w:pos="960"/>
              <w:tab w:val="right" w:leader="dot" w:pos="9019"/>
            </w:tabs>
            <w:rPr>
              <w:rFonts w:asciiTheme="majorHAnsi" w:eastAsiaTheme="minorEastAsia" w:hAnsiTheme="majorHAnsi" w:cstheme="majorHAnsi"/>
              <w:noProof/>
              <w:kern w:val="2"/>
              <w14:ligatures w14:val="standardContextual"/>
            </w:rPr>
          </w:pPr>
          <w:hyperlink w:anchor="_Toc171973151" w:history="1">
            <w:r w:rsidR="00A559C5" w:rsidRPr="00A559C5">
              <w:rPr>
                <w:rStyle w:val="Hyperlink"/>
                <w:rFonts w:asciiTheme="majorHAnsi" w:hAnsiTheme="majorHAnsi" w:cstheme="majorHAnsi"/>
                <w:noProof/>
                <w:lang w:val="el-GR"/>
              </w:rPr>
              <w:t>1.1</w:t>
            </w:r>
            <w:r w:rsidR="00A559C5" w:rsidRPr="00A559C5">
              <w:rPr>
                <w:rFonts w:asciiTheme="majorHAnsi" w:eastAsiaTheme="minorEastAsia" w:hAnsiTheme="majorHAnsi" w:cstheme="majorHAnsi"/>
                <w:noProof/>
                <w:kern w:val="2"/>
                <w14:ligatures w14:val="standardContextual"/>
              </w:rPr>
              <w:tab/>
            </w:r>
            <w:r w:rsidR="00A559C5" w:rsidRPr="00A559C5">
              <w:rPr>
                <w:rStyle w:val="Hyperlink"/>
                <w:rFonts w:asciiTheme="majorHAnsi" w:hAnsiTheme="majorHAnsi" w:cstheme="majorHAnsi"/>
                <w:noProof/>
                <w:lang w:val="el-GR"/>
              </w:rPr>
              <w:t>ΣΤΟΧΟΙ ΕΡΓΑΣΙΑΣ</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_Toc171973151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4</w:t>
            </w:r>
            <w:r w:rsidR="00A559C5" w:rsidRPr="00A559C5">
              <w:rPr>
                <w:rFonts w:asciiTheme="majorHAnsi" w:hAnsiTheme="majorHAnsi" w:cstheme="majorHAnsi"/>
                <w:noProof/>
                <w:webHidden/>
              </w:rPr>
              <w:fldChar w:fldCharType="end"/>
            </w:r>
          </w:hyperlink>
        </w:p>
        <w:p w14:paraId="72684E95" w14:textId="0D06968E" w:rsidR="00A559C5" w:rsidRPr="00A559C5" w:rsidRDefault="00A844A0">
          <w:pPr>
            <w:pStyle w:val="TOC1"/>
            <w:tabs>
              <w:tab w:val="right" w:leader="dot" w:pos="9019"/>
            </w:tabs>
            <w:rPr>
              <w:rFonts w:asciiTheme="majorHAnsi" w:eastAsiaTheme="minorEastAsia" w:hAnsiTheme="majorHAnsi" w:cstheme="majorHAnsi"/>
              <w:noProof/>
              <w:kern w:val="2"/>
              <w14:ligatures w14:val="standardContextual"/>
            </w:rPr>
          </w:pPr>
          <w:hyperlink w:anchor="_Toc171973152" w:history="1">
            <w:r w:rsidR="00A559C5" w:rsidRPr="00A559C5">
              <w:rPr>
                <w:rStyle w:val="Hyperlink"/>
                <w:rFonts w:asciiTheme="majorHAnsi" w:hAnsiTheme="majorHAnsi" w:cstheme="majorHAnsi"/>
                <w:noProof/>
              </w:rPr>
              <w:t>2. ΠΕΡΙΓΡΑΦΗ ΠΡΟΓΡΑΜΜΑΤΟΣ</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_Toc171973152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4</w:t>
            </w:r>
            <w:r w:rsidR="00A559C5" w:rsidRPr="00A559C5">
              <w:rPr>
                <w:rFonts w:asciiTheme="majorHAnsi" w:hAnsiTheme="majorHAnsi" w:cstheme="majorHAnsi"/>
                <w:noProof/>
                <w:webHidden/>
              </w:rPr>
              <w:fldChar w:fldCharType="end"/>
            </w:r>
          </w:hyperlink>
        </w:p>
        <w:p w14:paraId="269B98CD" w14:textId="02DDE920" w:rsidR="00A559C5" w:rsidRPr="00A559C5" w:rsidRDefault="00A844A0">
          <w:pPr>
            <w:pStyle w:val="TOC2"/>
            <w:tabs>
              <w:tab w:val="right" w:leader="dot" w:pos="9019"/>
            </w:tabs>
            <w:rPr>
              <w:rFonts w:asciiTheme="majorHAnsi" w:eastAsiaTheme="minorEastAsia" w:hAnsiTheme="majorHAnsi" w:cstheme="majorHAnsi"/>
              <w:noProof/>
              <w:kern w:val="2"/>
              <w14:ligatures w14:val="standardContextual"/>
            </w:rPr>
          </w:pPr>
          <w:hyperlink w:anchor="_Toc171973153" w:history="1">
            <w:r w:rsidR="00A559C5" w:rsidRPr="00A559C5">
              <w:rPr>
                <w:rStyle w:val="Hyperlink"/>
                <w:rFonts w:asciiTheme="majorHAnsi" w:hAnsiTheme="majorHAnsi" w:cstheme="majorHAnsi"/>
                <w:noProof/>
                <w:lang w:val="el-GR"/>
              </w:rPr>
              <w:t>2.1 ΠΑΡΟΥΣΙΑΣΗ ΑΡΧΙΚΗΣ ΣΚΕΨΗΣ</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_Toc171973153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4</w:t>
            </w:r>
            <w:r w:rsidR="00A559C5" w:rsidRPr="00A559C5">
              <w:rPr>
                <w:rFonts w:asciiTheme="majorHAnsi" w:hAnsiTheme="majorHAnsi" w:cstheme="majorHAnsi"/>
                <w:noProof/>
                <w:webHidden/>
              </w:rPr>
              <w:fldChar w:fldCharType="end"/>
            </w:r>
          </w:hyperlink>
        </w:p>
        <w:p w14:paraId="3A41AEE3" w14:textId="76A63E2F" w:rsidR="00A559C5" w:rsidRPr="00A559C5" w:rsidRDefault="00A844A0">
          <w:pPr>
            <w:pStyle w:val="TOC2"/>
            <w:tabs>
              <w:tab w:val="right" w:leader="dot" w:pos="9019"/>
            </w:tabs>
            <w:rPr>
              <w:rFonts w:asciiTheme="majorHAnsi" w:eastAsiaTheme="minorEastAsia" w:hAnsiTheme="majorHAnsi" w:cstheme="majorHAnsi"/>
              <w:noProof/>
              <w:kern w:val="2"/>
              <w14:ligatures w14:val="standardContextual"/>
            </w:rPr>
          </w:pPr>
          <w:hyperlink w:anchor="_Toc171973154" w:history="1">
            <w:r w:rsidR="00A559C5" w:rsidRPr="00A559C5">
              <w:rPr>
                <w:rStyle w:val="Hyperlink"/>
                <w:rFonts w:asciiTheme="majorHAnsi" w:hAnsiTheme="majorHAnsi" w:cstheme="majorHAnsi"/>
                <w:noProof/>
                <w:lang w:val="el-GR"/>
              </w:rPr>
              <w:t xml:space="preserve">2.1.1  ΕΡΩΤΗΜΑ </w:t>
            </w:r>
            <w:r w:rsidR="00A559C5" w:rsidRPr="00A559C5">
              <w:rPr>
                <w:rStyle w:val="Hyperlink"/>
                <w:rFonts w:asciiTheme="majorHAnsi" w:hAnsiTheme="majorHAnsi" w:cstheme="majorHAnsi"/>
                <w:noProof/>
              </w:rPr>
              <w:t>i</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_Toc171973154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4</w:t>
            </w:r>
            <w:r w:rsidR="00A559C5" w:rsidRPr="00A559C5">
              <w:rPr>
                <w:rFonts w:asciiTheme="majorHAnsi" w:hAnsiTheme="majorHAnsi" w:cstheme="majorHAnsi"/>
                <w:noProof/>
                <w:webHidden/>
              </w:rPr>
              <w:fldChar w:fldCharType="end"/>
            </w:r>
          </w:hyperlink>
        </w:p>
        <w:p w14:paraId="7EDE11B3" w14:textId="106B0CAF" w:rsidR="00A559C5" w:rsidRPr="00A559C5" w:rsidRDefault="00A844A0">
          <w:pPr>
            <w:pStyle w:val="TOC2"/>
            <w:tabs>
              <w:tab w:val="right" w:leader="dot" w:pos="9019"/>
            </w:tabs>
            <w:rPr>
              <w:rFonts w:asciiTheme="majorHAnsi" w:eastAsiaTheme="minorEastAsia" w:hAnsiTheme="majorHAnsi" w:cstheme="majorHAnsi"/>
              <w:noProof/>
              <w:kern w:val="2"/>
              <w14:ligatures w14:val="standardContextual"/>
            </w:rPr>
          </w:pPr>
          <w:hyperlink w:anchor="_Toc171973156" w:history="1">
            <w:r w:rsidR="00A559C5" w:rsidRPr="00A559C5">
              <w:rPr>
                <w:rStyle w:val="Hyperlink"/>
                <w:rFonts w:asciiTheme="majorHAnsi" w:hAnsiTheme="majorHAnsi" w:cstheme="majorHAnsi"/>
                <w:noProof/>
                <w:lang w:val="el-GR"/>
              </w:rPr>
              <w:t xml:space="preserve">2.1.2  ΕΡΩΤΗΜΑ </w:t>
            </w:r>
            <w:r w:rsidR="00A559C5" w:rsidRPr="00A559C5">
              <w:rPr>
                <w:rStyle w:val="Hyperlink"/>
                <w:rFonts w:asciiTheme="majorHAnsi" w:hAnsiTheme="majorHAnsi" w:cstheme="majorHAnsi"/>
                <w:noProof/>
              </w:rPr>
              <w:t>ii</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_Toc171973156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4</w:t>
            </w:r>
            <w:r w:rsidR="00A559C5" w:rsidRPr="00A559C5">
              <w:rPr>
                <w:rFonts w:asciiTheme="majorHAnsi" w:hAnsiTheme="majorHAnsi" w:cstheme="majorHAnsi"/>
                <w:noProof/>
                <w:webHidden/>
              </w:rPr>
              <w:fldChar w:fldCharType="end"/>
            </w:r>
          </w:hyperlink>
        </w:p>
        <w:p w14:paraId="285A04F4" w14:textId="2203C9F8" w:rsidR="00A559C5" w:rsidRPr="00A559C5" w:rsidRDefault="00A844A0">
          <w:pPr>
            <w:pStyle w:val="TOC2"/>
            <w:tabs>
              <w:tab w:val="right" w:leader="dot" w:pos="9019"/>
            </w:tabs>
            <w:rPr>
              <w:rFonts w:asciiTheme="majorHAnsi" w:eastAsiaTheme="minorEastAsia" w:hAnsiTheme="majorHAnsi" w:cstheme="majorHAnsi"/>
              <w:noProof/>
              <w:kern w:val="2"/>
              <w14:ligatures w14:val="standardContextual"/>
            </w:rPr>
          </w:pPr>
          <w:hyperlink w:anchor="_Toc171973157" w:history="1">
            <w:r w:rsidR="00A559C5" w:rsidRPr="00A559C5">
              <w:rPr>
                <w:rStyle w:val="Hyperlink"/>
                <w:rFonts w:asciiTheme="majorHAnsi" w:hAnsiTheme="majorHAnsi" w:cstheme="majorHAnsi"/>
                <w:noProof/>
                <w:lang w:val="el-GR"/>
              </w:rPr>
              <w:t xml:space="preserve">2.1.2  ΕΡΩΤΗΜΑ </w:t>
            </w:r>
            <w:r w:rsidR="00A559C5" w:rsidRPr="00A559C5">
              <w:rPr>
                <w:rStyle w:val="Hyperlink"/>
                <w:rFonts w:asciiTheme="majorHAnsi" w:hAnsiTheme="majorHAnsi" w:cstheme="majorHAnsi"/>
                <w:noProof/>
              </w:rPr>
              <w:t>iii</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_Toc171973157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6</w:t>
            </w:r>
            <w:r w:rsidR="00A559C5" w:rsidRPr="00A559C5">
              <w:rPr>
                <w:rFonts w:asciiTheme="majorHAnsi" w:hAnsiTheme="majorHAnsi" w:cstheme="majorHAnsi"/>
                <w:noProof/>
                <w:webHidden/>
              </w:rPr>
              <w:fldChar w:fldCharType="end"/>
            </w:r>
          </w:hyperlink>
        </w:p>
        <w:p w14:paraId="207CC0F6" w14:textId="5F84D1FF" w:rsidR="00A559C5" w:rsidRPr="00A559C5" w:rsidRDefault="00A844A0">
          <w:pPr>
            <w:pStyle w:val="TOC2"/>
            <w:tabs>
              <w:tab w:val="right" w:leader="dot" w:pos="9019"/>
            </w:tabs>
            <w:rPr>
              <w:rFonts w:asciiTheme="majorHAnsi" w:eastAsiaTheme="minorEastAsia" w:hAnsiTheme="majorHAnsi" w:cstheme="majorHAnsi"/>
              <w:noProof/>
              <w:kern w:val="2"/>
              <w14:ligatures w14:val="standardContextual"/>
            </w:rPr>
          </w:pPr>
          <w:hyperlink w:anchor="_Toc171973158" w:history="1">
            <w:r w:rsidR="00A559C5" w:rsidRPr="00A559C5">
              <w:rPr>
                <w:rStyle w:val="Hyperlink"/>
                <w:rFonts w:asciiTheme="majorHAnsi" w:hAnsiTheme="majorHAnsi" w:cstheme="majorHAnsi"/>
                <w:noProof/>
                <w:lang w:val="el-GR"/>
              </w:rPr>
              <w:t>2.2 ΑΝΑΛΥΣΗ ΠΡΟΓΡΑΜΜΑΤΟΣ</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_Toc171973158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7</w:t>
            </w:r>
            <w:r w:rsidR="00A559C5" w:rsidRPr="00A559C5">
              <w:rPr>
                <w:rFonts w:asciiTheme="majorHAnsi" w:hAnsiTheme="majorHAnsi" w:cstheme="majorHAnsi"/>
                <w:noProof/>
                <w:webHidden/>
              </w:rPr>
              <w:fldChar w:fldCharType="end"/>
            </w:r>
          </w:hyperlink>
        </w:p>
        <w:p w14:paraId="6D03594F" w14:textId="0EE2F483" w:rsidR="00A559C5" w:rsidRPr="00A559C5" w:rsidRDefault="00A844A0">
          <w:pPr>
            <w:pStyle w:val="TOC2"/>
            <w:tabs>
              <w:tab w:val="left" w:pos="960"/>
              <w:tab w:val="right" w:leader="dot" w:pos="9019"/>
            </w:tabs>
            <w:rPr>
              <w:rFonts w:asciiTheme="majorHAnsi" w:eastAsiaTheme="minorEastAsia" w:hAnsiTheme="majorHAnsi" w:cstheme="majorHAnsi"/>
              <w:noProof/>
              <w:kern w:val="2"/>
              <w14:ligatures w14:val="standardContextual"/>
            </w:rPr>
          </w:pPr>
          <w:hyperlink w:anchor="_Toc171973159" w:history="1">
            <w:r w:rsidR="00A559C5" w:rsidRPr="00A559C5">
              <w:rPr>
                <w:rStyle w:val="Hyperlink"/>
                <w:rFonts w:asciiTheme="majorHAnsi" w:hAnsiTheme="majorHAnsi" w:cstheme="majorHAnsi"/>
                <w:noProof/>
                <w:lang w:val="el-GR"/>
              </w:rPr>
              <w:t>2.2.1</w:t>
            </w:r>
            <w:r w:rsidR="00A559C5" w:rsidRPr="00A559C5">
              <w:rPr>
                <w:rFonts w:asciiTheme="majorHAnsi" w:eastAsiaTheme="minorEastAsia" w:hAnsiTheme="majorHAnsi" w:cstheme="majorHAnsi"/>
                <w:noProof/>
                <w:kern w:val="2"/>
                <w14:ligatures w14:val="standardContextual"/>
              </w:rPr>
              <w:tab/>
            </w:r>
            <w:r w:rsidR="00A559C5" w:rsidRPr="00A559C5">
              <w:rPr>
                <w:rStyle w:val="Hyperlink"/>
                <w:rFonts w:asciiTheme="majorHAnsi" w:hAnsiTheme="majorHAnsi" w:cstheme="majorHAnsi"/>
                <w:noProof/>
                <w:lang w:val="el-GR"/>
              </w:rPr>
              <w:t>ΓΕΝΙΚΗ ΠΕΡΙΓΡΑΦΗ</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_Toc171973159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7</w:t>
            </w:r>
            <w:r w:rsidR="00A559C5" w:rsidRPr="00A559C5">
              <w:rPr>
                <w:rFonts w:asciiTheme="majorHAnsi" w:hAnsiTheme="majorHAnsi" w:cstheme="majorHAnsi"/>
                <w:noProof/>
                <w:webHidden/>
              </w:rPr>
              <w:fldChar w:fldCharType="end"/>
            </w:r>
          </w:hyperlink>
        </w:p>
        <w:p w14:paraId="34861187" w14:textId="0C8295B2" w:rsidR="00A559C5" w:rsidRPr="00A559C5" w:rsidRDefault="00A844A0">
          <w:pPr>
            <w:pStyle w:val="TOC2"/>
            <w:tabs>
              <w:tab w:val="left" w:pos="960"/>
              <w:tab w:val="right" w:leader="dot" w:pos="9019"/>
            </w:tabs>
            <w:rPr>
              <w:rFonts w:asciiTheme="majorHAnsi" w:eastAsiaTheme="minorEastAsia" w:hAnsiTheme="majorHAnsi" w:cstheme="majorHAnsi"/>
              <w:noProof/>
              <w:kern w:val="2"/>
              <w14:ligatures w14:val="standardContextual"/>
            </w:rPr>
          </w:pPr>
          <w:hyperlink w:anchor="_Toc171973160" w:history="1">
            <w:r w:rsidR="00A559C5" w:rsidRPr="00A559C5">
              <w:rPr>
                <w:rStyle w:val="Hyperlink"/>
                <w:rFonts w:asciiTheme="majorHAnsi" w:hAnsiTheme="majorHAnsi" w:cstheme="majorHAnsi"/>
                <w:noProof/>
                <w:lang w:val="el-GR"/>
              </w:rPr>
              <w:t>2.3.1</w:t>
            </w:r>
            <w:r w:rsidR="00A559C5" w:rsidRPr="00A559C5">
              <w:rPr>
                <w:rFonts w:asciiTheme="majorHAnsi" w:eastAsiaTheme="minorEastAsia" w:hAnsiTheme="majorHAnsi" w:cstheme="majorHAnsi"/>
                <w:noProof/>
                <w:kern w:val="2"/>
                <w14:ligatures w14:val="standardContextual"/>
              </w:rPr>
              <w:tab/>
            </w:r>
            <w:r w:rsidR="00A559C5" w:rsidRPr="00A559C5">
              <w:rPr>
                <w:rStyle w:val="Hyperlink"/>
                <w:rFonts w:asciiTheme="majorHAnsi" w:hAnsiTheme="majorHAnsi" w:cstheme="majorHAnsi"/>
                <w:noProof/>
                <w:lang w:val="el-GR"/>
              </w:rPr>
              <w:t>ΑΝΑΛΥΣΗ ΒΑΣΙΚΩΝ ΠΡΟΓΡΑΜΜΑΤΩΝ</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_Toc171973160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7</w:t>
            </w:r>
            <w:r w:rsidR="00A559C5" w:rsidRPr="00A559C5">
              <w:rPr>
                <w:rFonts w:asciiTheme="majorHAnsi" w:hAnsiTheme="majorHAnsi" w:cstheme="majorHAnsi"/>
                <w:noProof/>
                <w:webHidden/>
              </w:rPr>
              <w:fldChar w:fldCharType="end"/>
            </w:r>
          </w:hyperlink>
        </w:p>
        <w:p w14:paraId="165B3C31" w14:textId="382D7C79" w:rsidR="00A559C5" w:rsidRPr="00A559C5" w:rsidRDefault="00A844A0">
          <w:pPr>
            <w:pStyle w:val="TOC2"/>
            <w:tabs>
              <w:tab w:val="left" w:pos="1200"/>
              <w:tab w:val="right" w:leader="dot" w:pos="9019"/>
            </w:tabs>
            <w:rPr>
              <w:rFonts w:asciiTheme="majorHAnsi" w:eastAsiaTheme="minorEastAsia" w:hAnsiTheme="majorHAnsi" w:cstheme="majorHAnsi"/>
              <w:noProof/>
              <w:kern w:val="2"/>
              <w14:ligatures w14:val="standardContextual"/>
            </w:rPr>
          </w:pPr>
          <w:hyperlink w:anchor="_Toc171973161" w:history="1">
            <w:r w:rsidR="00A559C5" w:rsidRPr="00A559C5">
              <w:rPr>
                <w:rStyle w:val="Hyperlink"/>
                <w:rFonts w:asciiTheme="majorHAnsi" w:hAnsiTheme="majorHAnsi" w:cstheme="majorHAnsi"/>
                <w:noProof/>
              </w:rPr>
              <w:t>2.3.1.1</w:t>
            </w:r>
            <w:r w:rsidR="00A559C5" w:rsidRPr="00A559C5">
              <w:rPr>
                <w:rFonts w:asciiTheme="majorHAnsi" w:eastAsiaTheme="minorEastAsia" w:hAnsiTheme="majorHAnsi" w:cstheme="majorHAnsi"/>
                <w:noProof/>
                <w:kern w:val="2"/>
                <w14:ligatures w14:val="standardContextual"/>
              </w:rPr>
              <w:tab/>
            </w:r>
            <w:r w:rsidR="00A559C5" w:rsidRPr="00A559C5">
              <w:rPr>
                <w:rStyle w:val="Hyperlink"/>
                <w:rFonts w:asciiTheme="majorHAnsi" w:hAnsiTheme="majorHAnsi" w:cstheme="majorHAnsi"/>
                <w:noProof/>
              </w:rPr>
              <w:t>i.py</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_Toc171973161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7</w:t>
            </w:r>
            <w:r w:rsidR="00A559C5" w:rsidRPr="00A559C5">
              <w:rPr>
                <w:rFonts w:asciiTheme="majorHAnsi" w:hAnsiTheme="majorHAnsi" w:cstheme="majorHAnsi"/>
                <w:noProof/>
                <w:webHidden/>
              </w:rPr>
              <w:fldChar w:fldCharType="end"/>
            </w:r>
          </w:hyperlink>
        </w:p>
        <w:p w14:paraId="4520D69A" w14:textId="40F145CD" w:rsidR="00A559C5" w:rsidRPr="00A559C5" w:rsidRDefault="00A844A0">
          <w:pPr>
            <w:pStyle w:val="TOC2"/>
            <w:tabs>
              <w:tab w:val="left" w:pos="1200"/>
              <w:tab w:val="right" w:leader="dot" w:pos="9019"/>
            </w:tabs>
            <w:rPr>
              <w:rFonts w:asciiTheme="majorHAnsi" w:eastAsiaTheme="minorEastAsia" w:hAnsiTheme="majorHAnsi" w:cstheme="majorHAnsi"/>
              <w:noProof/>
              <w:kern w:val="2"/>
              <w14:ligatures w14:val="standardContextual"/>
            </w:rPr>
          </w:pPr>
          <w:hyperlink w:anchor="_Toc171973162" w:history="1">
            <w:r w:rsidR="00A559C5" w:rsidRPr="00A559C5">
              <w:rPr>
                <w:rStyle w:val="Hyperlink"/>
                <w:rFonts w:asciiTheme="majorHAnsi" w:hAnsiTheme="majorHAnsi" w:cstheme="majorHAnsi"/>
                <w:noProof/>
              </w:rPr>
              <w:t>2.3.1.2</w:t>
            </w:r>
            <w:r w:rsidR="00A559C5" w:rsidRPr="00A559C5">
              <w:rPr>
                <w:rFonts w:asciiTheme="majorHAnsi" w:eastAsiaTheme="minorEastAsia" w:hAnsiTheme="majorHAnsi" w:cstheme="majorHAnsi"/>
                <w:noProof/>
                <w:kern w:val="2"/>
                <w14:ligatures w14:val="standardContextual"/>
              </w:rPr>
              <w:tab/>
            </w:r>
            <w:r w:rsidR="00A559C5" w:rsidRPr="00A559C5">
              <w:rPr>
                <w:rStyle w:val="Hyperlink"/>
                <w:rFonts w:asciiTheme="majorHAnsi" w:hAnsiTheme="majorHAnsi" w:cstheme="majorHAnsi"/>
                <w:noProof/>
              </w:rPr>
              <w:t>ii.py</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_Toc171973162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8</w:t>
            </w:r>
            <w:r w:rsidR="00A559C5" w:rsidRPr="00A559C5">
              <w:rPr>
                <w:rFonts w:asciiTheme="majorHAnsi" w:hAnsiTheme="majorHAnsi" w:cstheme="majorHAnsi"/>
                <w:noProof/>
                <w:webHidden/>
              </w:rPr>
              <w:fldChar w:fldCharType="end"/>
            </w:r>
          </w:hyperlink>
        </w:p>
        <w:p w14:paraId="17D5B1A2" w14:textId="0A99FE7F" w:rsidR="00A559C5" w:rsidRPr="00A559C5" w:rsidRDefault="00A844A0">
          <w:pPr>
            <w:pStyle w:val="TOC2"/>
            <w:tabs>
              <w:tab w:val="left" w:pos="1200"/>
              <w:tab w:val="right" w:leader="dot" w:pos="9019"/>
            </w:tabs>
            <w:rPr>
              <w:rFonts w:asciiTheme="majorHAnsi" w:eastAsiaTheme="minorEastAsia" w:hAnsiTheme="majorHAnsi" w:cstheme="majorHAnsi"/>
              <w:noProof/>
              <w:kern w:val="2"/>
              <w14:ligatures w14:val="standardContextual"/>
            </w:rPr>
          </w:pPr>
          <w:hyperlink w:anchor="_Toc171973163" w:history="1">
            <w:r w:rsidR="00A559C5" w:rsidRPr="00A559C5">
              <w:rPr>
                <w:rStyle w:val="Hyperlink"/>
                <w:rFonts w:asciiTheme="majorHAnsi" w:hAnsiTheme="majorHAnsi" w:cstheme="majorHAnsi"/>
                <w:noProof/>
              </w:rPr>
              <w:t>2.3.1.3</w:t>
            </w:r>
            <w:r w:rsidR="00A559C5" w:rsidRPr="00A559C5">
              <w:rPr>
                <w:rFonts w:asciiTheme="majorHAnsi" w:eastAsiaTheme="minorEastAsia" w:hAnsiTheme="majorHAnsi" w:cstheme="majorHAnsi"/>
                <w:noProof/>
                <w:kern w:val="2"/>
                <w14:ligatures w14:val="standardContextual"/>
              </w:rPr>
              <w:tab/>
            </w:r>
            <w:r w:rsidR="00A559C5" w:rsidRPr="00A559C5">
              <w:rPr>
                <w:rStyle w:val="Hyperlink"/>
                <w:rFonts w:asciiTheme="majorHAnsi" w:hAnsiTheme="majorHAnsi" w:cstheme="majorHAnsi"/>
                <w:noProof/>
              </w:rPr>
              <w:t>iii.py</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_Toc171973163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10</w:t>
            </w:r>
            <w:r w:rsidR="00A559C5" w:rsidRPr="00A559C5">
              <w:rPr>
                <w:rFonts w:asciiTheme="majorHAnsi" w:hAnsiTheme="majorHAnsi" w:cstheme="majorHAnsi"/>
                <w:noProof/>
                <w:webHidden/>
              </w:rPr>
              <w:fldChar w:fldCharType="end"/>
            </w:r>
          </w:hyperlink>
        </w:p>
        <w:p w14:paraId="7C0C459A" w14:textId="30B38E83" w:rsidR="00A559C5" w:rsidRPr="00A559C5" w:rsidRDefault="00A844A0">
          <w:pPr>
            <w:pStyle w:val="TOC1"/>
            <w:tabs>
              <w:tab w:val="left" w:pos="440"/>
              <w:tab w:val="right" w:leader="dot" w:pos="9019"/>
            </w:tabs>
            <w:rPr>
              <w:rFonts w:asciiTheme="majorHAnsi" w:eastAsiaTheme="minorEastAsia" w:hAnsiTheme="majorHAnsi" w:cstheme="majorHAnsi"/>
              <w:noProof/>
              <w:kern w:val="2"/>
              <w14:ligatures w14:val="standardContextual"/>
            </w:rPr>
          </w:pPr>
          <w:hyperlink w:anchor="_Toc171973164" w:history="1">
            <w:r w:rsidR="00A559C5" w:rsidRPr="00A559C5">
              <w:rPr>
                <w:rStyle w:val="Hyperlink"/>
                <w:rFonts w:asciiTheme="majorHAnsi" w:eastAsia="Arial" w:hAnsiTheme="majorHAnsi" w:cstheme="majorHAnsi"/>
                <w:noProof/>
              </w:rPr>
              <w:t>3.</w:t>
            </w:r>
            <w:r w:rsidR="00A559C5" w:rsidRPr="00A559C5">
              <w:rPr>
                <w:rFonts w:asciiTheme="majorHAnsi" w:eastAsiaTheme="minorEastAsia" w:hAnsiTheme="majorHAnsi" w:cstheme="majorHAnsi"/>
                <w:noProof/>
                <w:kern w:val="2"/>
                <w14:ligatures w14:val="standardContextual"/>
              </w:rPr>
              <w:tab/>
            </w:r>
            <w:r w:rsidR="00A559C5" w:rsidRPr="00A559C5">
              <w:rPr>
                <w:rStyle w:val="Hyperlink"/>
                <w:rFonts w:asciiTheme="majorHAnsi" w:eastAsia="Arial" w:hAnsiTheme="majorHAnsi" w:cstheme="majorHAnsi"/>
                <w:noProof/>
              </w:rPr>
              <w:t>ΕΠΙΔΕΙΞΗ ΤΗΣ ΛΥΣΗΣ</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_Toc171973164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14</w:t>
            </w:r>
            <w:r w:rsidR="00A559C5" w:rsidRPr="00A559C5">
              <w:rPr>
                <w:rFonts w:asciiTheme="majorHAnsi" w:hAnsiTheme="majorHAnsi" w:cstheme="majorHAnsi"/>
                <w:noProof/>
                <w:webHidden/>
              </w:rPr>
              <w:fldChar w:fldCharType="end"/>
            </w:r>
          </w:hyperlink>
        </w:p>
        <w:p w14:paraId="7DD71629" w14:textId="062AA414" w:rsidR="00A559C5" w:rsidRPr="00A559C5" w:rsidRDefault="00A844A0">
          <w:pPr>
            <w:pStyle w:val="TOC2"/>
            <w:tabs>
              <w:tab w:val="left" w:pos="960"/>
              <w:tab w:val="right" w:leader="dot" w:pos="9019"/>
            </w:tabs>
            <w:rPr>
              <w:rFonts w:asciiTheme="majorHAnsi" w:eastAsiaTheme="minorEastAsia" w:hAnsiTheme="majorHAnsi" w:cstheme="majorHAnsi"/>
              <w:noProof/>
              <w:kern w:val="2"/>
              <w14:ligatures w14:val="standardContextual"/>
            </w:rPr>
          </w:pPr>
          <w:hyperlink w:anchor="_Toc171973165" w:history="1">
            <w:r w:rsidR="00A559C5" w:rsidRPr="00A559C5">
              <w:rPr>
                <w:rStyle w:val="Hyperlink"/>
                <w:rFonts w:asciiTheme="majorHAnsi" w:hAnsiTheme="majorHAnsi" w:cstheme="majorHAnsi"/>
                <w:noProof/>
                <w:lang w:val="el-GR"/>
              </w:rPr>
              <w:t>3.1.1</w:t>
            </w:r>
            <w:r w:rsidR="00A559C5" w:rsidRPr="00A559C5">
              <w:rPr>
                <w:rFonts w:asciiTheme="majorHAnsi" w:eastAsiaTheme="minorEastAsia" w:hAnsiTheme="majorHAnsi" w:cstheme="majorHAnsi"/>
                <w:noProof/>
                <w:kern w:val="2"/>
                <w14:ligatures w14:val="standardContextual"/>
              </w:rPr>
              <w:tab/>
            </w:r>
            <w:r w:rsidR="00A559C5" w:rsidRPr="00A559C5">
              <w:rPr>
                <w:rStyle w:val="Hyperlink"/>
                <w:rFonts w:asciiTheme="majorHAnsi" w:hAnsiTheme="majorHAnsi" w:cstheme="majorHAnsi"/>
                <w:noProof/>
              </w:rPr>
              <w:t>i</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_Toc171973165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14</w:t>
            </w:r>
            <w:r w:rsidR="00A559C5" w:rsidRPr="00A559C5">
              <w:rPr>
                <w:rFonts w:asciiTheme="majorHAnsi" w:hAnsiTheme="majorHAnsi" w:cstheme="majorHAnsi"/>
                <w:noProof/>
                <w:webHidden/>
              </w:rPr>
              <w:fldChar w:fldCharType="end"/>
            </w:r>
          </w:hyperlink>
        </w:p>
        <w:p w14:paraId="3F7A0E6B" w14:textId="71E083D1" w:rsidR="00A559C5" w:rsidRPr="00A559C5" w:rsidRDefault="00A844A0">
          <w:pPr>
            <w:pStyle w:val="TOC2"/>
            <w:tabs>
              <w:tab w:val="left" w:pos="960"/>
              <w:tab w:val="right" w:leader="dot" w:pos="9019"/>
            </w:tabs>
            <w:rPr>
              <w:rFonts w:asciiTheme="majorHAnsi" w:eastAsiaTheme="minorEastAsia" w:hAnsiTheme="majorHAnsi" w:cstheme="majorHAnsi"/>
              <w:noProof/>
              <w:kern w:val="2"/>
              <w14:ligatures w14:val="standardContextual"/>
            </w:rPr>
          </w:pPr>
          <w:hyperlink w:anchor="_Toc171973166" w:history="1">
            <w:r w:rsidR="00A559C5" w:rsidRPr="00A559C5">
              <w:rPr>
                <w:rStyle w:val="Hyperlink"/>
                <w:rFonts w:asciiTheme="majorHAnsi" w:hAnsiTheme="majorHAnsi" w:cstheme="majorHAnsi"/>
                <w:noProof/>
                <w:lang w:val="el-GR"/>
              </w:rPr>
              <w:t>3.1.2</w:t>
            </w:r>
            <w:r w:rsidR="00A559C5" w:rsidRPr="00A559C5">
              <w:rPr>
                <w:rFonts w:asciiTheme="majorHAnsi" w:eastAsiaTheme="minorEastAsia" w:hAnsiTheme="majorHAnsi" w:cstheme="majorHAnsi"/>
                <w:noProof/>
                <w:kern w:val="2"/>
                <w14:ligatures w14:val="standardContextual"/>
              </w:rPr>
              <w:tab/>
            </w:r>
            <w:r w:rsidR="00A559C5" w:rsidRPr="00A559C5">
              <w:rPr>
                <w:rStyle w:val="Hyperlink"/>
                <w:rFonts w:asciiTheme="majorHAnsi" w:hAnsiTheme="majorHAnsi" w:cstheme="majorHAnsi"/>
                <w:noProof/>
              </w:rPr>
              <w:t>ii</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_Toc171973166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15</w:t>
            </w:r>
            <w:r w:rsidR="00A559C5" w:rsidRPr="00A559C5">
              <w:rPr>
                <w:rFonts w:asciiTheme="majorHAnsi" w:hAnsiTheme="majorHAnsi" w:cstheme="majorHAnsi"/>
                <w:noProof/>
                <w:webHidden/>
              </w:rPr>
              <w:fldChar w:fldCharType="end"/>
            </w:r>
          </w:hyperlink>
        </w:p>
        <w:p w14:paraId="4887EB86" w14:textId="70E31BF2" w:rsidR="00A559C5" w:rsidRPr="00A559C5" w:rsidRDefault="00A844A0">
          <w:pPr>
            <w:pStyle w:val="TOC2"/>
            <w:tabs>
              <w:tab w:val="left" w:pos="960"/>
              <w:tab w:val="right" w:leader="dot" w:pos="9019"/>
            </w:tabs>
            <w:rPr>
              <w:rFonts w:asciiTheme="majorHAnsi" w:eastAsiaTheme="minorEastAsia" w:hAnsiTheme="majorHAnsi" w:cstheme="majorHAnsi"/>
              <w:noProof/>
              <w:kern w:val="2"/>
              <w14:ligatures w14:val="standardContextual"/>
            </w:rPr>
          </w:pPr>
          <w:hyperlink w:anchor="_Toc171973167" w:history="1">
            <w:r w:rsidR="00A559C5" w:rsidRPr="00A559C5">
              <w:rPr>
                <w:rStyle w:val="Hyperlink"/>
                <w:rFonts w:asciiTheme="majorHAnsi" w:hAnsiTheme="majorHAnsi" w:cstheme="majorHAnsi"/>
                <w:noProof/>
              </w:rPr>
              <w:t>3.1.3</w:t>
            </w:r>
            <w:r w:rsidR="00A559C5" w:rsidRPr="00A559C5">
              <w:rPr>
                <w:rFonts w:asciiTheme="majorHAnsi" w:eastAsiaTheme="minorEastAsia" w:hAnsiTheme="majorHAnsi" w:cstheme="majorHAnsi"/>
                <w:noProof/>
                <w:kern w:val="2"/>
                <w14:ligatures w14:val="standardContextual"/>
              </w:rPr>
              <w:tab/>
            </w:r>
            <w:r w:rsidR="00A559C5" w:rsidRPr="00A559C5">
              <w:rPr>
                <w:rStyle w:val="Hyperlink"/>
                <w:rFonts w:asciiTheme="majorHAnsi" w:hAnsiTheme="majorHAnsi" w:cstheme="majorHAnsi"/>
                <w:noProof/>
              </w:rPr>
              <w:t>iii</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_Toc171973167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15</w:t>
            </w:r>
            <w:r w:rsidR="00A559C5" w:rsidRPr="00A559C5">
              <w:rPr>
                <w:rFonts w:asciiTheme="majorHAnsi" w:hAnsiTheme="majorHAnsi" w:cstheme="majorHAnsi"/>
                <w:noProof/>
                <w:webHidden/>
              </w:rPr>
              <w:fldChar w:fldCharType="end"/>
            </w:r>
          </w:hyperlink>
        </w:p>
        <w:p w14:paraId="2163468D" w14:textId="3CA1EAD7" w:rsidR="00A559C5" w:rsidRPr="00A559C5" w:rsidRDefault="00A844A0">
          <w:pPr>
            <w:pStyle w:val="TOC1"/>
            <w:tabs>
              <w:tab w:val="right" w:leader="dot" w:pos="9019"/>
            </w:tabs>
            <w:rPr>
              <w:rFonts w:asciiTheme="majorHAnsi" w:eastAsiaTheme="minorEastAsia" w:hAnsiTheme="majorHAnsi" w:cstheme="majorHAnsi"/>
              <w:noProof/>
              <w:kern w:val="2"/>
              <w14:ligatures w14:val="standardContextual"/>
            </w:rPr>
          </w:pPr>
          <w:hyperlink w:anchor="_Toc171973168" w:history="1">
            <w:r w:rsidR="00A559C5" w:rsidRPr="00A559C5">
              <w:rPr>
                <w:rStyle w:val="Hyperlink"/>
                <w:rFonts w:asciiTheme="majorHAnsi" w:hAnsiTheme="majorHAnsi" w:cstheme="majorHAnsi"/>
                <w:noProof/>
              </w:rPr>
              <w:t>ΒΙΒΛΙΟΓΡΑΦΙΚΕΣ ΑΝΑΦΟΡΕΣ</w:t>
            </w:r>
            <w:r w:rsidR="00A559C5" w:rsidRPr="00A559C5">
              <w:rPr>
                <w:rFonts w:asciiTheme="majorHAnsi" w:hAnsiTheme="majorHAnsi" w:cstheme="majorHAnsi"/>
                <w:noProof/>
                <w:webHidden/>
              </w:rPr>
              <w:tab/>
            </w:r>
            <w:r w:rsidR="00A559C5" w:rsidRPr="00A559C5">
              <w:rPr>
                <w:rFonts w:asciiTheme="majorHAnsi" w:hAnsiTheme="majorHAnsi" w:cstheme="majorHAnsi"/>
                <w:noProof/>
                <w:webHidden/>
              </w:rPr>
              <w:fldChar w:fldCharType="begin"/>
            </w:r>
            <w:r w:rsidR="00A559C5" w:rsidRPr="00A559C5">
              <w:rPr>
                <w:rFonts w:asciiTheme="majorHAnsi" w:hAnsiTheme="majorHAnsi" w:cstheme="majorHAnsi"/>
                <w:noProof/>
                <w:webHidden/>
              </w:rPr>
              <w:instrText xml:space="preserve"> PAGEREF _Toc171973168 \h </w:instrText>
            </w:r>
            <w:r w:rsidR="00A559C5" w:rsidRPr="00A559C5">
              <w:rPr>
                <w:rFonts w:asciiTheme="majorHAnsi" w:hAnsiTheme="majorHAnsi" w:cstheme="majorHAnsi"/>
                <w:noProof/>
                <w:webHidden/>
              </w:rPr>
            </w:r>
            <w:r w:rsidR="00A559C5" w:rsidRPr="00A559C5">
              <w:rPr>
                <w:rFonts w:asciiTheme="majorHAnsi" w:hAnsiTheme="majorHAnsi" w:cstheme="majorHAnsi"/>
                <w:noProof/>
                <w:webHidden/>
              </w:rPr>
              <w:fldChar w:fldCharType="separate"/>
            </w:r>
            <w:r w:rsidR="00B83E90">
              <w:rPr>
                <w:rFonts w:asciiTheme="majorHAnsi" w:hAnsiTheme="majorHAnsi" w:cstheme="majorHAnsi"/>
                <w:noProof/>
                <w:webHidden/>
              </w:rPr>
              <w:t>18</w:t>
            </w:r>
            <w:r w:rsidR="00A559C5" w:rsidRPr="00A559C5">
              <w:rPr>
                <w:rFonts w:asciiTheme="majorHAnsi" w:hAnsiTheme="majorHAnsi" w:cstheme="majorHAnsi"/>
                <w:noProof/>
                <w:webHidden/>
              </w:rPr>
              <w:fldChar w:fldCharType="end"/>
            </w:r>
          </w:hyperlink>
        </w:p>
        <w:p w14:paraId="4DA43BFB" w14:textId="78966503" w:rsidR="00624126" w:rsidRPr="007A6785" w:rsidRDefault="00624126" w:rsidP="007A6785">
          <w:pPr>
            <w:spacing w:after="120" w:line="288" w:lineRule="auto"/>
            <w:rPr>
              <w:rFonts w:asciiTheme="majorHAnsi" w:hAnsiTheme="majorHAnsi" w:cstheme="majorHAnsi"/>
            </w:rPr>
          </w:pPr>
          <w:r w:rsidRPr="00A559C5">
            <w:rPr>
              <w:rFonts w:asciiTheme="majorHAnsi" w:hAnsiTheme="majorHAnsi" w:cstheme="majorHAnsi"/>
              <w:b/>
              <w:bCs/>
              <w:lang w:val="el-GR"/>
            </w:rPr>
            <w:fldChar w:fldCharType="end"/>
          </w:r>
        </w:p>
      </w:sdtContent>
    </w:sdt>
    <w:p w14:paraId="309DE6C6" w14:textId="77777777" w:rsidR="00624126" w:rsidRPr="007A6785" w:rsidRDefault="00624126" w:rsidP="007A6785">
      <w:pPr>
        <w:spacing w:after="120" w:line="288" w:lineRule="auto"/>
        <w:rPr>
          <w:rFonts w:asciiTheme="majorHAnsi" w:hAnsiTheme="majorHAnsi" w:cstheme="majorHAnsi"/>
          <w:color w:val="0070C0"/>
        </w:rPr>
      </w:pPr>
      <w:r w:rsidRPr="007A6785">
        <w:rPr>
          <w:rFonts w:asciiTheme="majorHAnsi" w:hAnsiTheme="majorHAnsi" w:cstheme="majorHAnsi"/>
        </w:rPr>
        <w:br w:type="page"/>
      </w:r>
    </w:p>
    <w:p w14:paraId="0888F0CD" w14:textId="3123FE8C" w:rsidR="00E40679" w:rsidRDefault="00E62626" w:rsidP="006F3CD2">
      <w:pPr>
        <w:pStyle w:val="Heading1"/>
      </w:pPr>
      <w:bookmarkStart w:id="1" w:name="_Toc171973150"/>
      <w:r w:rsidRPr="0008424D">
        <w:lastRenderedPageBreak/>
        <w:t xml:space="preserve">1. </w:t>
      </w:r>
      <w:r w:rsidR="00593CB2" w:rsidRPr="0008424D">
        <w:t>ΕΙΣΑΓΩΓΗ</w:t>
      </w:r>
      <w:bookmarkEnd w:id="1"/>
    </w:p>
    <w:p w14:paraId="55943E6C" w14:textId="03C32FE2" w:rsidR="00EE2846" w:rsidRDefault="001728AE" w:rsidP="004E7F14">
      <w:pPr>
        <w:pStyle w:val="Heading2"/>
        <w:numPr>
          <w:ilvl w:val="1"/>
          <w:numId w:val="2"/>
        </w:numPr>
        <w:rPr>
          <w:sz w:val="24"/>
          <w:lang w:val="el-GR"/>
        </w:rPr>
      </w:pPr>
      <w:bookmarkStart w:id="2" w:name="_Toc171973151"/>
      <w:r>
        <w:rPr>
          <w:sz w:val="24"/>
          <w:lang w:val="el-GR"/>
        </w:rPr>
        <w:t>ΣΤΟΧΟΙ ΕΡΓΑΣΙΑΣ</w:t>
      </w:r>
      <w:bookmarkEnd w:id="2"/>
    </w:p>
    <w:p w14:paraId="0693B283" w14:textId="5E10BBC4" w:rsidR="00494952" w:rsidRPr="00167E07" w:rsidRDefault="00850FE5" w:rsidP="0061446F">
      <w:pPr>
        <w:jc w:val="both"/>
        <w:rPr>
          <w:rFonts w:asciiTheme="minorHAnsi" w:hAnsiTheme="minorHAnsi" w:cstheme="minorHAnsi"/>
          <w:lang w:val="el-GR"/>
        </w:rPr>
      </w:pPr>
      <w:r w:rsidRPr="00122A25">
        <w:rPr>
          <w:rFonts w:asciiTheme="minorHAnsi" w:hAnsiTheme="minorHAnsi" w:cstheme="minorHAnsi"/>
          <w:lang w:val="el-GR"/>
        </w:rPr>
        <w:t xml:space="preserve">Βασικός στόχος της εργασίας είναι η υλοποίηση </w:t>
      </w:r>
      <w:r w:rsidR="0049085F">
        <w:rPr>
          <w:rFonts w:asciiTheme="minorHAnsi" w:hAnsiTheme="minorHAnsi" w:cstheme="minorHAnsi"/>
          <w:lang w:val="el-GR"/>
        </w:rPr>
        <w:t xml:space="preserve">αλγοριθμικών προγραμμάτων </w:t>
      </w:r>
      <w:r w:rsidR="00AC013B">
        <w:rPr>
          <w:rFonts w:asciiTheme="minorHAnsi" w:hAnsiTheme="minorHAnsi" w:cstheme="minorHAnsi"/>
          <w:lang w:val="el-GR"/>
        </w:rPr>
        <w:t>γι</w:t>
      </w:r>
      <w:r w:rsidR="00EB766C">
        <w:rPr>
          <w:rFonts w:asciiTheme="minorHAnsi" w:hAnsiTheme="minorHAnsi" w:cstheme="minorHAnsi"/>
          <w:lang w:val="el-GR"/>
        </w:rPr>
        <w:t xml:space="preserve">α την εξοικείωση με διαδικασίες στον τομέα της </w:t>
      </w:r>
      <w:proofErr w:type="spellStart"/>
      <w:r w:rsidR="00EB766C">
        <w:rPr>
          <w:rFonts w:asciiTheme="minorHAnsi" w:hAnsiTheme="minorHAnsi" w:cstheme="minorHAnsi"/>
          <w:lang w:val="el-GR"/>
        </w:rPr>
        <w:t>βιοπληροφορικής</w:t>
      </w:r>
      <w:proofErr w:type="spellEnd"/>
      <w:r w:rsidR="00370EE3" w:rsidRPr="00122A25">
        <w:rPr>
          <w:rFonts w:asciiTheme="minorHAnsi" w:hAnsiTheme="minorHAnsi" w:cstheme="minorHAnsi"/>
          <w:lang w:val="el-GR"/>
        </w:rPr>
        <w:t>.</w:t>
      </w:r>
      <w:r w:rsidR="006D7855" w:rsidRPr="00122A25">
        <w:rPr>
          <w:rFonts w:asciiTheme="minorHAnsi" w:hAnsiTheme="minorHAnsi" w:cstheme="minorHAnsi"/>
          <w:lang w:val="el-GR"/>
        </w:rPr>
        <w:t xml:space="preserve"> </w:t>
      </w:r>
    </w:p>
    <w:p w14:paraId="4AE6B441" w14:textId="77777777" w:rsidR="00494952" w:rsidRPr="009C5573" w:rsidRDefault="00494952" w:rsidP="009C5573">
      <w:pPr>
        <w:rPr>
          <w:rFonts w:asciiTheme="majorHAnsi" w:eastAsiaTheme="minorHAnsi" w:hAnsiTheme="majorHAnsi" w:cstheme="majorHAnsi"/>
          <w:sz w:val="26"/>
          <w:szCs w:val="26"/>
          <w:lang w:val="el-GR"/>
          <w14:ligatures w14:val="standardContextual"/>
        </w:rPr>
      </w:pPr>
    </w:p>
    <w:p w14:paraId="105AC558" w14:textId="236CF307" w:rsidR="003C0221" w:rsidRPr="003A6AE7" w:rsidRDefault="00B15B7F" w:rsidP="003C0221">
      <w:pPr>
        <w:pStyle w:val="Heading1"/>
      </w:pPr>
      <w:bookmarkStart w:id="3" w:name="_Toc171973152"/>
      <w:r w:rsidRPr="00B15B7F">
        <w:t>2</w:t>
      </w:r>
      <w:r w:rsidR="003C0221">
        <w:t>.</w:t>
      </w:r>
      <w:r w:rsidR="00E06383" w:rsidRPr="003A6AE7">
        <w:t xml:space="preserve"> </w:t>
      </w:r>
      <w:r w:rsidR="00876403">
        <w:t>ΠΕΡΙΓΡΑΦΗ ΠΡΟΓΡΑΜΜΑΤΟΣ</w:t>
      </w:r>
      <w:bookmarkEnd w:id="3"/>
    </w:p>
    <w:p w14:paraId="0DBDEAD0" w14:textId="098ED930" w:rsidR="00167E07" w:rsidRDefault="00B15B7F" w:rsidP="001C786E">
      <w:pPr>
        <w:pStyle w:val="Heading2"/>
        <w:rPr>
          <w:lang w:val="el-GR"/>
        </w:rPr>
      </w:pPr>
      <w:bookmarkStart w:id="4" w:name="_Toc171973153"/>
      <w:r w:rsidRPr="00B15B7F">
        <w:rPr>
          <w:lang w:val="el-GR"/>
        </w:rPr>
        <w:t>2</w:t>
      </w:r>
      <w:r w:rsidR="005A7E79" w:rsidRPr="00793A20">
        <w:rPr>
          <w:lang w:val="el-GR"/>
        </w:rPr>
        <w:t>.</w:t>
      </w:r>
      <w:r w:rsidR="003747F7" w:rsidRPr="00793A20">
        <w:rPr>
          <w:lang w:val="el-GR"/>
        </w:rPr>
        <w:t>1</w:t>
      </w:r>
      <w:r w:rsidR="002C6F4C" w:rsidRPr="00793A20">
        <w:rPr>
          <w:lang w:val="el-GR"/>
        </w:rPr>
        <w:t xml:space="preserve"> </w:t>
      </w:r>
      <w:r w:rsidR="00E54A69">
        <w:rPr>
          <w:lang w:val="el-GR"/>
        </w:rPr>
        <w:t xml:space="preserve">ΠΑΡΟΥΣΙΑΣΗ </w:t>
      </w:r>
      <w:r w:rsidR="00124F3C">
        <w:rPr>
          <w:lang w:val="el-GR"/>
        </w:rPr>
        <w:t>ΑΡΧΙΚΗΣ ΣΚΕΨΗΣ</w:t>
      </w:r>
      <w:bookmarkEnd w:id="4"/>
    </w:p>
    <w:p w14:paraId="00765D43" w14:textId="41ADCE0E" w:rsidR="00E727DA" w:rsidRPr="00B15B7F" w:rsidRDefault="00B15B7F" w:rsidP="00E727DA">
      <w:pPr>
        <w:pStyle w:val="Heading2"/>
        <w:rPr>
          <w:sz w:val="26"/>
          <w:szCs w:val="26"/>
          <w:lang w:val="el-GR"/>
        </w:rPr>
      </w:pPr>
      <w:bookmarkStart w:id="5" w:name="_Toc171973154"/>
      <w:r w:rsidRPr="00B15B7F">
        <w:rPr>
          <w:sz w:val="26"/>
          <w:szCs w:val="26"/>
          <w:lang w:val="el-GR"/>
        </w:rPr>
        <w:t>2</w:t>
      </w:r>
      <w:r w:rsidR="00E727DA" w:rsidRPr="00D06895">
        <w:rPr>
          <w:sz w:val="26"/>
          <w:szCs w:val="26"/>
          <w:lang w:val="el-GR"/>
        </w:rPr>
        <w:t xml:space="preserve">.1.1  </w:t>
      </w:r>
      <w:r w:rsidR="00D06895">
        <w:rPr>
          <w:sz w:val="26"/>
          <w:szCs w:val="26"/>
          <w:lang w:val="el-GR"/>
        </w:rPr>
        <w:t xml:space="preserve">ΕΡΩΤΗΜΑ </w:t>
      </w:r>
      <w:proofErr w:type="spellStart"/>
      <w:r w:rsidR="00D06895">
        <w:rPr>
          <w:sz w:val="26"/>
          <w:szCs w:val="26"/>
        </w:rPr>
        <w:t>i</w:t>
      </w:r>
      <w:bookmarkEnd w:id="5"/>
      <w:proofErr w:type="spellEnd"/>
    </w:p>
    <w:p w14:paraId="46498B0F" w14:textId="21F33881" w:rsidR="009913B8" w:rsidRPr="00A13F7F" w:rsidRDefault="00B749FF" w:rsidP="003D4931">
      <w:pPr>
        <w:pStyle w:val="Heading2"/>
        <w:spacing w:line="240" w:lineRule="auto"/>
        <w:jc w:val="both"/>
        <w:rPr>
          <w:rFonts w:asciiTheme="minorHAnsi" w:hAnsiTheme="minorHAnsi" w:cstheme="minorHAnsi"/>
          <w:b/>
          <w:bCs/>
          <w:lang w:val="el-GR"/>
        </w:rPr>
      </w:pPr>
      <w:bookmarkStart w:id="6" w:name="_Toc171014626"/>
      <w:bookmarkStart w:id="7" w:name="_Toc171973155"/>
      <w:r w:rsidRPr="006A2203">
        <w:rPr>
          <w:rFonts w:asciiTheme="minorHAnsi" w:hAnsiTheme="minorHAnsi" w:cstheme="minorHAnsi"/>
          <w:color w:val="000000" w:themeColor="text1"/>
          <w:sz w:val="24"/>
          <w:lang w:val="el-GR"/>
        </w:rPr>
        <w:t>Το πρώτο ερώτημα του προβλήματος αφορούσε</w:t>
      </w:r>
      <w:r w:rsidR="00042333" w:rsidRPr="006A2203">
        <w:rPr>
          <w:rFonts w:asciiTheme="minorHAnsi" w:hAnsiTheme="minorHAnsi" w:cstheme="minorHAnsi"/>
          <w:color w:val="000000" w:themeColor="text1"/>
          <w:sz w:val="24"/>
          <w:lang w:val="el-GR"/>
        </w:rPr>
        <w:t xml:space="preserve"> </w:t>
      </w:r>
      <w:bookmarkEnd w:id="6"/>
      <w:r w:rsidR="00A5390A">
        <w:rPr>
          <w:rFonts w:asciiTheme="minorHAnsi" w:hAnsiTheme="minorHAnsi" w:cstheme="minorHAnsi"/>
          <w:color w:val="000000" w:themeColor="text1"/>
          <w:sz w:val="24"/>
          <w:lang w:val="el-GR"/>
        </w:rPr>
        <w:t xml:space="preserve">την παραγωγή συνθετικών δεδομένων, συγκεκριμένα </w:t>
      </w:r>
      <w:r w:rsidR="00A5390A">
        <w:rPr>
          <w:rFonts w:asciiTheme="minorHAnsi" w:hAnsiTheme="minorHAnsi" w:cstheme="minorHAnsi"/>
          <w:color w:val="000000" w:themeColor="text1"/>
          <w:sz w:val="24"/>
        </w:rPr>
        <w:t>DNA</w:t>
      </w:r>
      <w:r w:rsidR="00A5390A" w:rsidRPr="00A5390A">
        <w:rPr>
          <w:rFonts w:asciiTheme="minorHAnsi" w:hAnsiTheme="minorHAnsi" w:cstheme="minorHAnsi"/>
          <w:color w:val="000000" w:themeColor="text1"/>
          <w:sz w:val="24"/>
          <w:lang w:val="el-GR"/>
        </w:rPr>
        <w:t xml:space="preserve"> </w:t>
      </w:r>
      <w:r w:rsidR="004144F1">
        <w:rPr>
          <w:rFonts w:asciiTheme="minorHAnsi" w:hAnsiTheme="minorHAnsi" w:cstheme="minorHAnsi"/>
          <w:color w:val="000000" w:themeColor="text1"/>
          <w:sz w:val="24"/>
          <w:lang w:val="el-GR"/>
        </w:rPr>
        <w:t>αλληλουχιών. Η διαδικασία περιλαμβάνει 4</w:t>
      </w:r>
      <w:r w:rsidR="003D4931">
        <w:rPr>
          <w:rFonts w:asciiTheme="minorHAnsi" w:hAnsiTheme="minorHAnsi" w:cstheme="minorHAnsi"/>
          <w:color w:val="000000" w:themeColor="text1"/>
          <w:sz w:val="24"/>
          <w:lang w:val="el-GR"/>
        </w:rPr>
        <w:t xml:space="preserve"> </w:t>
      </w:r>
      <w:r w:rsidR="003D4931">
        <w:rPr>
          <w:rFonts w:asciiTheme="minorHAnsi" w:hAnsiTheme="minorHAnsi" w:cstheme="minorHAnsi"/>
          <w:color w:val="000000" w:themeColor="text1"/>
          <w:sz w:val="24"/>
        </w:rPr>
        <w:t>patterns</w:t>
      </w:r>
      <w:r w:rsidR="003D4931" w:rsidRPr="003D4931">
        <w:rPr>
          <w:rFonts w:asciiTheme="minorHAnsi" w:hAnsiTheme="minorHAnsi" w:cstheme="minorHAnsi"/>
          <w:color w:val="000000" w:themeColor="text1"/>
          <w:sz w:val="24"/>
          <w:lang w:val="el-GR"/>
        </w:rPr>
        <w:t xml:space="preserve"> </w:t>
      </w:r>
      <w:r w:rsidR="003D4931">
        <w:rPr>
          <w:rFonts w:asciiTheme="minorHAnsi" w:hAnsiTheme="minorHAnsi" w:cstheme="minorHAnsi"/>
          <w:color w:val="000000" w:themeColor="text1"/>
          <w:sz w:val="24"/>
          <w:lang w:val="el-GR"/>
        </w:rPr>
        <w:t xml:space="preserve">από το αλφάβητο </w:t>
      </w:r>
      <w:r w:rsidR="003D4931" w:rsidRPr="00CA5EF7">
        <w:rPr>
          <w:rFonts w:asciiTheme="minorHAnsi" w:hAnsiTheme="minorHAnsi" w:cstheme="minorHAnsi"/>
          <w:i/>
          <w:iCs/>
          <w:color w:val="000000" w:themeColor="text1"/>
          <w:sz w:val="24"/>
        </w:rPr>
        <w:t>A</w:t>
      </w:r>
      <w:r w:rsidR="003D4931" w:rsidRPr="00CA5EF7">
        <w:rPr>
          <w:rFonts w:asciiTheme="minorHAnsi" w:hAnsiTheme="minorHAnsi" w:cstheme="minorHAnsi"/>
          <w:i/>
          <w:iCs/>
          <w:color w:val="000000" w:themeColor="text1"/>
          <w:sz w:val="24"/>
          <w:lang w:val="el-GR"/>
        </w:rPr>
        <w:t xml:space="preserve">, </w:t>
      </w:r>
      <w:r w:rsidR="003D4931" w:rsidRPr="00CA5EF7">
        <w:rPr>
          <w:rFonts w:asciiTheme="minorHAnsi" w:hAnsiTheme="minorHAnsi" w:cstheme="minorHAnsi"/>
          <w:i/>
          <w:iCs/>
          <w:color w:val="000000" w:themeColor="text1"/>
          <w:sz w:val="24"/>
        </w:rPr>
        <w:t>C</w:t>
      </w:r>
      <w:r w:rsidR="003D4931" w:rsidRPr="00CA5EF7">
        <w:rPr>
          <w:rFonts w:asciiTheme="minorHAnsi" w:hAnsiTheme="minorHAnsi" w:cstheme="minorHAnsi"/>
          <w:i/>
          <w:iCs/>
          <w:color w:val="000000" w:themeColor="text1"/>
          <w:sz w:val="24"/>
          <w:lang w:val="el-GR"/>
        </w:rPr>
        <w:t xml:space="preserve">, </w:t>
      </w:r>
      <w:r w:rsidR="003D4931" w:rsidRPr="00CA5EF7">
        <w:rPr>
          <w:rFonts w:asciiTheme="minorHAnsi" w:hAnsiTheme="minorHAnsi" w:cstheme="minorHAnsi"/>
          <w:i/>
          <w:iCs/>
          <w:color w:val="000000" w:themeColor="text1"/>
          <w:sz w:val="24"/>
        </w:rPr>
        <w:t>G</w:t>
      </w:r>
      <w:r w:rsidR="003D4931" w:rsidRPr="00CA5EF7">
        <w:rPr>
          <w:rFonts w:asciiTheme="minorHAnsi" w:hAnsiTheme="minorHAnsi" w:cstheme="minorHAnsi"/>
          <w:i/>
          <w:iCs/>
          <w:color w:val="000000" w:themeColor="text1"/>
          <w:sz w:val="24"/>
          <w:lang w:val="el-GR"/>
        </w:rPr>
        <w:t xml:space="preserve">, </w:t>
      </w:r>
      <w:r w:rsidR="003D4931" w:rsidRPr="00CA5EF7">
        <w:rPr>
          <w:rFonts w:asciiTheme="minorHAnsi" w:hAnsiTheme="minorHAnsi" w:cstheme="minorHAnsi"/>
          <w:i/>
          <w:iCs/>
          <w:color w:val="000000" w:themeColor="text1"/>
          <w:sz w:val="24"/>
        </w:rPr>
        <w:t>T</w:t>
      </w:r>
      <w:r w:rsidR="003D4931">
        <w:rPr>
          <w:rFonts w:asciiTheme="minorHAnsi" w:hAnsiTheme="minorHAnsi" w:cstheme="minorHAnsi"/>
          <w:color w:val="000000" w:themeColor="text1"/>
          <w:sz w:val="24"/>
          <w:lang w:val="el-GR"/>
        </w:rPr>
        <w:t xml:space="preserve"> τα οποία είναι τα </w:t>
      </w:r>
      <w:r w:rsidR="00CD66BA" w:rsidRPr="00CA5EF7">
        <w:rPr>
          <w:rFonts w:asciiTheme="minorHAnsi" w:hAnsiTheme="minorHAnsi" w:cstheme="minorHAnsi"/>
          <w:i/>
          <w:iCs/>
          <w:color w:val="000000" w:themeColor="text1"/>
          <w:sz w:val="24"/>
          <w:lang w:val="el-GR"/>
        </w:rPr>
        <w:t>pattern1=ΑΑΤΤGA</w:t>
      </w:r>
      <w:r w:rsidR="00CD66BA" w:rsidRPr="00CD66BA">
        <w:rPr>
          <w:rFonts w:asciiTheme="minorHAnsi" w:hAnsiTheme="minorHAnsi" w:cstheme="minorHAnsi"/>
          <w:color w:val="000000" w:themeColor="text1"/>
          <w:sz w:val="24"/>
          <w:lang w:val="el-GR"/>
        </w:rPr>
        <w:t xml:space="preserve">, </w:t>
      </w:r>
      <w:r w:rsidR="00CD66BA" w:rsidRPr="00CA5EF7">
        <w:rPr>
          <w:rFonts w:asciiTheme="minorHAnsi" w:hAnsiTheme="minorHAnsi" w:cstheme="minorHAnsi"/>
          <w:i/>
          <w:iCs/>
          <w:color w:val="000000" w:themeColor="text1"/>
          <w:sz w:val="24"/>
          <w:lang w:val="el-GR"/>
        </w:rPr>
        <w:t>pattern2=CGCTTAT</w:t>
      </w:r>
      <w:r w:rsidR="00CD66BA" w:rsidRPr="00CD66BA">
        <w:rPr>
          <w:rFonts w:asciiTheme="minorHAnsi" w:hAnsiTheme="minorHAnsi" w:cstheme="minorHAnsi"/>
          <w:color w:val="000000" w:themeColor="text1"/>
          <w:sz w:val="24"/>
          <w:lang w:val="el-GR"/>
        </w:rPr>
        <w:t xml:space="preserve">, </w:t>
      </w:r>
      <w:r w:rsidR="00CD66BA" w:rsidRPr="00CA5EF7">
        <w:rPr>
          <w:rFonts w:asciiTheme="minorHAnsi" w:hAnsiTheme="minorHAnsi" w:cstheme="minorHAnsi"/>
          <w:i/>
          <w:iCs/>
          <w:color w:val="000000" w:themeColor="text1"/>
          <w:sz w:val="24"/>
          <w:lang w:val="el-GR"/>
        </w:rPr>
        <w:t>pattern3=GGACTCAT</w:t>
      </w:r>
      <w:r w:rsidR="00CD66BA" w:rsidRPr="00CD66BA">
        <w:rPr>
          <w:rFonts w:asciiTheme="minorHAnsi" w:hAnsiTheme="minorHAnsi" w:cstheme="minorHAnsi"/>
          <w:color w:val="000000" w:themeColor="text1"/>
          <w:sz w:val="24"/>
          <w:lang w:val="el-GR"/>
        </w:rPr>
        <w:t xml:space="preserve"> και </w:t>
      </w:r>
      <w:r w:rsidR="00CD66BA" w:rsidRPr="00CA5EF7">
        <w:rPr>
          <w:rFonts w:asciiTheme="minorHAnsi" w:hAnsiTheme="minorHAnsi" w:cstheme="minorHAnsi"/>
          <w:i/>
          <w:iCs/>
          <w:color w:val="000000" w:themeColor="text1"/>
          <w:sz w:val="24"/>
          <w:lang w:val="el-GR"/>
        </w:rPr>
        <w:t>pattern4=TTATTCGTA</w:t>
      </w:r>
      <w:r w:rsidR="00CD66BA" w:rsidRPr="00CD66BA">
        <w:rPr>
          <w:rFonts w:asciiTheme="minorHAnsi" w:hAnsiTheme="minorHAnsi" w:cstheme="minorHAnsi"/>
          <w:color w:val="000000" w:themeColor="text1"/>
          <w:sz w:val="24"/>
          <w:lang w:val="el-GR"/>
        </w:rPr>
        <w:t>.</w:t>
      </w:r>
      <w:r w:rsidR="00CD66BA">
        <w:rPr>
          <w:rFonts w:asciiTheme="minorHAnsi" w:hAnsiTheme="minorHAnsi" w:cstheme="minorHAnsi"/>
          <w:color w:val="000000" w:themeColor="text1"/>
          <w:sz w:val="24"/>
          <w:lang w:val="el-GR"/>
        </w:rPr>
        <w:t xml:space="preserve"> Ακολουθώντας την μέθοδο που αναφέρεται την εκφώνηση</w:t>
      </w:r>
      <w:r w:rsidR="00A13F7F">
        <w:rPr>
          <w:rFonts w:asciiTheme="minorHAnsi" w:hAnsiTheme="minorHAnsi" w:cstheme="minorHAnsi"/>
          <w:color w:val="000000" w:themeColor="text1"/>
          <w:sz w:val="24"/>
          <w:lang w:val="el-GR"/>
        </w:rPr>
        <w:t xml:space="preserve">, </w:t>
      </w:r>
      <w:r w:rsidR="003B6413">
        <w:rPr>
          <w:rFonts w:asciiTheme="minorHAnsi" w:hAnsiTheme="minorHAnsi" w:cstheme="minorHAnsi"/>
          <w:color w:val="000000" w:themeColor="text1"/>
          <w:sz w:val="24"/>
          <w:lang w:val="el-GR"/>
        </w:rPr>
        <w:t>πα</w:t>
      </w:r>
      <w:r w:rsidR="00CA5EF7">
        <w:rPr>
          <w:rFonts w:asciiTheme="minorHAnsi" w:hAnsiTheme="minorHAnsi" w:cstheme="minorHAnsi"/>
          <w:color w:val="000000" w:themeColor="text1"/>
          <w:sz w:val="24"/>
          <w:lang w:val="el-GR"/>
        </w:rPr>
        <w:t>ράγονται</w:t>
      </w:r>
      <w:r w:rsidR="00CD66BA">
        <w:rPr>
          <w:rFonts w:asciiTheme="minorHAnsi" w:hAnsiTheme="minorHAnsi" w:cstheme="minorHAnsi"/>
          <w:color w:val="000000" w:themeColor="text1"/>
          <w:sz w:val="24"/>
          <w:lang w:val="el-GR"/>
        </w:rPr>
        <w:t xml:space="preserve"> </w:t>
      </w:r>
      <w:r w:rsidR="00A13F7F">
        <w:rPr>
          <w:rFonts w:asciiTheme="minorHAnsi" w:hAnsiTheme="minorHAnsi" w:cstheme="minorHAnsi"/>
          <w:color w:val="000000" w:themeColor="text1"/>
          <w:sz w:val="24"/>
          <w:lang w:val="el-GR"/>
        </w:rPr>
        <w:t xml:space="preserve">τα δύο σύνολα δεδομένων </w:t>
      </w:r>
      <w:proofErr w:type="spellStart"/>
      <w:r w:rsidR="00A13F7F" w:rsidRPr="00CA5EF7">
        <w:rPr>
          <w:rFonts w:asciiTheme="minorHAnsi" w:hAnsiTheme="minorHAnsi" w:cstheme="minorHAnsi"/>
          <w:i/>
          <w:iCs/>
          <w:color w:val="000000" w:themeColor="text1"/>
          <w:sz w:val="24"/>
        </w:rPr>
        <w:t>datasetA</w:t>
      </w:r>
      <w:proofErr w:type="spellEnd"/>
      <w:r w:rsidR="00A13F7F" w:rsidRPr="00A13F7F">
        <w:rPr>
          <w:rFonts w:asciiTheme="minorHAnsi" w:hAnsiTheme="minorHAnsi" w:cstheme="minorHAnsi"/>
          <w:color w:val="000000" w:themeColor="text1"/>
          <w:sz w:val="24"/>
          <w:lang w:val="el-GR"/>
        </w:rPr>
        <w:t xml:space="preserve"> </w:t>
      </w:r>
      <w:r w:rsidR="00A13F7F">
        <w:rPr>
          <w:rFonts w:asciiTheme="minorHAnsi" w:hAnsiTheme="minorHAnsi" w:cstheme="minorHAnsi"/>
          <w:color w:val="000000" w:themeColor="text1"/>
          <w:sz w:val="24"/>
          <w:lang w:val="el-GR"/>
        </w:rPr>
        <w:t xml:space="preserve">και </w:t>
      </w:r>
      <w:proofErr w:type="spellStart"/>
      <w:r w:rsidR="00A13F7F" w:rsidRPr="00CA5EF7">
        <w:rPr>
          <w:rFonts w:asciiTheme="minorHAnsi" w:hAnsiTheme="minorHAnsi" w:cstheme="minorHAnsi"/>
          <w:i/>
          <w:iCs/>
          <w:color w:val="000000" w:themeColor="text1"/>
          <w:sz w:val="24"/>
        </w:rPr>
        <w:t>datasetB</w:t>
      </w:r>
      <w:proofErr w:type="spellEnd"/>
      <w:r w:rsidR="00A13F7F" w:rsidRPr="00A13F7F">
        <w:rPr>
          <w:rFonts w:asciiTheme="minorHAnsi" w:hAnsiTheme="minorHAnsi" w:cstheme="minorHAnsi"/>
          <w:color w:val="000000" w:themeColor="text1"/>
          <w:sz w:val="24"/>
          <w:lang w:val="el-GR"/>
        </w:rPr>
        <w:t xml:space="preserve">, </w:t>
      </w:r>
      <w:r w:rsidR="00A13F7F">
        <w:rPr>
          <w:rFonts w:asciiTheme="minorHAnsi" w:hAnsiTheme="minorHAnsi" w:cstheme="minorHAnsi"/>
          <w:color w:val="000000" w:themeColor="text1"/>
          <w:sz w:val="24"/>
          <w:lang w:val="el-GR"/>
        </w:rPr>
        <w:t xml:space="preserve">τα οποία </w:t>
      </w:r>
      <w:r w:rsidR="00CA5EF7">
        <w:rPr>
          <w:rFonts w:asciiTheme="minorHAnsi" w:hAnsiTheme="minorHAnsi" w:cstheme="minorHAnsi"/>
          <w:color w:val="000000" w:themeColor="text1"/>
          <w:sz w:val="24"/>
          <w:lang w:val="el-GR"/>
        </w:rPr>
        <w:t>αποθηκεύονται</w:t>
      </w:r>
      <w:r w:rsidR="00A13F7F">
        <w:rPr>
          <w:rFonts w:asciiTheme="minorHAnsi" w:hAnsiTheme="minorHAnsi" w:cstheme="minorHAnsi"/>
          <w:color w:val="000000" w:themeColor="text1"/>
          <w:sz w:val="24"/>
          <w:lang w:val="el-GR"/>
        </w:rPr>
        <w:t xml:space="preserve"> σε δύο διαφορετικά αρχεία.</w:t>
      </w:r>
      <w:bookmarkEnd w:id="7"/>
    </w:p>
    <w:p w14:paraId="24CF785F" w14:textId="57F21A01" w:rsidR="009913B8" w:rsidRPr="009913B8" w:rsidRDefault="009913B8" w:rsidP="009913B8">
      <w:pPr>
        <w:rPr>
          <w:rFonts w:asciiTheme="minorHAnsi" w:hAnsiTheme="minorHAnsi" w:cstheme="minorHAnsi"/>
          <w:lang w:val="el-GR"/>
        </w:rPr>
      </w:pPr>
      <w:r w:rsidRPr="00B8528D">
        <w:rPr>
          <w:rFonts w:asciiTheme="minorHAnsi" w:hAnsiTheme="minorHAnsi" w:cstheme="minorHAnsi"/>
          <w:lang w:val="el-GR"/>
        </w:rPr>
        <w:t xml:space="preserve"> </w:t>
      </w:r>
    </w:p>
    <w:p w14:paraId="40F3FFB6" w14:textId="77777777" w:rsidR="00EF5CB1" w:rsidRPr="00B749FF" w:rsidRDefault="00EF5CB1" w:rsidP="00EF5CB1">
      <w:pPr>
        <w:rPr>
          <w:lang w:val="el-GR"/>
        </w:rPr>
      </w:pPr>
    </w:p>
    <w:p w14:paraId="4FCC3656" w14:textId="39A17A18" w:rsidR="00F72E68" w:rsidRDefault="00B15B7F" w:rsidP="00F72E68">
      <w:pPr>
        <w:pStyle w:val="Heading2"/>
        <w:rPr>
          <w:sz w:val="26"/>
          <w:szCs w:val="26"/>
          <w:lang w:val="el-GR"/>
        </w:rPr>
      </w:pPr>
      <w:bookmarkStart w:id="8" w:name="_Toc171973156"/>
      <w:r w:rsidRPr="00B15B7F">
        <w:rPr>
          <w:sz w:val="26"/>
          <w:szCs w:val="26"/>
          <w:lang w:val="el-GR"/>
        </w:rPr>
        <w:t>2</w:t>
      </w:r>
      <w:r w:rsidR="00F72E68" w:rsidRPr="00D06895">
        <w:rPr>
          <w:sz w:val="26"/>
          <w:szCs w:val="26"/>
          <w:lang w:val="el-GR"/>
        </w:rPr>
        <w:t>.1.</w:t>
      </w:r>
      <w:r w:rsidR="00F72E68" w:rsidRPr="00B15B7F">
        <w:rPr>
          <w:sz w:val="26"/>
          <w:szCs w:val="26"/>
          <w:lang w:val="el-GR"/>
        </w:rPr>
        <w:t>2</w:t>
      </w:r>
      <w:r w:rsidR="00F72E68" w:rsidRPr="00D06895">
        <w:rPr>
          <w:sz w:val="26"/>
          <w:szCs w:val="26"/>
          <w:lang w:val="el-GR"/>
        </w:rPr>
        <w:t xml:space="preserve">  </w:t>
      </w:r>
      <w:r w:rsidR="00F72E68">
        <w:rPr>
          <w:sz w:val="26"/>
          <w:szCs w:val="26"/>
          <w:lang w:val="el-GR"/>
        </w:rPr>
        <w:t xml:space="preserve">ΕΡΩΤΗΜΑ </w:t>
      </w:r>
      <w:r w:rsidR="00F72E68">
        <w:rPr>
          <w:sz w:val="26"/>
          <w:szCs w:val="26"/>
        </w:rPr>
        <w:t>ii</w:t>
      </w:r>
      <w:bookmarkEnd w:id="8"/>
    </w:p>
    <w:p w14:paraId="18E0B4AC" w14:textId="32593218" w:rsidR="00232B9C" w:rsidRDefault="0068384F" w:rsidP="00232B9C">
      <w:pPr>
        <w:jc w:val="both"/>
        <w:rPr>
          <w:rFonts w:asciiTheme="minorHAnsi" w:hAnsiTheme="minorHAnsi" w:cstheme="minorHAnsi"/>
          <w:color w:val="000000" w:themeColor="text1"/>
          <w:lang w:val="el-GR"/>
        </w:rPr>
      </w:pPr>
      <w:r w:rsidRPr="0068384F">
        <w:rPr>
          <w:rFonts w:asciiTheme="minorHAnsi" w:hAnsiTheme="minorHAnsi" w:cstheme="minorHAnsi"/>
          <w:lang w:val="el-GR"/>
        </w:rPr>
        <w:t xml:space="preserve">Το </w:t>
      </w:r>
      <w:r w:rsidR="00FE7206" w:rsidRPr="0068384F">
        <w:rPr>
          <w:rFonts w:asciiTheme="minorHAnsi" w:hAnsiTheme="minorHAnsi" w:cstheme="minorHAnsi"/>
          <w:lang w:val="el-GR"/>
        </w:rPr>
        <w:t>δεύτερο</w:t>
      </w:r>
      <w:r w:rsidRPr="0068384F">
        <w:rPr>
          <w:rFonts w:asciiTheme="minorHAnsi" w:hAnsiTheme="minorHAnsi" w:cstheme="minorHAnsi"/>
          <w:lang w:val="el-GR"/>
        </w:rPr>
        <w:t xml:space="preserve"> </w:t>
      </w:r>
      <w:r>
        <w:rPr>
          <w:rFonts w:asciiTheme="minorHAnsi" w:hAnsiTheme="minorHAnsi" w:cstheme="minorHAnsi"/>
          <w:lang w:val="el-GR"/>
        </w:rPr>
        <w:t>ερ</w:t>
      </w:r>
      <w:r w:rsidR="00047D52">
        <w:rPr>
          <w:rFonts w:asciiTheme="minorHAnsi" w:hAnsiTheme="minorHAnsi" w:cstheme="minorHAnsi"/>
          <w:lang w:val="el-GR"/>
        </w:rPr>
        <w:t xml:space="preserve">ώτημα του προβλήματος </w:t>
      </w:r>
      <w:r w:rsidR="00FE7206">
        <w:rPr>
          <w:rFonts w:asciiTheme="minorHAnsi" w:hAnsiTheme="minorHAnsi" w:cstheme="minorHAnsi"/>
          <w:lang w:val="el-GR"/>
        </w:rPr>
        <w:t>αφορούσε</w:t>
      </w:r>
      <w:r w:rsidR="00AA2DE3">
        <w:rPr>
          <w:rFonts w:asciiTheme="minorHAnsi" w:hAnsiTheme="minorHAnsi" w:cstheme="minorHAnsi"/>
          <w:lang w:val="el-GR"/>
        </w:rPr>
        <w:t xml:space="preserve"> την υλοποίηση του </w:t>
      </w:r>
      <w:r w:rsidR="00A73078">
        <w:rPr>
          <w:rFonts w:asciiTheme="minorHAnsi" w:hAnsiTheme="minorHAnsi" w:cstheme="minorHAnsi"/>
          <w:lang w:val="el-GR"/>
        </w:rPr>
        <w:t>Μ</w:t>
      </w:r>
      <w:r w:rsidR="00A73078">
        <w:rPr>
          <w:rFonts w:asciiTheme="minorHAnsi" w:hAnsiTheme="minorHAnsi" w:cstheme="minorHAnsi"/>
        </w:rPr>
        <w:t>SA</w:t>
      </w:r>
      <w:r w:rsidR="00A73078" w:rsidRPr="00A73078">
        <w:rPr>
          <w:rFonts w:asciiTheme="minorHAnsi" w:hAnsiTheme="minorHAnsi" w:cstheme="minorHAnsi"/>
          <w:lang w:val="el-GR"/>
        </w:rPr>
        <w:t xml:space="preserve"> (</w:t>
      </w:r>
      <w:r w:rsidR="00A73078">
        <w:rPr>
          <w:rFonts w:asciiTheme="minorHAnsi" w:hAnsiTheme="minorHAnsi" w:cstheme="minorHAnsi"/>
        </w:rPr>
        <w:t>Multiple</w:t>
      </w:r>
      <w:r w:rsidR="00A73078" w:rsidRPr="00A73078">
        <w:rPr>
          <w:rFonts w:asciiTheme="minorHAnsi" w:hAnsiTheme="minorHAnsi" w:cstheme="minorHAnsi"/>
          <w:lang w:val="el-GR"/>
        </w:rPr>
        <w:t xml:space="preserve"> </w:t>
      </w:r>
      <w:r w:rsidR="00A73078">
        <w:rPr>
          <w:rFonts w:asciiTheme="minorHAnsi" w:hAnsiTheme="minorHAnsi" w:cstheme="minorHAnsi"/>
        </w:rPr>
        <w:t>Sequence</w:t>
      </w:r>
      <w:r w:rsidR="00A73078" w:rsidRPr="00A73078">
        <w:rPr>
          <w:rFonts w:asciiTheme="minorHAnsi" w:hAnsiTheme="minorHAnsi" w:cstheme="minorHAnsi"/>
          <w:lang w:val="el-GR"/>
        </w:rPr>
        <w:t xml:space="preserve"> </w:t>
      </w:r>
      <w:r w:rsidR="00A73078">
        <w:rPr>
          <w:rFonts w:asciiTheme="minorHAnsi" w:hAnsiTheme="minorHAnsi" w:cstheme="minorHAnsi"/>
        </w:rPr>
        <w:t>Alignment</w:t>
      </w:r>
      <w:r w:rsidR="00AD4C40" w:rsidRPr="00AD4C40">
        <w:rPr>
          <w:rFonts w:asciiTheme="minorHAnsi" w:hAnsiTheme="minorHAnsi" w:cstheme="minorHAnsi"/>
          <w:lang w:val="el-GR"/>
        </w:rPr>
        <w:t>/</w:t>
      </w:r>
      <w:r w:rsidR="00AD4C40">
        <w:rPr>
          <w:rFonts w:asciiTheme="minorHAnsi" w:hAnsiTheme="minorHAnsi" w:cstheme="minorHAnsi"/>
          <w:lang w:val="el-GR"/>
        </w:rPr>
        <w:t>Πολλαπλή Στοίχιση Ακολουθιών</w:t>
      </w:r>
      <w:r w:rsidR="00A73078" w:rsidRPr="00A73078">
        <w:rPr>
          <w:rFonts w:asciiTheme="minorHAnsi" w:hAnsiTheme="minorHAnsi" w:cstheme="minorHAnsi"/>
          <w:lang w:val="el-GR"/>
        </w:rPr>
        <w:t xml:space="preserve">) </w:t>
      </w:r>
      <w:r w:rsidR="00A73078">
        <w:rPr>
          <w:rFonts w:asciiTheme="minorHAnsi" w:hAnsiTheme="minorHAnsi" w:cstheme="minorHAnsi"/>
          <w:lang w:val="el-GR"/>
        </w:rPr>
        <w:t>αλγόριθμου</w:t>
      </w:r>
      <w:r w:rsidR="00051654">
        <w:rPr>
          <w:rFonts w:asciiTheme="minorHAnsi" w:hAnsiTheme="minorHAnsi" w:cstheme="minorHAnsi"/>
          <w:lang w:val="el-GR"/>
        </w:rPr>
        <w:t xml:space="preserve">, για τα δεδομένα του </w:t>
      </w:r>
      <w:proofErr w:type="spellStart"/>
      <w:r w:rsidR="00051654" w:rsidRPr="00CA5EF7">
        <w:rPr>
          <w:rFonts w:asciiTheme="minorHAnsi" w:hAnsiTheme="minorHAnsi" w:cstheme="minorHAnsi"/>
          <w:i/>
          <w:iCs/>
          <w:color w:val="000000" w:themeColor="text1"/>
        </w:rPr>
        <w:t>datasetA</w:t>
      </w:r>
      <w:proofErr w:type="spellEnd"/>
      <w:r w:rsidR="00051654">
        <w:rPr>
          <w:rFonts w:asciiTheme="minorHAnsi" w:hAnsiTheme="minorHAnsi" w:cstheme="minorHAnsi"/>
          <w:i/>
          <w:iCs/>
          <w:color w:val="000000" w:themeColor="text1"/>
          <w:lang w:val="el-GR"/>
        </w:rPr>
        <w:t xml:space="preserve">, </w:t>
      </w:r>
      <w:r w:rsidR="00051654">
        <w:rPr>
          <w:rFonts w:asciiTheme="minorHAnsi" w:hAnsiTheme="minorHAnsi" w:cstheme="minorHAnsi"/>
          <w:color w:val="000000" w:themeColor="text1"/>
          <w:lang w:val="el-GR"/>
        </w:rPr>
        <w:t xml:space="preserve">χρησιμοποιώντας </w:t>
      </w:r>
      <w:r w:rsidR="00AD4C40">
        <w:rPr>
          <w:rFonts w:asciiTheme="minorHAnsi" w:hAnsiTheme="minorHAnsi" w:cstheme="minorHAnsi"/>
          <w:color w:val="000000" w:themeColor="text1"/>
          <w:lang w:val="el-GR"/>
        </w:rPr>
        <w:t>αλγόριθμο καθολικής στοίχισης (</w:t>
      </w:r>
      <w:r w:rsidR="00AD4C40">
        <w:rPr>
          <w:rFonts w:asciiTheme="minorHAnsi" w:hAnsiTheme="minorHAnsi" w:cstheme="minorHAnsi"/>
          <w:color w:val="000000" w:themeColor="text1"/>
        </w:rPr>
        <w:t>global</w:t>
      </w:r>
      <w:r w:rsidR="00AD4C40" w:rsidRPr="00AD4C40">
        <w:rPr>
          <w:rFonts w:asciiTheme="minorHAnsi" w:hAnsiTheme="minorHAnsi" w:cstheme="minorHAnsi"/>
          <w:color w:val="000000" w:themeColor="text1"/>
          <w:lang w:val="el-GR"/>
        </w:rPr>
        <w:t xml:space="preserve"> </w:t>
      </w:r>
      <w:r w:rsidR="00AD4C40">
        <w:rPr>
          <w:rFonts w:asciiTheme="minorHAnsi" w:hAnsiTheme="minorHAnsi" w:cstheme="minorHAnsi"/>
          <w:color w:val="000000" w:themeColor="text1"/>
        </w:rPr>
        <w:t>alignment</w:t>
      </w:r>
      <w:r w:rsidR="00AD4C40">
        <w:rPr>
          <w:rFonts w:asciiTheme="minorHAnsi" w:hAnsiTheme="minorHAnsi" w:cstheme="minorHAnsi"/>
          <w:color w:val="000000" w:themeColor="text1"/>
          <w:lang w:val="el-GR"/>
        </w:rPr>
        <w:t>)</w:t>
      </w:r>
      <w:r w:rsidR="00FB5939">
        <w:rPr>
          <w:rFonts w:asciiTheme="minorHAnsi" w:hAnsiTheme="minorHAnsi" w:cstheme="minorHAnsi"/>
          <w:color w:val="000000" w:themeColor="text1"/>
          <w:lang w:val="el-GR"/>
        </w:rPr>
        <w:t xml:space="preserve">. </w:t>
      </w:r>
      <w:proofErr w:type="spellStart"/>
      <w:r w:rsidR="00FB5939">
        <w:rPr>
          <w:rFonts w:asciiTheme="minorHAnsi" w:hAnsiTheme="minorHAnsi" w:cstheme="minorHAnsi"/>
          <w:color w:val="000000" w:themeColor="text1"/>
          <w:lang w:val="el-GR"/>
        </w:rPr>
        <w:t>Συγκεριμένα</w:t>
      </w:r>
      <w:proofErr w:type="spellEnd"/>
      <w:r w:rsidR="00FB5939">
        <w:rPr>
          <w:rFonts w:asciiTheme="minorHAnsi" w:hAnsiTheme="minorHAnsi" w:cstheme="minorHAnsi"/>
          <w:color w:val="000000" w:themeColor="text1"/>
          <w:lang w:val="el-GR"/>
        </w:rPr>
        <w:t xml:space="preserve"> αναφερόταν ότι </w:t>
      </w:r>
      <w:r w:rsidR="00FB5939" w:rsidRPr="00FB5939">
        <w:rPr>
          <w:rFonts w:asciiTheme="minorHAnsi" w:hAnsiTheme="minorHAnsi" w:cstheme="minorHAnsi"/>
          <w:color w:val="000000" w:themeColor="text1"/>
          <w:lang w:val="el-GR"/>
        </w:rPr>
        <w:t xml:space="preserve">η οριζόντια και η κάθετη μετάβαση προσθέτουν </w:t>
      </w:r>
      <w:proofErr w:type="spellStart"/>
      <w:r w:rsidR="00FB5939" w:rsidRPr="00FB5939">
        <w:rPr>
          <w:rFonts w:asciiTheme="minorHAnsi" w:hAnsiTheme="minorHAnsi" w:cstheme="minorHAnsi"/>
          <w:color w:val="000000" w:themeColor="text1"/>
          <w:lang w:val="el-GR"/>
        </w:rPr>
        <w:t>gap</w:t>
      </w:r>
      <w:proofErr w:type="spellEnd"/>
      <w:r w:rsidR="00FB5939" w:rsidRPr="00FB5939">
        <w:rPr>
          <w:rFonts w:asciiTheme="minorHAnsi" w:hAnsiTheme="minorHAnsi" w:cstheme="minorHAnsi"/>
          <w:color w:val="000000" w:themeColor="text1"/>
          <w:lang w:val="el-GR"/>
        </w:rPr>
        <w:t xml:space="preserve"> </w:t>
      </w:r>
      <w:proofErr w:type="spellStart"/>
      <w:r w:rsidR="00FB5939" w:rsidRPr="00FB5939">
        <w:rPr>
          <w:rFonts w:asciiTheme="minorHAnsi" w:hAnsiTheme="minorHAnsi" w:cstheme="minorHAnsi"/>
          <w:color w:val="000000" w:themeColor="text1"/>
          <w:lang w:val="el-GR"/>
        </w:rPr>
        <w:t>penalty</w:t>
      </w:r>
      <w:proofErr w:type="spellEnd"/>
      <w:r w:rsidR="00FB5939" w:rsidRPr="00FB5939">
        <w:rPr>
          <w:rFonts w:asciiTheme="minorHAnsi" w:hAnsiTheme="minorHAnsi" w:cstheme="minorHAnsi"/>
          <w:color w:val="000000" w:themeColor="text1"/>
          <w:lang w:val="el-GR"/>
        </w:rPr>
        <w:t xml:space="preserve"> </w:t>
      </w:r>
      <w:r w:rsidR="00FB5939" w:rsidRPr="00A16EE4">
        <w:rPr>
          <w:rFonts w:asciiTheme="minorHAnsi" w:hAnsiTheme="minorHAnsi" w:cstheme="minorHAnsi"/>
          <w:i/>
          <w:iCs/>
          <w:color w:val="000000" w:themeColor="text1"/>
          <w:lang w:val="el-GR"/>
        </w:rPr>
        <w:t>-α</w:t>
      </w:r>
      <w:r w:rsidR="00FB5939" w:rsidRPr="00FB5939">
        <w:rPr>
          <w:rFonts w:asciiTheme="minorHAnsi" w:hAnsiTheme="minorHAnsi" w:cstheme="minorHAnsi"/>
          <w:color w:val="000000" w:themeColor="text1"/>
          <w:lang w:val="el-GR"/>
        </w:rPr>
        <w:t xml:space="preserve">, η τοπική ομοιότητα προσθέτει </w:t>
      </w:r>
      <w:proofErr w:type="spellStart"/>
      <w:r w:rsidR="00FB5939" w:rsidRPr="00FB5939">
        <w:rPr>
          <w:rFonts w:asciiTheme="minorHAnsi" w:hAnsiTheme="minorHAnsi" w:cstheme="minorHAnsi"/>
          <w:color w:val="000000" w:themeColor="text1"/>
          <w:lang w:val="el-GR"/>
        </w:rPr>
        <w:t>score</w:t>
      </w:r>
      <w:proofErr w:type="spellEnd"/>
      <w:r w:rsidR="00FB5939" w:rsidRPr="00FB5939">
        <w:rPr>
          <w:rFonts w:asciiTheme="minorHAnsi" w:hAnsiTheme="minorHAnsi" w:cstheme="minorHAnsi"/>
          <w:color w:val="000000" w:themeColor="text1"/>
          <w:lang w:val="el-GR"/>
        </w:rPr>
        <w:t xml:space="preserve"> </w:t>
      </w:r>
      <w:r w:rsidR="00FB5939" w:rsidRPr="00A16EE4">
        <w:rPr>
          <w:rFonts w:asciiTheme="minorHAnsi" w:hAnsiTheme="minorHAnsi" w:cstheme="minorHAnsi"/>
          <w:i/>
          <w:iCs/>
          <w:color w:val="000000" w:themeColor="text1"/>
          <w:lang w:val="el-GR"/>
        </w:rPr>
        <w:t>+1</w:t>
      </w:r>
      <w:r w:rsidR="00FB5939" w:rsidRPr="00FB5939">
        <w:rPr>
          <w:rFonts w:asciiTheme="minorHAnsi" w:hAnsiTheme="minorHAnsi" w:cstheme="minorHAnsi"/>
          <w:color w:val="000000" w:themeColor="text1"/>
          <w:lang w:val="el-GR"/>
        </w:rPr>
        <w:t xml:space="preserve"> και η τοπική ανομοιότητα προσθέτει </w:t>
      </w:r>
      <w:proofErr w:type="spellStart"/>
      <w:r w:rsidR="00FB5939" w:rsidRPr="00FB5939">
        <w:rPr>
          <w:rFonts w:asciiTheme="minorHAnsi" w:hAnsiTheme="minorHAnsi" w:cstheme="minorHAnsi"/>
          <w:color w:val="000000" w:themeColor="text1"/>
          <w:lang w:val="el-GR"/>
        </w:rPr>
        <w:t>penalty</w:t>
      </w:r>
      <w:proofErr w:type="spellEnd"/>
      <w:r w:rsidR="00FB5939" w:rsidRPr="00FB5939">
        <w:rPr>
          <w:rFonts w:asciiTheme="minorHAnsi" w:hAnsiTheme="minorHAnsi" w:cstheme="minorHAnsi"/>
          <w:color w:val="000000" w:themeColor="text1"/>
          <w:lang w:val="el-GR"/>
        </w:rPr>
        <w:t xml:space="preserve"> </w:t>
      </w:r>
      <w:r w:rsidR="00FB5939" w:rsidRPr="00A16EE4">
        <w:rPr>
          <w:rFonts w:asciiTheme="minorHAnsi" w:hAnsiTheme="minorHAnsi" w:cstheme="minorHAnsi"/>
          <w:i/>
          <w:iCs/>
          <w:color w:val="000000" w:themeColor="text1"/>
          <w:lang w:val="el-GR"/>
        </w:rPr>
        <w:t>-α/2</w:t>
      </w:r>
      <w:r w:rsidR="00D6359A">
        <w:rPr>
          <w:rFonts w:asciiTheme="minorHAnsi" w:hAnsiTheme="minorHAnsi" w:cstheme="minorHAnsi"/>
          <w:color w:val="000000" w:themeColor="text1"/>
          <w:lang w:val="el-GR"/>
        </w:rPr>
        <w:t xml:space="preserve">. Έτσι, υιοθετήθηκε η μέθοδος του </w:t>
      </w:r>
      <w:r w:rsidR="00FF626E">
        <w:rPr>
          <w:rFonts w:asciiTheme="minorHAnsi" w:hAnsiTheme="minorHAnsi" w:cstheme="minorHAnsi"/>
          <w:color w:val="000000" w:themeColor="text1"/>
        </w:rPr>
        <w:t>Needleman</w:t>
      </w:r>
      <w:r w:rsidR="00FF626E" w:rsidRPr="009756E8">
        <w:rPr>
          <w:rFonts w:asciiTheme="minorHAnsi" w:hAnsiTheme="minorHAnsi" w:cstheme="minorHAnsi"/>
          <w:color w:val="000000" w:themeColor="text1"/>
          <w:lang w:val="el-GR"/>
        </w:rPr>
        <w:t>-</w:t>
      </w:r>
      <w:r w:rsidR="00FF626E">
        <w:rPr>
          <w:rFonts w:asciiTheme="minorHAnsi" w:hAnsiTheme="minorHAnsi" w:cstheme="minorHAnsi"/>
          <w:color w:val="000000" w:themeColor="text1"/>
        </w:rPr>
        <w:t>Wun</w:t>
      </w:r>
      <w:r w:rsidR="009756E8">
        <w:rPr>
          <w:rFonts w:asciiTheme="minorHAnsi" w:hAnsiTheme="minorHAnsi" w:cstheme="minorHAnsi"/>
          <w:color w:val="000000" w:themeColor="text1"/>
        </w:rPr>
        <w:t>sch</w:t>
      </w:r>
      <w:r w:rsidR="009756E8" w:rsidRPr="009756E8">
        <w:rPr>
          <w:rFonts w:asciiTheme="minorHAnsi" w:hAnsiTheme="minorHAnsi" w:cstheme="minorHAnsi"/>
          <w:color w:val="000000" w:themeColor="text1"/>
          <w:lang w:val="el-GR"/>
        </w:rPr>
        <w:t xml:space="preserve"> </w:t>
      </w:r>
      <w:r w:rsidR="009756E8">
        <w:rPr>
          <w:rFonts w:asciiTheme="minorHAnsi" w:hAnsiTheme="minorHAnsi" w:cstheme="minorHAnsi"/>
          <w:color w:val="000000" w:themeColor="text1"/>
          <w:lang w:val="el-GR"/>
        </w:rPr>
        <w:t>η οποία χρησιμοποιεί δυναμικό προγραμματισμό</w:t>
      </w:r>
      <w:r w:rsidR="00A16EE4">
        <w:rPr>
          <w:rFonts w:asciiTheme="minorHAnsi" w:hAnsiTheme="minorHAnsi" w:cstheme="minorHAnsi"/>
          <w:color w:val="000000" w:themeColor="text1"/>
          <w:lang w:val="el-GR"/>
        </w:rPr>
        <w:t xml:space="preserve"> διασπώντας το</w:t>
      </w:r>
      <w:r w:rsidR="008D5400">
        <w:rPr>
          <w:rFonts w:asciiTheme="minorHAnsi" w:hAnsiTheme="minorHAnsi" w:cstheme="minorHAnsi"/>
          <w:color w:val="000000" w:themeColor="text1"/>
          <w:lang w:val="el-GR"/>
        </w:rPr>
        <w:t xml:space="preserve"> π</w:t>
      </w:r>
      <w:r w:rsidR="00A16EE4">
        <w:rPr>
          <w:rFonts w:asciiTheme="minorHAnsi" w:hAnsiTheme="minorHAnsi" w:cstheme="minorHAnsi"/>
          <w:color w:val="000000" w:themeColor="text1"/>
          <w:lang w:val="el-GR"/>
        </w:rPr>
        <w:t>ρόβλημα σε υπό-προβλήματα και λύνοντάς τα επιμέρους θα βρεθεί η βέλτιστη λύση.</w:t>
      </w:r>
      <w:r w:rsidR="00EE57D9">
        <w:rPr>
          <w:rFonts w:asciiTheme="minorHAnsi" w:hAnsiTheme="minorHAnsi" w:cstheme="minorHAnsi"/>
          <w:color w:val="000000" w:themeColor="text1"/>
          <w:lang w:val="el-GR"/>
        </w:rPr>
        <w:t xml:space="preserve"> Έτσι, με τη βοήθεια </w:t>
      </w:r>
      <w:r w:rsidR="0088205F">
        <w:rPr>
          <w:rFonts w:asciiTheme="minorHAnsi" w:hAnsiTheme="minorHAnsi" w:cstheme="minorHAnsi"/>
          <w:color w:val="000000" w:themeColor="text1"/>
          <w:lang w:val="el-GR"/>
        </w:rPr>
        <w:t>των συγγραμμάτων του μαθήματος και</w:t>
      </w:r>
      <w:r w:rsidR="00EE57D9">
        <w:rPr>
          <w:rFonts w:asciiTheme="minorHAnsi" w:hAnsiTheme="minorHAnsi" w:cstheme="minorHAnsi"/>
          <w:color w:val="000000" w:themeColor="text1"/>
          <w:lang w:val="el-GR"/>
        </w:rPr>
        <w:t xml:space="preserve"> πηγών που αναφέρονται </w:t>
      </w:r>
      <w:r w:rsidR="00A60322">
        <w:rPr>
          <w:rFonts w:asciiTheme="minorHAnsi" w:hAnsiTheme="minorHAnsi" w:cstheme="minorHAnsi"/>
          <w:color w:val="000000" w:themeColor="text1"/>
          <w:lang w:val="el-GR"/>
        </w:rPr>
        <w:t xml:space="preserve">στις </w:t>
      </w:r>
      <w:r w:rsidR="00A60322" w:rsidRPr="00A60322">
        <w:rPr>
          <w:rFonts w:asciiTheme="minorHAnsi" w:hAnsiTheme="minorHAnsi" w:cstheme="minorHAnsi"/>
          <w:i/>
          <w:iCs/>
          <w:color w:val="000000" w:themeColor="text1"/>
          <w:lang w:val="el-GR"/>
        </w:rPr>
        <w:t>Βιβλιογραφικές Αναφορές</w:t>
      </w:r>
      <w:r w:rsidR="005348FF">
        <w:rPr>
          <w:rFonts w:asciiTheme="minorHAnsi" w:hAnsiTheme="minorHAnsi" w:cstheme="minorHAnsi"/>
          <w:i/>
          <w:iCs/>
          <w:color w:val="000000" w:themeColor="text1"/>
          <w:lang w:val="el-GR"/>
        </w:rPr>
        <w:t xml:space="preserve">, </w:t>
      </w:r>
      <w:r w:rsidR="005348FF">
        <w:rPr>
          <w:rFonts w:asciiTheme="minorHAnsi" w:hAnsiTheme="minorHAnsi" w:cstheme="minorHAnsi"/>
          <w:color w:val="000000" w:themeColor="text1"/>
          <w:lang w:val="el-GR"/>
        </w:rPr>
        <w:t>υλοποιήθηκε μία μέθοδος που αξιοπο</w:t>
      </w:r>
      <w:r w:rsidR="0088205F">
        <w:rPr>
          <w:rFonts w:asciiTheme="minorHAnsi" w:hAnsiTheme="minorHAnsi" w:cstheme="minorHAnsi"/>
          <w:color w:val="000000" w:themeColor="text1"/>
          <w:lang w:val="el-GR"/>
        </w:rPr>
        <w:t>ιεί τ</w:t>
      </w:r>
      <w:r w:rsidR="00530B7A">
        <w:rPr>
          <w:rFonts w:asciiTheme="minorHAnsi" w:hAnsiTheme="minorHAnsi" w:cstheme="minorHAnsi"/>
          <w:color w:val="000000" w:themeColor="text1"/>
          <w:lang w:val="el-GR"/>
        </w:rPr>
        <w:t>ην μήτρα βαθμολόγησης για την εύρεση της λύσης</w:t>
      </w:r>
      <w:r w:rsidR="0099463F">
        <w:rPr>
          <w:rFonts w:asciiTheme="minorHAnsi" w:hAnsiTheme="minorHAnsi" w:cstheme="minorHAnsi"/>
          <w:color w:val="000000" w:themeColor="text1"/>
          <w:lang w:val="el-GR"/>
        </w:rPr>
        <w:t xml:space="preserve">. Δηλαδή, αρχικά </w:t>
      </w:r>
      <w:proofErr w:type="spellStart"/>
      <w:r w:rsidR="0099463F">
        <w:rPr>
          <w:rFonts w:asciiTheme="minorHAnsi" w:hAnsiTheme="minorHAnsi" w:cstheme="minorHAnsi"/>
          <w:color w:val="000000" w:themeColor="text1"/>
          <w:lang w:val="el-GR"/>
        </w:rPr>
        <w:t>αρχικοποιείται</w:t>
      </w:r>
      <w:proofErr w:type="spellEnd"/>
      <w:r w:rsidR="0099463F">
        <w:rPr>
          <w:rFonts w:asciiTheme="minorHAnsi" w:hAnsiTheme="minorHAnsi" w:cstheme="minorHAnsi"/>
          <w:color w:val="000000" w:themeColor="text1"/>
          <w:lang w:val="el-GR"/>
        </w:rPr>
        <w:t xml:space="preserve"> </w:t>
      </w:r>
      <w:r w:rsidR="007A437C">
        <w:rPr>
          <w:rFonts w:asciiTheme="minorHAnsi" w:hAnsiTheme="minorHAnsi" w:cstheme="minorHAnsi"/>
          <w:color w:val="000000" w:themeColor="text1"/>
          <w:lang w:val="el-GR"/>
        </w:rPr>
        <w:t xml:space="preserve">με τιμές του </w:t>
      </w:r>
      <w:r w:rsidR="007A437C">
        <w:rPr>
          <w:rFonts w:asciiTheme="minorHAnsi" w:hAnsiTheme="minorHAnsi" w:cstheme="minorHAnsi"/>
          <w:color w:val="000000" w:themeColor="text1"/>
        </w:rPr>
        <w:t>gap</w:t>
      </w:r>
      <w:r w:rsidR="007A437C" w:rsidRPr="007A437C">
        <w:rPr>
          <w:rFonts w:asciiTheme="minorHAnsi" w:hAnsiTheme="minorHAnsi" w:cstheme="minorHAnsi"/>
          <w:color w:val="000000" w:themeColor="text1"/>
          <w:lang w:val="el-GR"/>
        </w:rPr>
        <w:t xml:space="preserve"> </w:t>
      </w:r>
      <w:r w:rsidR="007A437C">
        <w:rPr>
          <w:rFonts w:asciiTheme="minorHAnsi" w:hAnsiTheme="minorHAnsi" w:cstheme="minorHAnsi"/>
          <w:color w:val="000000" w:themeColor="text1"/>
        </w:rPr>
        <w:t>penalty</w:t>
      </w:r>
      <w:r w:rsidR="007A437C" w:rsidRPr="007A437C">
        <w:rPr>
          <w:rFonts w:asciiTheme="minorHAnsi" w:hAnsiTheme="minorHAnsi" w:cstheme="minorHAnsi"/>
          <w:color w:val="000000" w:themeColor="text1"/>
          <w:lang w:val="el-GR"/>
        </w:rPr>
        <w:t xml:space="preserve"> </w:t>
      </w:r>
      <w:r w:rsidR="007A437C">
        <w:rPr>
          <w:rFonts w:asciiTheme="minorHAnsi" w:hAnsiTheme="minorHAnsi" w:cstheme="minorHAnsi"/>
          <w:color w:val="000000" w:themeColor="text1"/>
          <w:lang w:val="el-GR"/>
        </w:rPr>
        <w:t xml:space="preserve">στην πρώτη στήλη και πρώτη γραμμή. </w:t>
      </w:r>
      <w:r w:rsidR="001E2C69">
        <w:rPr>
          <w:rFonts w:asciiTheme="minorHAnsi" w:hAnsiTheme="minorHAnsi" w:cstheme="minorHAnsi"/>
          <w:color w:val="000000" w:themeColor="text1"/>
          <w:lang w:val="el-GR"/>
        </w:rPr>
        <w:t>Στην συνέχεια</w:t>
      </w:r>
      <w:r w:rsidR="00134A17">
        <w:rPr>
          <w:rFonts w:asciiTheme="minorHAnsi" w:hAnsiTheme="minorHAnsi" w:cstheme="minorHAnsi"/>
          <w:color w:val="000000" w:themeColor="text1"/>
          <w:lang w:val="el-GR"/>
        </w:rPr>
        <w:t xml:space="preserve">, ξεκινώντας από πάνω δεξιά, για να </w:t>
      </w:r>
      <w:r w:rsidR="009E1F41">
        <w:rPr>
          <w:rFonts w:asciiTheme="minorHAnsi" w:hAnsiTheme="minorHAnsi" w:cstheme="minorHAnsi"/>
          <w:color w:val="000000" w:themeColor="text1"/>
          <w:lang w:val="el-GR"/>
        </w:rPr>
        <w:t>γεμίσει</w:t>
      </w:r>
      <w:r w:rsidR="00134A17">
        <w:rPr>
          <w:rFonts w:asciiTheme="minorHAnsi" w:hAnsiTheme="minorHAnsi" w:cstheme="minorHAnsi"/>
          <w:color w:val="000000" w:themeColor="text1"/>
          <w:lang w:val="el-GR"/>
        </w:rPr>
        <w:t xml:space="preserve"> κάθε κελί </w:t>
      </w:r>
      <w:r w:rsidR="009E1F41">
        <w:rPr>
          <w:rFonts w:asciiTheme="minorHAnsi" w:hAnsiTheme="minorHAnsi" w:cstheme="minorHAnsi"/>
          <w:color w:val="000000" w:themeColor="text1"/>
          <w:lang w:val="el-GR"/>
        </w:rPr>
        <w:t>της μήτρας</w:t>
      </w:r>
      <w:r w:rsidR="00357A57">
        <w:rPr>
          <w:rFonts w:asciiTheme="minorHAnsi" w:hAnsiTheme="minorHAnsi" w:cstheme="minorHAnsi"/>
          <w:color w:val="000000" w:themeColor="text1"/>
          <w:lang w:val="el-GR"/>
        </w:rPr>
        <w:t xml:space="preserve"> (να λάβει μια βαθμολογία δηλαδή)</w:t>
      </w:r>
      <w:r w:rsidR="009E1F41">
        <w:rPr>
          <w:rFonts w:asciiTheme="minorHAnsi" w:hAnsiTheme="minorHAnsi" w:cstheme="minorHAnsi"/>
          <w:color w:val="000000" w:themeColor="text1"/>
          <w:lang w:val="el-GR"/>
        </w:rPr>
        <w:t xml:space="preserve">, χρησιμοποιείται η μέγιστη τιμή </w:t>
      </w:r>
      <w:r w:rsidR="00F976D4">
        <w:rPr>
          <w:rFonts w:asciiTheme="minorHAnsi" w:hAnsiTheme="minorHAnsi" w:cstheme="minorHAnsi"/>
          <w:color w:val="000000" w:themeColor="text1"/>
          <w:lang w:val="el-GR"/>
        </w:rPr>
        <w:t>εκ των τριών περίγυρων κελιών (πάνω, αριστερά και διαγώνια)</w:t>
      </w:r>
      <w:r w:rsidR="00EE56C2">
        <w:rPr>
          <w:rFonts w:asciiTheme="minorHAnsi" w:hAnsiTheme="minorHAnsi" w:cstheme="minorHAnsi"/>
          <w:color w:val="000000" w:themeColor="text1"/>
          <w:lang w:val="el-GR"/>
        </w:rPr>
        <w:t>.</w:t>
      </w:r>
      <w:r w:rsidR="00232B9C" w:rsidRPr="00232B9C">
        <w:rPr>
          <w:rFonts w:asciiTheme="minorHAnsi" w:hAnsiTheme="minorHAnsi" w:cstheme="minorHAnsi"/>
          <w:color w:val="000000" w:themeColor="text1"/>
          <w:lang w:val="el-GR"/>
        </w:rPr>
        <w:t xml:space="preserve"> </w:t>
      </w:r>
      <w:r w:rsidR="00232B9C">
        <w:rPr>
          <w:rFonts w:asciiTheme="minorHAnsi" w:hAnsiTheme="minorHAnsi" w:cstheme="minorHAnsi"/>
          <w:color w:val="000000" w:themeColor="text1"/>
          <w:lang w:val="el-GR"/>
        </w:rPr>
        <w:t>Δηλαδή για κάθε κελί του πίνακα υπάρχουν τρεις περιπτώσεις βαθμολόγησης:</w:t>
      </w:r>
    </w:p>
    <w:p w14:paraId="7F7FFA6E" w14:textId="77777777" w:rsidR="00232B9C" w:rsidRDefault="00232B9C" w:rsidP="00232B9C">
      <w:pPr>
        <w:jc w:val="both"/>
        <w:rPr>
          <w:rFonts w:asciiTheme="minorHAnsi" w:hAnsiTheme="minorHAnsi" w:cstheme="minorHAnsi"/>
          <w:color w:val="000000" w:themeColor="text1"/>
          <w:lang w:val="el-GR"/>
        </w:rPr>
      </w:pPr>
    </w:p>
    <w:p w14:paraId="6BB746E5" w14:textId="0CB11768" w:rsidR="00232B9C" w:rsidRPr="00CC0BBC" w:rsidRDefault="00232B9C" w:rsidP="00232B9C">
      <w:pPr>
        <w:pStyle w:val="ListParagraph"/>
        <w:numPr>
          <w:ilvl w:val="0"/>
          <w:numId w:val="23"/>
        </w:numPr>
        <w:jc w:val="both"/>
        <w:rPr>
          <w:rFonts w:asciiTheme="minorHAnsi" w:hAnsiTheme="minorHAnsi" w:cstheme="minorHAnsi"/>
          <w:color w:val="000000" w:themeColor="text1"/>
          <w:lang w:val="el-GR"/>
        </w:rPr>
      </w:pPr>
      <w:r w:rsidRPr="00AB4589">
        <w:rPr>
          <w:rFonts w:asciiTheme="minorHAnsi" w:hAnsiTheme="minorHAnsi" w:cstheme="minorHAnsi"/>
          <w:color w:val="000000" w:themeColor="text1"/>
          <w:lang w:val="el-GR"/>
        </w:rPr>
        <w:t>Τοπική ομοιότητα/ανομοιότητα</w:t>
      </w:r>
      <w:r>
        <w:rPr>
          <w:rFonts w:asciiTheme="minorHAnsi" w:hAnsiTheme="minorHAnsi" w:cstheme="minorHAnsi"/>
          <w:color w:val="000000" w:themeColor="text1"/>
          <w:lang w:val="el-GR"/>
        </w:rPr>
        <w:t>: Διαγώνια μετακίνηση από τ</w:t>
      </w:r>
      <w:r>
        <w:rPr>
          <w:rFonts w:asciiTheme="minorHAnsi" w:hAnsiTheme="minorHAnsi" w:cstheme="minorHAnsi"/>
          <w:color w:val="000000" w:themeColor="text1"/>
        </w:rPr>
        <w:t>o</w:t>
      </w:r>
      <w:r w:rsidRPr="00AB4589">
        <w:rPr>
          <w:rFonts w:asciiTheme="minorHAnsi" w:hAnsiTheme="minorHAnsi" w:cstheme="minorHAnsi"/>
          <w:color w:val="000000" w:themeColor="text1"/>
          <w:lang w:val="el-GR"/>
        </w:rPr>
        <w:t xml:space="preserve"> </w:t>
      </w:r>
      <w:r w:rsidRPr="00AB4589">
        <w:rPr>
          <w:rFonts w:asciiTheme="minorHAnsi" w:hAnsiTheme="minorHAnsi" w:cstheme="minorHAnsi"/>
          <w:i/>
          <w:iCs/>
          <w:color w:val="000000" w:themeColor="text1"/>
          <w:lang w:val="el-GR"/>
        </w:rPr>
        <w:t>(</w:t>
      </w:r>
      <w:proofErr w:type="spellStart"/>
      <w:r w:rsidRPr="00AB4589">
        <w:rPr>
          <w:rFonts w:asciiTheme="minorHAnsi" w:hAnsiTheme="minorHAnsi" w:cstheme="minorHAnsi"/>
          <w:i/>
          <w:iCs/>
          <w:color w:val="000000" w:themeColor="text1"/>
        </w:rPr>
        <w:t>i</w:t>
      </w:r>
      <w:proofErr w:type="spellEnd"/>
      <w:r w:rsidRPr="00AB4589">
        <w:rPr>
          <w:rFonts w:asciiTheme="minorHAnsi" w:hAnsiTheme="minorHAnsi" w:cstheme="minorHAnsi"/>
          <w:i/>
          <w:iCs/>
          <w:color w:val="000000" w:themeColor="text1"/>
          <w:lang w:val="el-GR"/>
        </w:rPr>
        <w:t>-1,</w:t>
      </w:r>
      <w:r w:rsidRPr="00AB4589">
        <w:rPr>
          <w:rFonts w:asciiTheme="minorHAnsi" w:hAnsiTheme="minorHAnsi" w:cstheme="minorHAnsi"/>
          <w:i/>
          <w:iCs/>
          <w:color w:val="000000" w:themeColor="text1"/>
        </w:rPr>
        <w:t>j</w:t>
      </w:r>
      <w:r w:rsidRPr="00AB4589">
        <w:rPr>
          <w:rFonts w:asciiTheme="minorHAnsi" w:hAnsiTheme="minorHAnsi" w:cstheme="minorHAnsi"/>
          <w:i/>
          <w:iCs/>
          <w:color w:val="000000" w:themeColor="text1"/>
          <w:lang w:val="el-GR"/>
        </w:rPr>
        <w:t>-1)</w:t>
      </w:r>
      <w:r w:rsidRPr="00AB4589">
        <w:rPr>
          <w:rFonts w:asciiTheme="minorHAnsi" w:hAnsiTheme="minorHAnsi" w:cstheme="minorHAnsi"/>
          <w:color w:val="000000" w:themeColor="text1"/>
          <w:lang w:val="el-GR"/>
        </w:rPr>
        <w:t xml:space="preserve"> </w:t>
      </w:r>
      <w:r>
        <w:rPr>
          <w:rFonts w:asciiTheme="minorHAnsi" w:hAnsiTheme="minorHAnsi" w:cstheme="minorHAnsi"/>
          <w:color w:val="000000" w:themeColor="text1"/>
          <w:lang w:val="el-GR"/>
        </w:rPr>
        <w:t>στο</w:t>
      </w:r>
      <w:r w:rsidRPr="00AB4589">
        <w:rPr>
          <w:rFonts w:asciiTheme="minorHAnsi" w:hAnsiTheme="minorHAnsi" w:cstheme="minorHAnsi"/>
          <w:color w:val="000000" w:themeColor="text1"/>
          <w:lang w:val="el-GR"/>
        </w:rPr>
        <w:t xml:space="preserve"> </w:t>
      </w:r>
      <w:r w:rsidRPr="00AB4589">
        <w:rPr>
          <w:rFonts w:asciiTheme="minorHAnsi" w:hAnsiTheme="minorHAnsi" w:cstheme="minorHAnsi"/>
          <w:i/>
          <w:iCs/>
          <w:color w:val="000000" w:themeColor="text1"/>
          <w:lang w:val="el-GR"/>
        </w:rPr>
        <w:t>(</w:t>
      </w:r>
      <w:proofErr w:type="spellStart"/>
      <w:r w:rsidRPr="00AB4589">
        <w:rPr>
          <w:rFonts w:asciiTheme="minorHAnsi" w:hAnsiTheme="minorHAnsi" w:cstheme="minorHAnsi"/>
          <w:i/>
          <w:iCs/>
          <w:color w:val="000000" w:themeColor="text1"/>
        </w:rPr>
        <w:t>i</w:t>
      </w:r>
      <w:proofErr w:type="spellEnd"/>
      <w:r w:rsidRPr="00AB4589">
        <w:rPr>
          <w:rFonts w:asciiTheme="minorHAnsi" w:hAnsiTheme="minorHAnsi" w:cstheme="minorHAnsi"/>
          <w:i/>
          <w:iCs/>
          <w:color w:val="000000" w:themeColor="text1"/>
          <w:lang w:val="el-GR"/>
        </w:rPr>
        <w:t>,</w:t>
      </w:r>
      <w:r w:rsidRPr="00AB4589">
        <w:rPr>
          <w:rFonts w:asciiTheme="minorHAnsi" w:hAnsiTheme="minorHAnsi" w:cstheme="minorHAnsi"/>
          <w:i/>
          <w:iCs/>
          <w:color w:val="000000" w:themeColor="text1"/>
        </w:rPr>
        <w:t>j</w:t>
      </w:r>
      <w:r w:rsidRPr="00AB4589">
        <w:rPr>
          <w:rFonts w:asciiTheme="minorHAnsi" w:hAnsiTheme="minorHAnsi" w:cstheme="minorHAnsi"/>
          <w:i/>
          <w:iCs/>
          <w:color w:val="000000" w:themeColor="text1"/>
          <w:lang w:val="el-GR"/>
        </w:rPr>
        <w:t>)</w:t>
      </w:r>
      <w:r w:rsidR="00132DDD">
        <w:rPr>
          <w:rFonts w:asciiTheme="minorHAnsi" w:hAnsiTheme="minorHAnsi" w:cstheme="minorHAnsi"/>
          <w:color w:val="000000" w:themeColor="text1"/>
          <w:lang w:val="el-GR"/>
        </w:rPr>
        <w:t>.</w:t>
      </w:r>
      <w:r w:rsidR="00E45D8F" w:rsidRPr="00E45D8F">
        <w:rPr>
          <w:rFonts w:asciiTheme="minorHAnsi" w:hAnsiTheme="minorHAnsi" w:cstheme="minorHAnsi"/>
          <w:color w:val="000000" w:themeColor="text1"/>
          <w:lang w:val="el-GR"/>
        </w:rPr>
        <w:t xml:space="preserve"> </w:t>
      </w:r>
      <w:r w:rsidR="00132DDD">
        <w:rPr>
          <w:rFonts w:asciiTheme="minorHAnsi" w:hAnsiTheme="minorHAnsi" w:cstheme="minorHAnsi"/>
          <w:color w:val="000000" w:themeColor="text1"/>
          <w:lang w:val="el-GR"/>
        </w:rPr>
        <w:t xml:space="preserve">Δηλαδή αν οι χαρακτήρες </w:t>
      </w:r>
      <w:r w:rsidR="00082EBA">
        <w:rPr>
          <w:rFonts w:asciiTheme="minorHAnsi" w:hAnsiTheme="minorHAnsi" w:cstheme="minorHAnsi"/>
          <w:color w:val="000000" w:themeColor="text1"/>
          <w:lang w:val="el-GR"/>
        </w:rPr>
        <w:t>είναι ίδιοι και στις δύο αλληλουχίες, στο δεδομένο σημείο</w:t>
      </w:r>
      <w:r w:rsidR="00BD2805" w:rsidRPr="00BD2805">
        <w:rPr>
          <w:rFonts w:asciiTheme="minorHAnsi" w:hAnsiTheme="minorHAnsi" w:cstheme="minorHAnsi"/>
          <w:color w:val="000000" w:themeColor="text1"/>
          <w:lang w:val="el-GR"/>
        </w:rPr>
        <w:t xml:space="preserve"> </w:t>
      </w:r>
      <w:r w:rsidR="00E45D8F" w:rsidRPr="00AB4589">
        <w:rPr>
          <w:rFonts w:asciiTheme="minorHAnsi" w:hAnsiTheme="minorHAnsi" w:cstheme="minorHAnsi"/>
          <w:i/>
          <w:iCs/>
          <w:color w:val="000000" w:themeColor="text1"/>
          <w:lang w:val="el-GR"/>
        </w:rPr>
        <w:t>(</w:t>
      </w:r>
      <w:proofErr w:type="spellStart"/>
      <w:r w:rsidR="00E45D8F" w:rsidRPr="00AB4589">
        <w:rPr>
          <w:rFonts w:asciiTheme="minorHAnsi" w:hAnsiTheme="minorHAnsi" w:cstheme="minorHAnsi"/>
          <w:i/>
          <w:iCs/>
          <w:color w:val="000000" w:themeColor="text1"/>
        </w:rPr>
        <w:t>i</w:t>
      </w:r>
      <w:proofErr w:type="spellEnd"/>
      <w:r w:rsidR="00E45D8F" w:rsidRPr="00AB4589">
        <w:rPr>
          <w:rFonts w:asciiTheme="minorHAnsi" w:hAnsiTheme="minorHAnsi" w:cstheme="minorHAnsi"/>
          <w:i/>
          <w:iCs/>
          <w:color w:val="000000" w:themeColor="text1"/>
          <w:lang w:val="el-GR"/>
        </w:rPr>
        <w:t>,</w:t>
      </w:r>
      <w:r w:rsidR="00E45D8F" w:rsidRPr="00AB4589">
        <w:rPr>
          <w:rFonts w:asciiTheme="minorHAnsi" w:hAnsiTheme="minorHAnsi" w:cstheme="minorHAnsi"/>
          <w:i/>
          <w:iCs/>
          <w:color w:val="000000" w:themeColor="text1"/>
        </w:rPr>
        <w:t>j</w:t>
      </w:r>
      <w:r w:rsidR="00E45D8F" w:rsidRPr="00AB4589">
        <w:rPr>
          <w:rFonts w:asciiTheme="minorHAnsi" w:hAnsiTheme="minorHAnsi" w:cstheme="minorHAnsi"/>
          <w:i/>
          <w:iCs/>
          <w:color w:val="000000" w:themeColor="text1"/>
          <w:lang w:val="el-GR"/>
        </w:rPr>
        <w:t>)</w:t>
      </w:r>
      <w:r w:rsidR="00E45D8F">
        <w:rPr>
          <w:rFonts w:asciiTheme="minorHAnsi" w:hAnsiTheme="minorHAnsi" w:cstheme="minorHAnsi"/>
          <w:color w:val="000000" w:themeColor="text1"/>
          <w:lang w:val="el-GR"/>
        </w:rPr>
        <w:t>.</w:t>
      </w:r>
    </w:p>
    <w:p w14:paraId="71279F79" w14:textId="77777777" w:rsidR="00232B9C" w:rsidRDefault="00232B9C" w:rsidP="00232B9C">
      <w:pPr>
        <w:pStyle w:val="ListParagraph"/>
        <w:numPr>
          <w:ilvl w:val="0"/>
          <w:numId w:val="23"/>
        </w:numPr>
        <w:jc w:val="both"/>
        <w:rPr>
          <w:rFonts w:asciiTheme="minorHAnsi" w:hAnsiTheme="minorHAnsi" w:cstheme="minorHAnsi"/>
          <w:color w:val="000000" w:themeColor="text1"/>
          <w:lang w:val="el-GR"/>
        </w:rPr>
      </w:pPr>
      <w:r>
        <w:rPr>
          <w:rFonts w:asciiTheme="minorHAnsi" w:hAnsiTheme="minorHAnsi" w:cstheme="minorHAnsi"/>
          <w:color w:val="000000" w:themeColor="text1"/>
          <w:lang w:val="el-GR"/>
        </w:rPr>
        <w:t xml:space="preserve">Κενό στην αλληλουχία 1: Κάθετη μετακίνηση από το </w:t>
      </w:r>
      <w:r w:rsidRPr="00756529">
        <w:rPr>
          <w:rFonts w:asciiTheme="minorHAnsi" w:hAnsiTheme="minorHAnsi" w:cstheme="minorHAnsi"/>
          <w:i/>
          <w:iCs/>
          <w:color w:val="000000" w:themeColor="text1"/>
          <w:lang w:val="el-GR"/>
        </w:rPr>
        <w:t>(</w:t>
      </w:r>
      <w:proofErr w:type="spellStart"/>
      <w:r w:rsidRPr="00756529">
        <w:rPr>
          <w:rFonts w:asciiTheme="minorHAnsi" w:hAnsiTheme="minorHAnsi" w:cstheme="minorHAnsi"/>
          <w:i/>
          <w:iCs/>
          <w:color w:val="000000" w:themeColor="text1"/>
        </w:rPr>
        <w:t>i</w:t>
      </w:r>
      <w:proofErr w:type="spellEnd"/>
      <w:r w:rsidRPr="00756529">
        <w:rPr>
          <w:rFonts w:asciiTheme="minorHAnsi" w:hAnsiTheme="minorHAnsi" w:cstheme="minorHAnsi"/>
          <w:i/>
          <w:iCs/>
          <w:color w:val="000000" w:themeColor="text1"/>
          <w:lang w:val="el-GR"/>
        </w:rPr>
        <w:t>-1,</w:t>
      </w:r>
      <w:r w:rsidRPr="00756529">
        <w:rPr>
          <w:rFonts w:asciiTheme="minorHAnsi" w:hAnsiTheme="minorHAnsi" w:cstheme="minorHAnsi"/>
          <w:i/>
          <w:iCs/>
          <w:color w:val="000000" w:themeColor="text1"/>
        </w:rPr>
        <w:t>j</w:t>
      </w:r>
      <w:r w:rsidRPr="00756529">
        <w:rPr>
          <w:rFonts w:asciiTheme="minorHAnsi" w:hAnsiTheme="minorHAnsi" w:cstheme="minorHAnsi"/>
          <w:i/>
          <w:iCs/>
          <w:color w:val="000000" w:themeColor="text1"/>
          <w:lang w:val="el-GR"/>
        </w:rPr>
        <w:t>) στο (</w:t>
      </w:r>
      <w:proofErr w:type="spellStart"/>
      <w:r w:rsidRPr="00756529">
        <w:rPr>
          <w:rFonts w:asciiTheme="minorHAnsi" w:hAnsiTheme="minorHAnsi" w:cstheme="minorHAnsi"/>
          <w:i/>
          <w:iCs/>
          <w:color w:val="000000" w:themeColor="text1"/>
        </w:rPr>
        <w:t>i</w:t>
      </w:r>
      <w:proofErr w:type="spellEnd"/>
      <w:r w:rsidRPr="00756529">
        <w:rPr>
          <w:rFonts w:asciiTheme="minorHAnsi" w:hAnsiTheme="minorHAnsi" w:cstheme="minorHAnsi"/>
          <w:i/>
          <w:iCs/>
          <w:color w:val="000000" w:themeColor="text1"/>
          <w:lang w:val="el-GR"/>
        </w:rPr>
        <w:t>,</w:t>
      </w:r>
      <w:r w:rsidRPr="00756529">
        <w:rPr>
          <w:rFonts w:asciiTheme="minorHAnsi" w:hAnsiTheme="minorHAnsi" w:cstheme="minorHAnsi"/>
          <w:i/>
          <w:iCs/>
          <w:color w:val="000000" w:themeColor="text1"/>
        </w:rPr>
        <w:t>j</w:t>
      </w:r>
      <w:r w:rsidRPr="00756529">
        <w:rPr>
          <w:rFonts w:asciiTheme="minorHAnsi" w:hAnsiTheme="minorHAnsi" w:cstheme="minorHAnsi"/>
          <w:i/>
          <w:iCs/>
          <w:color w:val="000000" w:themeColor="text1"/>
          <w:lang w:val="el-GR"/>
        </w:rPr>
        <w:t>)</w:t>
      </w:r>
      <w:r>
        <w:rPr>
          <w:rFonts w:asciiTheme="minorHAnsi" w:hAnsiTheme="minorHAnsi" w:cstheme="minorHAnsi"/>
          <w:color w:val="000000" w:themeColor="text1"/>
          <w:lang w:val="el-GR"/>
        </w:rPr>
        <w:t xml:space="preserve"> </w:t>
      </w:r>
    </w:p>
    <w:p w14:paraId="181DCE89" w14:textId="77777777" w:rsidR="00232B9C" w:rsidRPr="00232B9C" w:rsidRDefault="00232B9C" w:rsidP="00232B9C">
      <w:pPr>
        <w:pStyle w:val="ListParagraph"/>
        <w:numPr>
          <w:ilvl w:val="0"/>
          <w:numId w:val="23"/>
        </w:numPr>
        <w:jc w:val="both"/>
        <w:rPr>
          <w:rFonts w:asciiTheme="minorHAnsi" w:hAnsiTheme="minorHAnsi" w:cstheme="minorHAnsi"/>
          <w:color w:val="000000" w:themeColor="text1"/>
          <w:lang w:val="el-GR"/>
        </w:rPr>
      </w:pPr>
      <w:r>
        <w:rPr>
          <w:rFonts w:asciiTheme="minorHAnsi" w:hAnsiTheme="minorHAnsi" w:cstheme="minorHAnsi"/>
          <w:color w:val="000000" w:themeColor="text1"/>
          <w:lang w:val="el-GR"/>
        </w:rPr>
        <w:t xml:space="preserve">Κενό στην αλληλουχία 2: Οριζόντια μετακίνηση από το </w:t>
      </w:r>
      <w:r w:rsidRPr="00756529">
        <w:rPr>
          <w:rFonts w:asciiTheme="minorHAnsi" w:hAnsiTheme="minorHAnsi" w:cstheme="minorHAnsi"/>
          <w:i/>
          <w:iCs/>
          <w:color w:val="000000" w:themeColor="text1"/>
          <w:lang w:val="el-GR"/>
        </w:rPr>
        <w:t>(</w:t>
      </w:r>
      <w:proofErr w:type="spellStart"/>
      <w:r w:rsidRPr="00756529">
        <w:rPr>
          <w:rFonts w:asciiTheme="minorHAnsi" w:hAnsiTheme="minorHAnsi" w:cstheme="minorHAnsi"/>
          <w:i/>
          <w:iCs/>
          <w:color w:val="000000" w:themeColor="text1"/>
        </w:rPr>
        <w:t>i</w:t>
      </w:r>
      <w:proofErr w:type="spellEnd"/>
      <w:r w:rsidRPr="00756529">
        <w:rPr>
          <w:rFonts w:asciiTheme="minorHAnsi" w:hAnsiTheme="minorHAnsi" w:cstheme="minorHAnsi"/>
          <w:i/>
          <w:iCs/>
          <w:color w:val="000000" w:themeColor="text1"/>
          <w:lang w:val="el-GR"/>
        </w:rPr>
        <w:t>,</w:t>
      </w:r>
      <w:r w:rsidRPr="00756529">
        <w:rPr>
          <w:rFonts w:asciiTheme="minorHAnsi" w:hAnsiTheme="minorHAnsi" w:cstheme="minorHAnsi"/>
          <w:i/>
          <w:iCs/>
          <w:color w:val="000000" w:themeColor="text1"/>
        </w:rPr>
        <w:t>j</w:t>
      </w:r>
      <w:r>
        <w:rPr>
          <w:rFonts w:asciiTheme="minorHAnsi" w:hAnsiTheme="minorHAnsi" w:cstheme="minorHAnsi"/>
          <w:i/>
          <w:iCs/>
          <w:color w:val="000000" w:themeColor="text1"/>
          <w:lang w:val="el-GR"/>
        </w:rPr>
        <w:t>-1</w:t>
      </w:r>
      <w:r w:rsidRPr="00756529">
        <w:rPr>
          <w:rFonts w:asciiTheme="minorHAnsi" w:hAnsiTheme="minorHAnsi" w:cstheme="minorHAnsi"/>
          <w:i/>
          <w:iCs/>
          <w:color w:val="000000" w:themeColor="text1"/>
          <w:lang w:val="el-GR"/>
        </w:rPr>
        <w:t>) στο (</w:t>
      </w:r>
      <w:proofErr w:type="spellStart"/>
      <w:r w:rsidRPr="00756529">
        <w:rPr>
          <w:rFonts w:asciiTheme="minorHAnsi" w:hAnsiTheme="minorHAnsi" w:cstheme="minorHAnsi"/>
          <w:i/>
          <w:iCs/>
          <w:color w:val="000000" w:themeColor="text1"/>
        </w:rPr>
        <w:t>i</w:t>
      </w:r>
      <w:proofErr w:type="spellEnd"/>
      <w:r w:rsidRPr="00756529">
        <w:rPr>
          <w:rFonts w:asciiTheme="minorHAnsi" w:hAnsiTheme="minorHAnsi" w:cstheme="minorHAnsi"/>
          <w:i/>
          <w:iCs/>
          <w:color w:val="000000" w:themeColor="text1"/>
          <w:lang w:val="el-GR"/>
        </w:rPr>
        <w:t>,</w:t>
      </w:r>
      <w:r w:rsidRPr="00756529">
        <w:rPr>
          <w:rFonts w:asciiTheme="minorHAnsi" w:hAnsiTheme="minorHAnsi" w:cstheme="minorHAnsi"/>
          <w:i/>
          <w:iCs/>
          <w:color w:val="000000" w:themeColor="text1"/>
        </w:rPr>
        <w:t>j</w:t>
      </w:r>
      <w:r w:rsidRPr="00756529">
        <w:rPr>
          <w:rFonts w:asciiTheme="minorHAnsi" w:hAnsiTheme="minorHAnsi" w:cstheme="minorHAnsi"/>
          <w:i/>
          <w:iCs/>
          <w:color w:val="000000" w:themeColor="text1"/>
          <w:lang w:val="el-GR"/>
        </w:rPr>
        <w:t>)</w:t>
      </w:r>
    </w:p>
    <w:p w14:paraId="0FEBB7C8" w14:textId="77777777" w:rsidR="00232B9C" w:rsidRPr="00A844A0" w:rsidRDefault="00232B9C" w:rsidP="001A324E">
      <w:pPr>
        <w:jc w:val="both"/>
        <w:rPr>
          <w:rFonts w:asciiTheme="minorHAnsi" w:hAnsiTheme="minorHAnsi" w:cstheme="minorHAnsi"/>
          <w:color w:val="000000" w:themeColor="text1"/>
          <w:lang w:val="el-GR"/>
        </w:rPr>
      </w:pPr>
    </w:p>
    <w:p w14:paraId="514DF7A0" w14:textId="77777777" w:rsidR="00893404" w:rsidRPr="00A844A0" w:rsidRDefault="006B0009" w:rsidP="00AA2DE3">
      <w:pPr>
        <w:jc w:val="both"/>
        <w:rPr>
          <w:rFonts w:asciiTheme="minorHAnsi" w:hAnsiTheme="minorHAnsi" w:cstheme="minorHAnsi"/>
          <w:color w:val="000000" w:themeColor="text1"/>
          <w:lang w:val="el-GR"/>
        </w:rPr>
      </w:pPr>
      <w:r>
        <w:rPr>
          <w:rFonts w:asciiTheme="minorHAnsi" w:hAnsiTheme="minorHAnsi" w:cstheme="minorHAnsi"/>
          <w:color w:val="000000" w:themeColor="text1"/>
          <w:lang w:val="el-GR"/>
        </w:rPr>
        <w:t>Κάθε κελί</w:t>
      </w:r>
      <w:r w:rsidR="00232B9C">
        <w:rPr>
          <w:rFonts w:asciiTheme="minorHAnsi" w:hAnsiTheme="minorHAnsi" w:cstheme="minorHAnsi"/>
          <w:color w:val="000000" w:themeColor="text1"/>
          <w:lang w:val="el-GR"/>
        </w:rPr>
        <w:t>, λοιπόν,</w:t>
      </w:r>
      <w:r>
        <w:rPr>
          <w:rFonts w:asciiTheme="minorHAnsi" w:hAnsiTheme="minorHAnsi" w:cstheme="minorHAnsi"/>
          <w:color w:val="000000" w:themeColor="text1"/>
          <w:lang w:val="el-GR"/>
        </w:rPr>
        <w:t xml:space="preserve"> του πίνακα </w:t>
      </w:r>
      <w:r w:rsidR="00247F58">
        <w:rPr>
          <w:rFonts w:asciiTheme="minorHAnsi" w:hAnsiTheme="minorHAnsi" w:cstheme="minorHAnsi"/>
          <w:color w:val="000000" w:themeColor="text1"/>
          <w:lang w:val="el-GR"/>
        </w:rPr>
        <w:t>αυτού</w:t>
      </w:r>
      <w:r>
        <w:rPr>
          <w:rFonts w:asciiTheme="minorHAnsi" w:hAnsiTheme="minorHAnsi" w:cstheme="minorHAnsi"/>
          <w:color w:val="000000" w:themeColor="text1"/>
          <w:lang w:val="el-GR"/>
        </w:rPr>
        <w:t xml:space="preserve"> αντιπροσωπεύει την</w:t>
      </w:r>
      <w:r w:rsidR="00847DBE">
        <w:rPr>
          <w:rFonts w:asciiTheme="minorHAnsi" w:hAnsiTheme="minorHAnsi" w:cstheme="minorHAnsi"/>
          <w:color w:val="000000" w:themeColor="text1"/>
          <w:lang w:val="el-GR"/>
        </w:rPr>
        <w:t xml:space="preserve"> βαθμολογία της</w:t>
      </w:r>
      <w:r>
        <w:rPr>
          <w:rFonts w:asciiTheme="minorHAnsi" w:hAnsiTheme="minorHAnsi" w:cstheme="minorHAnsi"/>
          <w:color w:val="000000" w:themeColor="text1"/>
          <w:lang w:val="el-GR"/>
        </w:rPr>
        <w:t xml:space="preserve"> </w:t>
      </w:r>
      <w:r w:rsidR="00847DBE">
        <w:rPr>
          <w:rFonts w:asciiTheme="minorHAnsi" w:hAnsiTheme="minorHAnsi" w:cstheme="minorHAnsi"/>
          <w:color w:val="000000" w:themeColor="text1"/>
          <w:lang w:val="el-GR"/>
        </w:rPr>
        <w:t>έ</w:t>
      </w:r>
      <w:r>
        <w:rPr>
          <w:rFonts w:asciiTheme="minorHAnsi" w:hAnsiTheme="minorHAnsi" w:cstheme="minorHAnsi"/>
          <w:color w:val="000000" w:themeColor="text1"/>
          <w:lang w:val="el-GR"/>
        </w:rPr>
        <w:t>ως τότε</w:t>
      </w:r>
      <w:r w:rsidR="00847DBE">
        <w:rPr>
          <w:rFonts w:asciiTheme="minorHAnsi" w:hAnsiTheme="minorHAnsi" w:cstheme="minorHAnsi"/>
          <w:color w:val="000000" w:themeColor="text1"/>
          <w:lang w:val="el-GR"/>
        </w:rPr>
        <w:t xml:space="preserve"> καλύτερης στοίχισης μεταξύ των </w:t>
      </w:r>
      <w:r w:rsidR="00247F58">
        <w:rPr>
          <w:rFonts w:asciiTheme="minorHAnsi" w:hAnsiTheme="minorHAnsi" w:cstheme="minorHAnsi"/>
          <w:color w:val="000000" w:themeColor="text1"/>
          <w:lang w:val="el-GR"/>
        </w:rPr>
        <w:t xml:space="preserve">πρώτων </w:t>
      </w:r>
      <w:proofErr w:type="spellStart"/>
      <w:r w:rsidR="00247F58" w:rsidRPr="00AB4589">
        <w:rPr>
          <w:rFonts w:asciiTheme="minorHAnsi" w:hAnsiTheme="minorHAnsi" w:cstheme="minorHAnsi"/>
          <w:i/>
          <w:iCs/>
          <w:color w:val="000000" w:themeColor="text1"/>
        </w:rPr>
        <w:t>i</w:t>
      </w:r>
      <w:proofErr w:type="spellEnd"/>
      <w:r w:rsidR="00247F58" w:rsidRPr="00247F58">
        <w:rPr>
          <w:rFonts w:asciiTheme="minorHAnsi" w:hAnsiTheme="minorHAnsi" w:cstheme="minorHAnsi"/>
          <w:color w:val="000000" w:themeColor="text1"/>
          <w:lang w:val="el-GR"/>
        </w:rPr>
        <w:t xml:space="preserve"> </w:t>
      </w:r>
      <w:r w:rsidR="00247F58">
        <w:rPr>
          <w:rFonts w:asciiTheme="minorHAnsi" w:hAnsiTheme="minorHAnsi" w:cstheme="minorHAnsi"/>
          <w:color w:val="000000" w:themeColor="text1"/>
          <w:lang w:val="el-GR"/>
        </w:rPr>
        <w:t xml:space="preserve">χαρακτήρων της μιας συμβολοσειράς, και των πρώτων </w:t>
      </w:r>
      <w:r w:rsidR="00247F58" w:rsidRPr="00AB4589">
        <w:rPr>
          <w:rFonts w:asciiTheme="minorHAnsi" w:hAnsiTheme="minorHAnsi" w:cstheme="minorHAnsi"/>
          <w:i/>
          <w:iCs/>
          <w:color w:val="000000" w:themeColor="text1"/>
        </w:rPr>
        <w:t>j</w:t>
      </w:r>
      <w:r w:rsidR="00247F58" w:rsidRPr="00AB4589">
        <w:rPr>
          <w:rFonts w:asciiTheme="minorHAnsi" w:hAnsiTheme="minorHAnsi" w:cstheme="minorHAnsi"/>
          <w:i/>
          <w:iCs/>
          <w:color w:val="000000" w:themeColor="text1"/>
          <w:lang w:val="el-GR"/>
        </w:rPr>
        <w:t xml:space="preserve"> </w:t>
      </w:r>
      <w:r w:rsidR="00247F58">
        <w:rPr>
          <w:rFonts w:asciiTheme="minorHAnsi" w:hAnsiTheme="minorHAnsi" w:cstheme="minorHAnsi"/>
          <w:color w:val="000000" w:themeColor="text1"/>
          <w:lang w:val="el-GR"/>
        </w:rPr>
        <w:t>χαρακτήρων της άλλης συμβολοσειράς.</w:t>
      </w:r>
      <w:r w:rsidR="00CD3062" w:rsidRPr="00CD3062">
        <w:rPr>
          <w:rFonts w:asciiTheme="minorHAnsi" w:hAnsiTheme="minorHAnsi" w:cstheme="minorHAnsi"/>
          <w:color w:val="000000" w:themeColor="text1"/>
          <w:lang w:val="el-GR"/>
        </w:rPr>
        <w:t xml:space="preserve"> </w:t>
      </w:r>
    </w:p>
    <w:p w14:paraId="1F3C96F9" w14:textId="77777777" w:rsidR="00893404" w:rsidRPr="00A844A0" w:rsidRDefault="00893404" w:rsidP="00AA2DE3">
      <w:pPr>
        <w:jc w:val="both"/>
        <w:rPr>
          <w:rFonts w:asciiTheme="minorHAnsi" w:hAnsiTheme="minorHAnsi" w:cstheme="minorHAnsi"/>
          <w:color w:val="000000" w:themeColor="text1"/>
          <w:lang w:val="el-GR"/>
        </w:rPr>
      </w:pPr>
    </w:p>
    <w:p w14:paraId="14347E77" w14:textId="62140778" w:rsidR="00893404" w:rsidRDefault="00893404" w:rsidP="00AA2DE3">
      <w:pPr>
        <w:jc w:val="both"/>
        <w:rPr>
          <w:rFonts w:asciiTheme="minorHAnsi" w:hAnsiTheme="minorHAnsi" w:cstheme="minorHAnsi"/>
          <w:color w:val="000000" w:themeColor="text1"/>
          <w:lang w:val="el-GR"/>
        </w:rPr>
      </w:pPr>
      <w:r>
        <w:rPr>
          <w:rFonts w:asciiTheme="minorHAnsi" w:hAnsiTheme="minorHAnsi" w:cstheme="minorHAnsi"/>
          <w:color w:val="000000" w:themeColor="text1"/>
          <w:lang w:val="el-GR"/>
        </w:rPr>
        <w:t xml:space="preserve">Παρακάτω φαίνεται ένα στιγμιότυπο που </w:t>
      </w:r>
      <w:proofErr w:type="spellStart"/>
      <w:r w:rsidR="00434425">
        <w:rPr>
          <w:rFonts w:asciiTheme="minorHAnsi" w:hAnsiTheme="minorHAnsi" w:cstheme="minorHAnsi"/>
          <w:color w:val="000000" w:themeColor="text1"/>
          <w:lang w:val="el-GR"/>
        </w:rPr>
        <w:t>οπτικοποιεί</w:t>
      </w:r>
      <w:proofErr w:type="spellEnd"/>
      <w:r w:rsidR="00434425">
        <w:rPr>
          <w:rFonts w:asciiTheme="minorHAnsi" w:hAnsiTheme="minorHAnsi" w:cstheme="minorHAnsi"/>
          <w:color w:val="000000" w:themeColor="text1"/>
          <w:lang w:val="el-GR"/>
        </w:rPr>
        <w:t xml:space="preserve"> την διαδικασία:</w:t>
      </w:r>
    </w:p>
    <w:p w14:paraId="02DCBF35" w14:textId="10010ACF" w:rsidR="00434425" w:rsidRPr="0081200C" w:rsidRDefault="00434425" w:rsidP="00434425">
      <w:pPr>
        <w:jc w:val="center"/>
        <w:rPr>
          <w:rFonts w:asciiTheme="majorHAnsi" w:hAnsiTheme="majorHAnsi" w:cstheme="majorHAnsi"/>
          <w:b/>
          <w:bCs/>
          <w:i/>
          <w:iCs/>
          <w:lang w:val="el-GR"/>
        </w:rPr>
      </w:pPr>
    </w:p>
    <w:p w14:paraId="699FF765" w14:textId="0F8A9424" w:rsidR="00434425" w:rsidRPr="0081200C" w:rsidRDefault="00434425" w:rsidP="00434425">
      <w:pPr>
        <w:rPr>
          <w:b/>
          <w:bCs/>
          <w:i/>
          <w:iCs/>
          <w:lang w:val="el-GR"/>
        </w:rPr>
      </w:pPr>
      <w:r>
        <w:rPr>
          <w:noProof/>
          <w:lang w:val="el-GR"/>
        </w:rPr>
        <w:drawing>
          <wp:anchor distT="0" distB="0" distL="114300" distR="114300" simplePos="0" relativeHeight="251707392" behindDoc="0" locked="0" layoutInCell="1" allowOverlap="1" wp14:anchorId="43EEA659" wp14:editId="0FC44059">
            <wp:simplePos x="0" y="0"/>
            <wp:positionH relativeFrom="column">
              <wp:posOffset>65405</wp:posOffset>
            </wp:positionH>
            <wp:positionV relativeFrom="paragraph">
              <wp:posOffset>320675</wp:posOffset>
            </wp:positionV>
            <wp:extent cx="5659120" cy="3200400"/>
            <wp:effectExtent l="0" t="0" r="5080" b="0"/>
            <wp:wrapSquare wrapText="bothSides"/>
            <wp:docPr id="1525187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87278"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659120" cy="3200400"/>
                    </a:xfrm>
                    <a:prstGeom prst="rect">
                      <a:avLst/>
                    </a:prstGeom>
                  </pic:spPr>
                </pic:pic>
              </a:graphicData>
            </a:graphic>
            <wp14:sizeRelH relativeFrom="page">
              <wp14:pctWidth>0</wp14:pctWidth>
            </wp14:sizeRelH>
            <wp14:sizeRelV relativeFrom="page">
              <wp14:pctHeight>0</wp14:pctHeight>
            </wp14:sizeRelV>
          </wp:anchor>
        </w:drawing>
      </w:r>
    </w:p>
    <w:p w14:paraId="38E2BECD" w14:textId="3D6F77FC" w:rsidR="00434425" w:rsidRPr="0081200C" w:rsidRDefault="00434425" w:rsidP="00434425">
      <w:pPr>
        <w:rPr>
          <w:b/>
          <w:bCs/>
          <w:i/>
          <w:iCs/>
          <w:lang w:val="el-GR"/>
        </w:rPr>
      </w:pPr>
    </w:p>
    <w:p w14:paraId="6DBE9889" w14:textId="3B51ADA6" w:rsidR="00434425" w:rsidRPr="00A844A0" w:rsidRDefault="00434425" w:rsidP="00434425">
      <w:pPr>
        <w:jc w:val="center"/>
        <w:rPr>
          <w:rFonts w:asciiTheme="majorHAnsi" w:hAnsiTheme="majorHAnsi" w:cstheme="majorHAnsi"/>
          <w:b/>
          <w:bCs/>
          <w:i/>
          <w:iCs/>
          <w:lang w:val="el-GR"/>
        </w:rPr>
      </w:pPr>
      <w:r w:rsidRPr="008A2E23">
        <w:rPr>
          <w:rFonts w:asciiTheme="majorHAnsi" w:hAnsiTheme="majorHAnsi" w:cstheme="majorHAnsi"/>
          <w:b/>
          <w:bCs/>
          <w:i/>
          <w:iCs/>
          <w:lang w:val="el-GR"/>
        </w:rPr>
        <w:t xml:space="preserve">Εικόνα </w:t>
      </w:r>
      <w:r w:rsidR="00556472" w:rsidRPr="00A844A0">
        <w:rPr>
          <w:rFonts w:asciiTheme="majorHAnsi" w:hAnsiTheme="majorHAnsi" w:cstheme="majorHAnsi"/>
          <w:b/>
          <w:bCs/>
          <w:i/>
          <w:iCs/>
          <w:lang w:val="el-GR"/>
        </w:rPr>
        <w:t>1</w:t>
      </w:r>
      <w:r w:rsidRPr="008A2E23">
        <w:rPr>
          <w:rFonts w:asciiTheme="majorHAnsi" w:hAnsiTheme="majorHAnsi" w:cstheme="majorHAnsi"/>
          <w:b/>
          <w:bCs/>
          <w:i/>
          <w:iCs/>
          <w:lang w:val="el-GR"/>
        </w:rPr>
        <w:t xml:space="preserve">. </w:t>
      </w:r>
      <w:r w:rsidR="00DC60A7">
        <w:rPr>
          <w:rFonts w:asciiTheme="majorHAnsi" w:hAnsiTheme="majorHAnsi" w:cstheme="majorHAnsi"/>
          <w:b/>
          <w:bCs/>
          <w:i/>
          <w:iCs/>
          <w:lang w:val="el-GR"/>
        </w:rPr>
        <w:t xml:space="preserve">Υπολογισμός των </w:t>
      </w:r>
      <w:r w:rsidR="00DC60A7">
        <w:rPr>
          <w:rFonts w:asciiTheme="majorHAnsi" w:hAnsiTheme="majorHAnsi" w:cstheme="majorHAnsi"/>
          <w:b/>
          <w:bCs/>
          <w:i/>
          <w:iCs/>
        </w:rPr>
        <w:t>scores</w:t>
      </w:r>
    </w:p>
    <w:p w14:paraId="17D93541" w14:textId="77777777" w:rsidR="00434425" w:rsidRDefault="00434425" w:rsidP="00AA2DE3">
      <w:pPr>
        <w:jc w:val="both"/>
        <w:rPr>
          <w:rFonts w:asciiTheme="minorHAnsi" w:hAnsiTheme="minorHAnsi" w:cstheme="minorHAnsi"/>
          <w:color w:val="000000" w:themeColor="text1"/>
          <w:lang w:val="el-GR"/>
        </w:rPr>
      </w:pPr>
    </w:p>
    <w:p w14:paraId="0C9CB675" w14:textId="463BF034" w:rsidR="00434425" w:rsidRPr="00893404" w:rsidRDefault="00434425" w:rsidP="00AA2DE3">
      <w:pPr>
        <w:jc w:val="both"/>
        <w:rPr>
          <w:rFonts w:asciiTheme="minorHAnsi" w:hAnsiTheme="minorHAnsi" w:cstheme="minorHAnsi"/>
          <w:color w:val="000000" w:themeColor="text1"/>
          <w:lang w:val="el-GR"/>
        </w:rPr>
      </w:pPr>
    </w:p>
    <w:p w14:paraId="49DE7601" w14:textId="048EF209" w:rsidR="00935428" w:rsidRPr="00935428" w:rsidRDefault="004C6806" w:rsidP="00AA2DE3">
      <w:pPr>
        <w:jc w:val="both"/>
        <w:rPr>
          <w:rFonts w:asciiTheme="minorHAnsi" w:hAnsiTheme="minorHAnsi" w:cstheme="minorHAnsi"/>
          <w:color w:val="000000" w:themeColor="text1"/>
          <w:lang w:val="el-GR"/>
        </w:rPr>
      </w:pPr>
      <w:r>
        <w:rPr>
          <w:rFonts w:asciiTheme="minorHAnsi" w:hAnsiTheme="minorHAnsi" w:cstheme="minorHAnsi"/>
          <w:color w:val="000000" w:themeColor="text1"/>
          <w:lang w:val="el-GR"/>
        </w:rPr>
        <w:t>Ύστερα, ξεκινώντας από κάτ</w:t>
      </w:r>
      <w:r w:rsidR="002523A8">
        <w:rPr>
          <w:rFonts w:asciiTheme="minorHAnsi" w:hAnsiTheme="minorHAnsi" w:cstheme="minorHAnsi"/>
          <w:color w:val="000000" w:themeColor="text1"/>
          <w:lang w:val="el-GR"/>
        </w:rPr>
        <w:t xml:space="preserve">ω αριστερά, διασχίζεται η μήτρα βαθμολόγησης που δημιουργήθηκε ώστε να ληφθεί η βέλτιστη </w:t>
      </w:r>
      <w:r w:rsidR="007052DD">
        <w:rPr>
          <w:rFonts w:asciiTheme="minorHAnsi" w:hAnsiTheme="minorHAnsi" w:cstheme="minorHAnsi"/>
          <w:color w:val="000000" w:themeColor="text1"/>
          <w:lang w:val="el-GR"/>
        </w:rPr>
        <w:t xml:space="preserve">στοίχιση ακολουθιών. </w:t>
      </w:r>
      <w:r w:rsidR="00B745A8">
        <w:rPr>
          <w:rFonts w:asciiTheme="minorHAnsi" w:hAnsiTheme="minorHAnsi" w:cstheme="minorHAnsi"/>
          <w:color w:val="000000" w:themeColor="text1"/>
          <w:lang w:val="el-GR"/>
        </w:rPr>
        <w:t xml:space="preserve">Επομένως αποτελεί έναν τρόπο </w:t>
      </w:r>
      <w:r w:rsidR="00DA0E47">
        <w:rPr>
          <w:rFonts w:asciiTheme="minorHAnsi" w:hAnsiTheme="minorHAnsi" w:cstheme="minorHAnsi"/>
          <w:color w:val="000000" w:themeColor="text1"/>
          <w:lang w:val="el-GR"/>
        </w:rPr>
        <w:t>ανακατασκευής της στοιχισμένης ακολουθίας</w:t>
      </w:r>
      <w:r w:rsidR="00CA48A4" w:rsidRPr="00CA48A4">
        <w:rPr>
          <w:rFonts w:asciiTheme="minorHAnsi" w:hAnsiTheme="minorHAnsi" w:cstheme="minorHAnsi"/>
          <w:color w:val="000000" w:themeColor="text1"/>
          <w:lang w:val="el-GR"/>
        </w:rPr>
        <w:t xml:space="preserve">. </w:t>
      </w:r>
      <w:r w:rsidR="008D2F58">
        <w:rPr>
          <w:rFonts w:asciiTheme="minorHAnsi" w:hAnsiTheme="minorHAnsi" w:cstheme="minorHAnsi"/>
          <w:color w:val="000000" w:themeColor="text1"/>
          <w:lang w:val="el-GR"/>
        </w:rPr>
        <w:t xml:space="preserve">Οι λεπτομέρειες λειτουργίας αναφέρονται </w:t>
      </w:r>
      <w:r w:rsidR="004D3F5F">
        <w:rPr>
          <w:rFonts w:asciiTheme="minorHAnsi" w:hAnsiTheme="minorHAnsi" w:cstheme="minorHAnsi"/>
          <w:color w:val="000000" w:themeColor="text1"/>
          <w:lang w:val="el-GR"/>
        </w:rPr>
        <w:t>παρακάτω</w:t>
      </w:r>
      <w:r w:rsidR="00935428" w:rsidRPr="00935428">
        <w:rPr>
          <w:rFonts w:asciiTheme="minorHAnsi" w:hAnsiTheme="minorHAnsi" w:cstheme="minorHAnsi"/>
          <w:color w:val="000000" w:themeColor="text1"/>
          <w:lang w:val="el-GR"/>
        </w:rPr>
        <w:t>,</w:t>
      </w:r>
      <w:r w:rsidR="004D3F5F">
        <w:rPr>
          <w:rFonts w:asciiTheme="minorHAnsi" w:hAnsiTheme="minorHAnsi" w:cstheme="minorHAnsi"/>
          <w:color w:val="000000" w:themeColor="text1"/>
          <w:lang w:val="el-GR"/>
        </w:rPr>
        <w:t xml:space="preserve"> στη</w:t>
      </w:r>
      <w:r w:rsidR="00935428">
        <w:rPr>
          <w:rFonts w:asciiTheme="minorHAnsi" w:hAnsiTheme="minorHAnsi" w:cstheme="minorHAnsi"/>
          <w:color w:val="000000" w:themeColor="text1"/>
        </w:rPr>
        <w:t>n</w:t>
      </w:r>
      <w:r w:rsidR="004D3F5F">
        <w:rPr>
          <w:rFonts w:asciiTheme="minorHAnsi" w:hAnsiTheme="minorHAnsi" w:cstheme="minorHAnsi"/>
          <w:color w:val="000000" w:themeColor="text1"/>
          <w:lang w:val="el-GR"/>
        </w:rPr>
        <w:t xml:space="preserve"> αντίστοιχη επεξήγηση κώδικα.</w:t>
      </w:r>
      <w:r w:rsidR="00935428" w:rsidRPr="00935428">
        <w:rPr>
          <w:rFonts w:asciiTheme="minorHAnsi" w:hAnsiTheme="minorHAnsi" w:cstheme="minorHAnsi"/>
          <w:color w:val="000000" w:themeColor="text1"/>
          <w:lang w:val="el-GR"/>
        </w:rPr>
        <w:t xml:space="preserve"> </w:t>
      </w:r>
      <w:r w:rsidR="00935428">
        <w:rPr>
          <w:rFonts w:asciiTheme="minorHAnsi" w:hAnsiTheme="minorHAnsi" w:cstheme="minorHAnsi"/>
          <w:color w:val="000000" w:themeColor="text1"/>
          <w:lang w:val="el-GR"/>
        </w:rPr>
        <w:t xml:space="preserve">Επιπροσθέτως η παρακάτω εικόνα </w:t>
      </w:r>
      <w:proofErr w:type="spellStart"/>
      <w:r w:rsidR="00935428">
        <w:rPr>
          <w:rFonts w:asciiTheme="minorHAnsi" w:hAnsiTheme="minorHAnsi" w:cstheme="minorHAnsi"/>
          <w:color w:val="000000" w:themeColor="text1"/>
          <w:lang w:val="el-GR"/>
        </w:rPr>
        <w:t>οπτικοποιεί</w:t>
      </w:r>
      <w:proofErr w:type="spellEnd"/>
      <w:r w:rsidR="00935428">
        <w:rPr>
          <w:rFonts w:asciiTheme="minorHAnsi" w:hAnsiTheme="minorHAnsi" w:cstheme="minorHAnsi"/>
          <w:color w:val="000000" w:themeColor="text1"/>
          <w:lang w:val="el-GR"/>
        </w:rPr>
        <w:t xml:space="preserve"> την διαδικασία.</w:t>
      </w:r>
    </w:p>
    <w:p w14:paraId="5EE71373" w14:textId="2D22E906" w:rsidR="00AF1947" w:rsidRPr="0081200C" w:rsidRDefault="00AF1947" w:rsidP="00AF1947">
      <w:pPr>
        <w:jc w:val="center"/>
        <w:rPr>
          <w:rFonts w:asciiTheme="majorHAnsi" w:hAnsiTheme="majorHAnsi" w:cstheme="majorHAnsi"/>
          <w:b/>
          <w:bCs/>
          <w:i/>
          <w:iCs/>
          <w:lang w:val="el-GR"/>
        </w:rPr>
      </w:pPr>
    </w:p>
    <w:p w14:paraId="61E201DC" w14:textId="406993BE" w:rsidR="00AF1947" w:rsidRPr="0081200C" w:rsidRDefault="00C40200" w:rsidP="00AF1947">
      <w:pPr>
        <w:rPr>
          <w:b/>
          <w:bCs/>
          <w:i/>
          <w:iCs/>
          <w:lang w:val="el-GR"/>
        </w:rPr>
      </w:pPr>
      <w:r>
        <w:rPr>
          <w:noProof/>
          <w:lang w:val="el-GR"/>
        </w:rPr>
        <w:drawing>
          <wp:anchor distT="0" distB="0" distL="114300" distR="114300" simplePos="0" relativeHeight="251709440" behindDoc="0" locked="0" layoutInCell="1" allowOverlap="1" wp14:anchorId="520A88E1" wp14:editId="224DC344">
            <wp:simplePos x="0" y="0"/>
            <wp:positionH relativeFrom="column">
              <wp:posOffset>-662440</wp:posOffset>
            </wp:positionH>
            <wp:positionV relativeFrom="paragraph">
              <wp:posOffset>269240</wp:posOffset>
            </wp:positionV>
            <wp:extent cx="3865880" cy="1989455"/>
            <wp:effectExtent l="0" t="0" r="0" b="4445"/>
            <wp:wrapSquare wrapText="bothSides"/>
            <wp:docPr id="160259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9876"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5880" cy="1989455"/>
                    </a:xfrm>
                    <a:prstGeom prst="rect">
                      <a:avLst/>
                    </a:prstGeom>
                  </pic:spPr>
                </pic:pic>
              </a:graphicData>
            </a:graphic>
            <wp14:sizeRelH relativeFrom="page">
              <wp14:pctWidth>0</wp14:pctWidth>
            </wp14:sizeRelH>
            <wp14:sizeRelV relativeFrom="page">
              <wp14:pctHeight>0</wp14:pctHeight>
            </wp14:sizeRelV>
          </wp:anchor>
        </w:drawing>
      </w:r>
      <w:r>
        <w:rPr>
          <w:noProof/>
          <w:lang w:val="el-GR"/>
        </w:rPr>
        <w:drawing>
          <wp:anchor distT="0" distB="0" distL="114300" distR="114300" simplePos="0" relativeHeight="251711488" behindDoc="0" locked="0" layoutInCell="1" allowOverlap="1" wp14:anchorId="795662AD" wp14:editId="4D2588D4">
            <wp:simplePos x="0" y="0"/>
            <wp:positionH relativeFrom="column">
              <wp:posOffset>3397400</wp:posOffset>
            </wp:positionH>
            <wp:positionV relativeFrom="paragraph">
              <wp:posOffset>269240</wp:posOffset>
            </wp:positionV>
            <wp:extent cx="2994660" cy="1984375"/>
            <wp:effectExtent l="0" t="0" r="2540" b="0"/>
            <wp:wrapSquare wrapText="bothSides"/>
            <wp:docPr id="572282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82415"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994660" cy="1984375"/>
                    </a:xfrm>
                    <a:prstGeom prst="rect">
                      <a:avLst/>
                    </a:prstGeom>
                  </pic:spPr>
                </pic:pic>
              </a:graphicData>
            </a:graphic>
            <wp14:sizeRelH relativeFrom="page">
              <wp14:pctWidth>0</wp14:pctWidth>
            </wp14:sizeRelH>
            <wp14:sizeRelV relativeFrom="page">
              <wp14:pctHeight>0</wp14:pctHeight>
            </wp14:sizeRelV>
          </wp:anchor>
        </w:drawing>
      </w:r>
    </w:p>
    <w:p w14:paraId="366E4205" w14:textId="53F0FEE4" w:rsidR="00AF1947" w:rsidRPr="0081200C" w:rsidRDefault="00AF1947" w:rsidP="00AF1947">
      <w:pPr>
        <w:rPr>
          <w:b/>
          <w:bCs/>
          <w:i/>
          <w:iCs/>
          <w:lang w:val="el-GR"/>
        </w:rPr>
      </w:pPr>
    </w:p>
    <w:p w14:paraId="5F1E0AB9" w14:textId="611FF6D9" w:rsidR="00C40200" w:rsidRPr="00C40200" w:rsidRDefault="00AF1947" w:rsidP="00C40200">
      <w:pPr>
        <w:jc w:val="center"/>
        <w:rPr>
          <w:rFonts w:asciiTheme="majorHAnsi" w:hAnsiTheme="majorHAnsi" w:cstheme="majorHAnsi"/>
          <w:b/>
          <w:bCs/>
          <w:i/>
          <w:iCs/>
          <w:lang w:val="el-GR"/>
        </w:rPr>
      </w:pPr>
      <w:r w:rsidRPr="008A2E23">
        <w:rPr>
          <w:rFonts w:asciiTheme="majorHAnsi" w:hAnsiTheme="majorHAnsi" w:cstheme="majorHAnsi"/>
          <w:b/>
          <w:bCs/>
          <w:i/>
          <w:iCs/>
          <w:lang w:val="el-GR"/>
        </w:rPr>
        <w:t xml:space="preserve">Εικόνα </w:t>
      </w:r>
      <w:r w:rsidRPr="00AF1947">
        <w:rPr>
          <w:rFonts w:asciiTheme="majorHAnsi" w:hAnsiTheme="majorHAnsi" w:cstheme="majorHAnsi"/>
          <w:b/>
          <w:bCs/>
          <w:i/>
          <w:iCs/>
          <w:lang w:val="el-GR"/>
        </w:rPr>
        <w:t>2</w:t>
      </w:r>
      <w:r w:rsidRPr="008A2E23">
        <w:rPr>
          <w:rFonts w:asciiTheme="majorHAnsi" w:hAnsiTheme="majorHAnsi" w:cstheme="majorHAnsi"/>
          <w:b/>
          <w:bCs/>
          <w:i/>
          <w:iCs/>
          <w:lang w:val="el-GR"/>
        </w:rPr>
        <w:t xml:space="preserve">. </w:t>
      </w:r>
      <w:r>
        <w:rPr>
          <w:rFonts w:asciiTheme="majorHAnsi" w:hAnsiTheme="majorHAnsi" w:cstheme="majorHAnsi"/>
          <w:b/>
          <w:bCs/>
          <w:i/>
          <w:iCs/>
          <w:lang w:val="el-GR"/>
        </w:rPr>
        <w:t>Ανακατασκευή της καλύτερης στοίχισης των δύο αλληλουχιών</w:t>
      </w:r>
    </w:p>
    <w:p w14:paraId="7DD99B7D" w14:textId="77777777" w:rsidR="00C40200" w:rsidRDefault="00C40200" w:rsidP="00AA2DE3">
      <w:pPr>
        <w:jc w:val="both"/>
        <w:rPr>
          <w:rFonts w:asciiTheme="minorHAnsi" w:hAnsiTheme="minorHAnsi" w:cstheme="minorHAnsi"/>
          <w:color w:val="000000" w:themeColor="text1"/>
          <w:lang w:val="el-GR"/>
        </w:rPr>
      </w:pPr>
    </w:p>
    <w:p w14:paraId="1D858ACC" w14:textId="2FD648F8" w:rsidR="00841467" w:rsidRPr="002C2F03" w:rsidRDefault="004D3F5F" w:rsidP="00AA2DE3">
      <w:pPr>
        <w:jc w:val="both"/>
        <w:rPr>
          <w:rFonts w:asciiTheme="minorHAnsi" w:hAnsiTheme="minorHAnsi" w:cstheme="minorHAnsi"/>
          <w:color w:val="000000" w:themeColor="text1"/>
          <w:lang w:val="el-GR"/>
        </w:rPr>
      </w:pPr>
      <w:r>
        <w:rPr>
          <w:rFonts w:asciiTheme="minorHAnsi" w:hAnsiTheme="minorHAnsi" w:cstheme="minorHAnsi"/>
          <w:color w:val="000000" w:themeColor="text1"/>
          <w:lang w:val="el-GR"/>
        </w:rPr>
        <w:t xml:space="preserve">Τέλος, </w:t>
      </w:r>
      <w:r w:rsidR="00E67A2C">
        <w:rPr>
          <w:rFonts w:asciiTheme="minorHAnsi" w:hAnsiTheme="minorHAnsi" w:cstheme="minorHAnsi"/>
          <w:color w:val="000000" w:themeColor="text1"/>
          <w:lang w:val="el-GR"/>
        </w:rPr>
        <w:t xml:space="preserve">ο αλγόριθμος </w:t>
      </w:r>
      <w:r w:rsidR="00BC59C2">
        <w:rPr>
          <w:rFonts w:asciiTheme="minorHAnsi" w:hAnsiTheme="minorHAnsi" w:cstheme="minorHAnsi"/>
          <w:color w:val="000000" w:themeColor="text1"/>
          <w:lang w:val="el-GR"/>
        </w:rPr>
        <w:t>της πολλαπλής στοίχισης, παίρνει με τη σειρά της δ</w:t>
      </w:r>
      <w:r w:rsidR="00A5562C">
        <w:rPr>
          <w:rFonts w:asciiTheme="minorHAnsi" w:hAnsiTheme="minorHAnsi" w:cstheme="minorHAnsi"/>
          <w:color w:val="000000" w:themeColor="text1"/>
          <w:lang w:val="el-GR"/>
        </w:rPr>
        <w:t>εδ</w:t>
      </w:r>
      <w:r w:rsidR="00BC59C2">
        <w:rPr>
          <w:rFonts w:asciiTheme="minorHAnsi" w:hAnsiTheme="minorHAnsi" w:cstheme="minorHAnsi"/>
          <w:color w:val="000000" w:themeColor="text1"/>
          <w:lang w:val="el-GR"/>
        </w:rPr>
        <w:t xml:space="preserve">ομένες αλληλουχίες </w:t>
      </w:r>
      <w:r w:rsidR="00A5562C">
        <w:rPr>
          <w:rFonts w:asciiTheme="minorHAnsi" w:hAnsiTheme="minorHAnsi" w:cstheme="minorHAnsi"/>
          <w:color w:val="000000" w:themeColor="text1"/>
          <w:lang w:val="el-GR"/>
        </w:rPr>
        <w:t>και της στοιχίζει κατάλληλα</w:t>
      </w:r>
      <w:r w:rsidR="000436EF">
        <w:rPr>
          <w:rFonts w:asciiTheme="minorHAnsi" w:hAnsiTheme="minorHAnsi" w:cstheme="minorHAnsi"/>
          <w:color w:val="000000" w:themeColor="text1"/>
          <w:lang w:val="el-GR"/>
        </w:rPr>
        <w:t xml:space="preserve"> χρησιμοποιώντας τις προαναφερόμενες συναρτήσεις</w:t>
      </w:r>
      <w:r w:rsidR="00A5562C">
        <w:rPr>
          <w:rFonts w:asciiTheme="minorHAnsi" w:hAnsiTheme="minorHAnsi" w:cstheme="minorHAnsi"/>
          <w:color w:val="000000" w:themeColor="text1"/>
          <w:lang w:val="el-GR"/>
        </w:rPr>
        <w:t xml:space="preserve">. Αρχικά, παίρνει τις πρώτες δύο και της στοιχίζει. Μετά, στην επόμενη επανάληψη θα πάρει </w:t>
      </w:r>
      <w:r w:rsidR="0093497E">
        <w:rPr>
          <w:rFonts w:asciiTheme="minorHAnsi" w:hAnsiTheme="minorHAnsi" w:cstheme="minorHAnsi"/>
          <w:color w:val="000000" w:themeColor="text1"/>
          <w:lang w:val="el-GR"/>
        </w:rPr>
        <w:t>την</w:t>
      </w:r>
      <w:r w:rsidR="00A5562C">
        <w:rPr>
          <w:rFonts w:asciiTheme="minorHAnsi" w:hAnsiTheme="minorHAnsi" w:cstheme="minorHAnsi"/>
          <w:color w:val="000000" w:themeColor="text1"/>
          <w:lang w:val="el-GR"/>
        </w:rPr>
        <w:t xml:space="preserve"> </w:t>
      </w:r>
      <w:r w:rsidR="001F5155">
        <w:rPr>
          <w:rFonts w:asciiTheme="minorHAnsi" w:hAnsiTheme="minorHAnsi" w:cstheme="minorHAnsi"/>
          <w:color w:val="000000" w:themeColor="text1"/>
          <w:lang w:val="el-GR"/>
        </w:rPr>
        <w:t>επόμενη προς στοίχιση αλληλουχία</w:t>
      </w:r>
      <w:r w:rsidR="00A5562C">
        <w:rPr>
          <w:rFonts w:asciiTheme="minorHAnsi" w:hAnsiTheme="minorHAnsi" w:cstheme="minorHAnsi"/>
          <w:color w:val="000000" w:themeColor="text1"/>
          <w:lang w:val="el-GR"/>
        </w:rPr>
        <w:t xml:space="preserve"> και </w:t>
      </w:r>
      <w:r w:rsidR="001F5155">
        <w:rPr>
          <w:rFonts w:asciiTheme="minorHAnsi" w:hAnsiTheme="minorHAnsi" w:cstheme="minorHAnsi"/>
          <w:color w:val="000000" w:themeColor="text1"/>
          <w:lang w:val="el-GR"/>
        </w:rPr>
        <w:t xml:space="preserve">την τελευταία από τις ήδη </w:t>
      </w:r>
      <w:r w:rsidR="001F5155">
        <w:rPr>
          <w:rFonts w:asciiTheme="minorHAnsi" w:hAnsiTheme="minorHAnsi" w:cstheme="minorHAnsi"/>
          <w:color w:val="000000" w:themeColor="text1"/>
          <w:lang w:val="el-GR"/>
        </w:rPr>
        <w:lastRenderedPageBreak/>
        <w:t>στοιχισμένες και θα την στοιχίσει με βάση την ακολουθία αυτή</w:t>
      </w:r>
      <w:r w:rsidR="00644DC6">
        <w:rPr>
          <w:rFonts w:asciiTheme="minorHAnsi" w:hAnsiTheme="minorHAnsi" w:cstheme="minorHAnsi"/>
          <w:color w:val="000000" w:themeColor="text1"/>
          <w:lang w:val="el-GR"/>
        </w:rPr>
        <w:t>. Έτσι, στο τέλος, προκύπτει το σύνολο με τις στοιχισμένες ακολουθίες</w:t>
      </w:r>
      <w:r w:rsidR="003A7518">
        <w:rPr>
          <w:rFonts w:asciiTheme="minorHAnsi" w:hAnsiTheme="minorHAnsi" w:cstheme="minorHAnsi"/>
          <w:color w:val="000000" w:themeColor="text1"/>
          <w:lang w:val="el-GR"/>
        </w:rPr>
        <w:t xml:space="preserve">, το οποίο </w:t>
      </w:r>
      <w:r w:rsidR="00935428">
        <w:rPr>
          <w:rFonts w:asciiTheme="minorHAnsi" w:hAnsiTheme="minorHAnsi" w:cstheme="minorHAnsi"/>
          <w:color w:val="000000" w:themeColor="text1"/>
          <w:lang w:val="el-GR"/>
        </w:rPr>
        <w:t>αποθηκεύεται</w:t>
      </w:r>
      <w:r w:rsidR="003A7518">
        <w:rPr>
          <w:rFonts w:asciiTheme="minorHAnsi" w:hAnsiTheme="minorHAnsi" w:cstheme="minorHAnsi"/>
          <w:color w:val="000000" w:themeColor="text1"/>
          <w:lang w:val="el-GR"/>
        </w:rPr>
        <w:t xml:space="preserve"> σε ένα αρχείο</w:t>
      </w:r>
      <w:r w:rsidR="00644DC6">
        <w:rPr>
          <w:rFonts w:asciiTheme="minorHAnsi" w:hAnsiTheme="minorHAnsi" w:cstheme="minorHAnsi"/>
          <w:color w:val="000000" w:themeColor="text1"/>
          <w:lang w:val="el-GR"/>
        </w:rPr>
        <w:t>.</w:t>
      </w:r>
      <w:r w:rsidR="00F1188A">
        <w:rPr>
          <w:rFonts w:asciiTheme="minorHAnsi" w:hAnsiTheme="minorHAnsi" w:cstheme="minorHAnsi"/>
          <w:color w:val="000000" w:themeColor="text1"/>
          <w:lang w:val="el-GR"/>
        </w:rPr>
        <w:t xml:space="preserve"> </w:t>
      </w:r>
      <w:r w:rsidR="00B15DDB">
        <w:rPr>
          <w:rFonts w:asciiTheme="minorHAnsi" w:hAnsiTheme="minorHAnsi" w:cstheme="minorHAnsi"/>
          <w:color w:val="000000" w:themeColor="text1"/>
          <w:lang w:val="el-GR"/>
        </w:rPr>
        <w:t>Επιπλέον,</w:t>
      </w:r>
      <w:r w:rsidR="00F1188A">
        <w:rPr>
          <w:rFonts w:asciiTheme="minorHAnsi" w:hAnsiTheme="minorHAnsi" w:cstheme="minorHAnsi"/>
          <w:color w:val="000000" w:themeColor="text1"/>
          <w:lang w:val="el-GR"/>
        </w:rPr>
        <w:t xml:space="preserve"> ορίζ</w:t>
      </w:r>
      <w:r w:rsidR="00B15DDB">
        <w:rPr>
          <w:rFonts w:asciiTheme="minorHAnsi" w:hAnsiTheme="minorHAnsi" w:cstheme="minorHAnsi"/>
          <w:color w:val="000000" w:themeColor="text1"/>
          <w:lang w:val="el-GR"/>
        </w:rPr>
        <w:t>ε</w:t>
      </w:r>
      <w:r w:rsidR="00F1188A">
        <w:rPr>
          <w:rFonts w:asciiTheme="minorHAnsi" w:hAnsiTheme="minorHAnsi" w:cstheme="minorHAnsi"/>
          <w:color w:val="000000" w:themeColor="text1"/>
          <w:lang w:val="el-GR"/>
        </w:rPr>
        <w:t xml:space="preserve">ται </w:t>
      </w:r>
      <w:r w:rsidR="00B15DDB">
        <w:rPr>
          <w:rFonts w:asciiTheme="minorHAnsi" w:hAnsiTheme="minorHAnsi" w:cstheme="minorHAnsi"/>
          <w:color w:val="000000" w:themeColor="text1"/>
          <w:lang w:val="el-GR"/>
        </w:rPr>
        <w:t>η</w:t>
      </w:r>
      <w:r w:rsidR="00F1188A">
        <w:rPr>
          <w:rFonts w:asciiTheme="minorHAnsi" w:hAnsiTheme="minorHAnsi" w:cstheme="minorHAnsi"/>
          <w:color w:val="000000" w:themeColor="text1"/>
          <w:lang w:val="el-GR"/>
        </w:rPr>
        <w:t xml:space="preserve"> παράμετρο</w:t>
      </w:r>
      <w:r w:rsidR="00B15DDB">
        <w:rPr>
          <w:rFonts w:asciiTheme="minorHAnsi" w:hAnsiTheme="minorHAnsi" w:cstheme="minorHAnsi"/>
          <w:color w:val="000000" w:themeColor="text1"/>
          <w:lang w:val="el-GR"/>
        </w:rPr>
        <w:t>ς</w:t>
      </w:r>
      <w:r w:rsidR="00F1188A">
        <w:rPr>
          <w:rFonts w:asciiTheme="minorHAnsi" w:hAnsiTheme="minorHAnsi" w:cstheme="minorHAnsi"/>
          <w:color w:val="000000" w:themeColor="text1"/>
          <w:lang w:val="el-GR"/>
        </w:rPr>
        <w:t xml:space="preserve"> </w:t>
      </w:r>
      <w:r w:rsidR="002C2F03">
        <w:rPr>
          <w:rFonts w:asciiTheme="minorHAnsi" w:hAnsiTheme="minorHAnsi" w:cstheme="minorHAnsi"/>
          <w:color w:val="000000" w:themeColor="text1"/>
        </w:rPr>
        <w:t>alpha</w:t>
      </w:r>
      <w:r w:rsidR="002C2F03">
        <w:rPr>
          <w:rFonts w:asciiTheme="minorHAnsi" w:hAnsiTheme="minorHAnsi" w:cstheme="minorHAnsi"/>
          <w:color w:val="000000" w:themeColor="text1"/>
          <w:lang w:val="el-GR"/>
        </w:rPr>
        <w:t xml:space="preserve"> ίσ</w:t>
      </w:r>
      <w:r w:rsidR="00B15DDB">
        <w:rPr>
          <w:rFonts w:asciiTheme="minorHAnsi" w:hAnsiTheme="minorHAnsi" w:cstheme="minorHAnsi"/>
          <w:color w:val="000000" w:themeColor="text1"/>
          <w:lang w:val="el-GR"/>
        </w:rPr>
        <w:t xml:space="preserve">η με 1 εφόσον </w:t>
      </w:r>
      <w:r w:rsidR="003A7518">
        <w:rPr>
          <w:rFonts w:asciiTheme="minorHAnsi" w:hAnsiTheme="minorHAnsi" w:cstheme="minorHAnsi"/>
          <w:color w:val="000000" w:themeColor="text1"/>
          <w:lang w:val="el-GR"/>
        </w:rPr>
        <w:t xml:space="preserve">οι ΑΜ όλων των μελών της ομάδας καταλήγουν σε περιττό αριθμό. </w:t>
      </w:r>
    </w:p>
    <w:p w14:paraId="5B3CED00" w14:textId="3FC90FAF" w:rsidR="00FE7206" w:rsidRPr="0068384F" w:rsidRDefault="002F7F8F" w:rsidP="0068384F">
      <w:pPr>
        <w:rPr>
          <w:rFonts w:asciiTheme="minorHAnsi" w:hAnsiTheme="minorHAnsi" w:cstheme="minorHAnsi"/>
          <w:lang w:val="el-GR"/>
        </w:rPr>
      </w:pPr>
      <w:r w:rsidRPr="00B8528D">
        <w:rPr>
          <w:rFonts w:asciiTheme="minorHAnsi" w:hAnsiTheme="minorHAnsi" w:cstheme="minorHAnsi"/>
          <w:lang w:val="el-GR"/>
        </w:rPr>
        <w:t xml:space="preserve"> </w:t>
      </w:r>
    </w:p>
    <w:p w14:paraId="3DE96F29" w14:textId="77777777" w:rsidR="00F72E68" w:rsidRPr="00B15B7F" w:rsidRDefault="00F72E68" w:rsidP="00F72E68">
      <w:pPr>
        <w:rPr>
          <w:lang w:val="el-GR"/>
        </w:rPr>
      </w:pPr>
    </w:p>
    <w:p w14:paraId="02EDE611" w14:textId="11C180B6" w:rsidR="00F72E68" w:rsidRPr="008D5400" w:rsidRDefault="00B15B7F" w:rsidP="00F72E68">
      <w:pPr>
        <w:pStyle w:val="Heading2"/>
        <w:rPr>
          <w:sz w:val="26"/>
          <w:szCs w:val="26"/>
          <w:lang w:val="el-GR"/>
        </w:rPr>
      </w:pPr>
      <w:bookmarkStart w:id="9" w:name="_Toc171973157"/>
      <w:r w:rsidRPr="00B15B7F">
        <w:rPr>
          <w:sz w:val="26"/>
          <w:szCs w:val="26"/>
          <w:lang w:val="el-GR"/>
        </w:rPr>
        <w:t>2</w:t>
      </w:r>
      <w:r w:rsidR="00F72E68" w:rsidRPr="00D06895">
        <w:rPr>
          <w:sz w:val="26"/>
          <w:szCs w:val="26"/>
          <w:lang w:val="el-GR"/>
        </w:rPr>
        <w:t>.1.</w:t>
      </w:r>
      <w:r w:rsidR="00F72E68" w:rsidRPr="00B15B7F">
        <w:rPr>
          <w:sz w:val="26"/>
          <w:szCs w:val="26"/>
          <w:lang w:val="el-GR"/>
        </w:rPr>
        <w:t>2</w:t>
      </w:r>
      <w:r w:rsidR="00F72E68" w:rsidRPr="00D06895">
        <w:rPr>
          <w:sz w:val="26"/>
          <w:szCs w:val="26"/>
          <w:lang w:val="el-GR"/>
        </w:rPr>
        <w:t xml:space="preserve">  </w:t>
      </w:r>
      <w:r w:rsidR="00F72E68">
        <w:rPr>
          <w:sz w:val="26"/>
          <w:szCs w:val="26"/>
          <w:lang w:val="el-GR"/>
        </w:rPr>
        <w:t xml:space="preserve">ΕΡΩΤΗΜΑ </w:t>
      </w:r>
      <w:r w:rsidR="00F72E68">
        <w:rPr>
          <w:sz w:val="26"/>
          <w:szCs w:val="26"/>
        </w:rPr>
        <w:t>ii</w:t>
      </w:r>
      <w:r w:rsidR="008D5400">
        <w:rPr>
          <w:sz w:val="26"/>
          <w:szCs w:val="26"/>
        </w:rPr>
        <w:t>i</w:t>
      </w:r>
      <w:bookmarkEnd w:id="9"/>
    </w:p>
    <w:p w14:paraId="6E5C0FFB" w14:textId="6C26659A" w:rsidR="003E7914" w:rsidRDefault="00E51351" w:rsidP="001D4540">
      <w:pPr>
        <w:jc w:val="both"/>
        <w:rPr>
          <w:rFonts w:asciiTheme="minorHAnsi" w:hAnsiTheme="minorHAnsi" w:cstheme="minorHAnsi"/>
          <w:color w:val="000000" w:themeColor="text1"/>
          <w:lang w:val="el-GR"/>
        </w:rPr>
      </w:pPr>
      <w:r w:rsidRPr="0068384F">
        <w:rPr>
          <w:rFonts w:asciiTheme="minorHAnsi" w:hAnsiTheme="minorHAnsi" w:cstheme="minorHAnsi"/>
          <w:lang w:val="el-GR"/>
        </w:rPr>
        <w:t xml:space="preserve">Το </w:t>
      </w:r>
      <w:r w:rsidR="008D5400">
        <w:rPr>
          <w:rFonts w:asciiTheme="minorHAnsi" w:hAnsiTheme="minorHAnsi" w:cstheme="minorHAnsi"/>
          <w:lang w:val="el-GR"/>
        </w:rPr>
        <w:t>τρίτο</w:t>
      </w:r>
      <w:r w:rsidRPr="0068384F">
        <w:rPr>
          <w:rFonts w:asciiTheme="minorHAnsi" w:hAnsiTheme="minorHAnsi" w:cstheme="minorHAnsi"/>
          <w:lang w:val="el-GR"/>
        </w:rPr>
        <w:t xml:space="preserve"> </w:t>
      </w:r>
      <w:r>
        <w:rPr>
          <w:rFonts w:asciiTheme="minorHAnsi" w:hAnsiTheme="minorHAnsi" w:cstheme="minorHAnsi"/>
          <w:lang w:val="el-GR"/>
        </w:rPr>
        <w:t>ερώτημα του προβλήματος αφορούσε τ</w:t>
      </w:r>
      <w:r w:rsidR="00A16241">
        <w:rPr>
          <w:rFonts w:asciiTheme="minorHAnsi" w:hAnsiTheme="minorHAnsi" w:cstheme="minorHAnsi"/>
          <w:lang w:val="el-GR"/>
        </w:rPr>
        <w:t xml:space="preserve">ην κατασκευή </w:t>
      </w:r>
      <w:r w:rsidR="00A16241">
        <w:rPr>
          <w:rFonts w:asciiTheme="minorHAnsi" w:hAnsiTheme="minorHAnsi" w:cstheme="minorHAnsi"/>
        </w:rPr>
        <w:t>HMM</w:t>
      </w:r>
      <w:r w:rsidR="00A16241" w:rsidRPr="00A16241">
        <w:rPr>
          <w:rFonts w:asciiTheme="minorHAnsi" w:hAnsiTheme="minorHAnsi" w:cstheme="minorHAnsi"/>
          <w:lang w:val="el-GR"/>
        </w:rPr>
        <w:t xml:space="preserve"> </w:t>
      </w:r>
      <w:r w:rsidR="00A16241">
        <w:rPr>
          <w:rFonts w:asciiTheme="minorHAnsi" w:hAnsiTheme="minorHAnsi" w:cstheme="minorHAnsi"/>
        </w:rPr>
        <w:t>profile</w:t>
      </w:r>
      <w:r w:rsidR="00A16241" w:rsidRPr="00A16241">
        <w:rPr>
          <w:rFonts w:asciiTheme="minorHAnsi" w:hAnsiTheme="minorHAnsi" w:cstheme="minorHAnsi"/>
          <w:lang w:val="el-GR"/>
        </w:rPr>
        <w:t xml:space="preserve"> </w:t>
      </w:r>
      <w:r w:rsidR="00A16241">
        <w:rPr>
          <w:rFonts w:asciiTheme="minorHAnsi" w:hAnsiTheme="minorHAnsi" w:cstheme="minorHAnsi"/>
          <w:lang w:val="el-GR"/>
        </w:rPr>
        <w:t xml:space="preserve">και ρύθμιση </w:t>
      </w:r>
      <w:r w:rsidR="00D125D3">
        <w:rPr>
          <w:rFonts w:asciiTheme="minorHAnsi" w:hAnsiTheme="minorHAnsi" w:cstheme="minorHAnsi"/>
          <w:lang w:val="el-GR"/>
        </w:rPr>
        <w:t>των σχετικών πινάκων πιθανοτήτων</w:t>
      </w:r>
      <w:r w:rsidR="0081784C">
        <w:rPr>
          <w:rFonts w:asciiTheme="minorHAnsi" w:hAnsiTheme="minorHAnsi" w:cstheme="minorHAnsi"/>
          <w:lang w:val="el-GR"/>
        </w:rPr>
        <w:t xml:space="preserve"> των στοιχισμένων </w:t>
      </w:r>
      <w:r w:rsidR="00FA1DEC">
        <w:rPr>
          <w:rFonts w:asciiTheme="minorHAnsi" w:hAnsiTheme="minorHAnsi" w:cstheme="minorHAnsi"/>
          <w:lang w:val="el-GR"/>
        </w:rPr>
        <w:t>αλληλουχιών</w:t>
      </w:r>
      <w:r w:rsidR="0081784C">
        <w:rPr>
          <w:rFonts w:asciiTheme="minorHAnsi" w:hAnsiTheme="minorHAnsi" w:cstheme="minorHAnsi"/>
          <w:lang w:val="el-GR"/>
        </w:rPr>
        <w:t xml:space="preserve"> του </w:t>
      </w:r>
      <w:r w:rsidR="0081784C" w:rsidRPr="00CA5EF7">
        <w:rPr>
          <w:rFonts w:asciiTheme="minorHAnsi" w:hAnsiTheme="minorHAnsi" w:cstheme="minorHAnsi"/>
          <w:i/>
          <w:iCs/>
          <w:color w:val="000000" w:themeColor="text1"/>
        </w:rPr>
        <w:t>dataset</w:t>
      </w:r>
      <w:r w:rsidR="0081784C">
        <w:rPr>
          <w:rFonts w:asciiTheme="minorHAnsi" w:hAnsiTheme="minorHAnsi" w:cstheme="minorHAnsi"/>
          <w:i/>
          <w:iCs/>
          <w:color w:val="000000" w:themeColor="text1"/>
          <w:lang w:val="el-GR"/>
        </w:rPr>
        <w:t>Α</w:t>
      </w:r>
      <w:r w:rsidR="00D125D3">
        <w:rPr>
          <w:rFonts w:asciiTheme="minorHAnsi" w:hAnsiTheme="minorHAnsi" w:cstheme="minorHAnsi"/>
          <w:lang w:val="el-GR"/>
        </w:rPr>
        <w:t xml:space="preserve">, καθώς και υπολογισμό των </w:t>
      </w:r>
      <w:r w:rsidR="00D125D3">
        <w:rPr>
          <w:rFonts w:asciiTheme="minorHAnsi" w:hAnsiTheme="minorHAnsi" w:cstheme="minorHAnsi"/>
        </w:rPr>
        <w:t>alignment</w:t>
      </w:r>
      <w:r w:rsidR="00D125D3" w:rsidRPr="00D125D3">
        <w:rPr>
          <w:rFonts w:asciiTheme="minorHAnsi" w:hAnsiTheme="minorHAnsi" w:cstheme="minorHAnsi"/>
          <w:lang w:val="el-GR"/>
        </w:rPr>
        <w:t xml:space="preserve"> </w:t>
      </w:r>
      <w:r w:rsidR="00D125D3">
        <w:rPr>
          <w:rFonts w:asciiTheme="minorHAnsi" w:hAnsiTheme="minorHAnsi" w:cstheme="minorHAnsi"/>
        </w:rPr>
        <w:t>scores</w:t>
      </w:r>
      <w:r w:rsidR="00D125D3" w:rsidRPr="00D125D3">
        <w:rPr>
          <w:rFonts w:asciiTheme="minorHAnsi" w:hAnsiTheme="minorHAnsi" w:cstheme="minorHAnsi"/>
          <w:lang w:val="el-GR"/>
        </w:rPr>
        <w:t xml:space="preserve"> </w:t>
      </w:r>
      <w:r w:rsidR="00D125D3">
        <w:rPr>
          <w:rFonts w:asciiTheme="minorHAnsi" w:hAnsiTheme="minorHAnsi" w:cstheme="minorHAnsi"/>
          <w:lang w:val="el-GR"/>
        </w:rPr>
        <w:t xml:space="preserve">και </w:t>
      </w:r>
      <w:r w:rsidR="00D125D3">
        <w:rPr>
          <w:rFonts w:asciiTheme="minorHAnsi" w:hAnsiTheme="minorHAnsi" w:cstheme="minorHAnsi"/>
        </w:rPr>
        <w:t>alignment</w:t>
      </w:r>
      <w:r w:rsidR="00D125D3" w:rsidRPr="00D125D3">
        <w:rPr>
          <w:rFonts w:asciiTheme="minorHAnsi" w:hAnsiTheme="minorHAnsi" w:cstheme="minorHAnsi"/>
          <w:lang w:val="el-GR"/>
        </w:rPr>
        <w:t xml:space="preserve"> </w:t>
      </w:r>
      <w:r w:rsidR="00D125D3">
        <w:rPr>
          <w:rFonts w:asciiTheme="minorHAnsi" w:hAnsiTheme="minorHAnsi" w:cstheme="minorHAnsi"/>
        </w:rPr>
        <w:t>path</w:t>
      </w:r>
      <w:r w:rsidR="00D125D3" w:rsidRPr="00D125D3">
        <w:rPr>
          <w:rFonts w:asciiTheme="minorHAnsi" w:hAnsiTheme="minorHAnsi" w:cstheme="minorHAnsi"/>
          <w:lang w:val="el-GR"/>
        </w:rPr>
        <w:t xml:space="preserve"> </w:t>
      </w:r>
      <w:r w:rsidR="00D125D3">
        <w:rPr>
          <w:rFonts w:asciiTheme="minorHAnsi" w:hAnsiTheme="minorHAnsi" w:cstheme="minorHAnsi"/>
          <w:lang w:val="el-GR"/>
        </w:rPr>
        <w:t xml:space="preserve">των </w:t>
      </w:r>
      <w:r w:rsidR="00FA1DEC">
        <w:rPr>
          <w:rFonts w:asciiTheme="minorHAnsi" w:hAnsiTheme="minorHAnsi" w:cstheme="minorHAnsi"/>
          <w:lang w:val="el-GR"/>
        </w:rPr>
        <w:t>αλληλουχιών</w:t>
      </w:r>
      <w:r w:rsidR="00D125D3">
        <w:rPr>
          <w:rFonts w:asciiTheme="minorHAnsi" w:hAnsiTheme="minorHAnsi" w:cstheme="minorHAnsi"/>
          <w:lang w:val="el-GR"/>
        </w:rPr>
        <w:t xml:space="preserve"> του </w:t>
      </w:r>
      <w:proofErr w:type="spellStart"/>
      <w:r w:rsidR="00D125D3" w:rsidRPr="00CA5EF7">
        <w:rPr>
          <w:rFonts w:asciiTheme="minorHAnsi" w:hAnsiTheme="minorHAnsi" w:cstheme="minorHAnsi"/>
          <w:i/>
          <w:iCs/>
          <w:color w:val="000000" w:themeColor="text1"/>
        </w:rPr>
        <w:t>datasetB</w:t>
      </w:r>
      <w:proofErr w:type="spellEnd"/>
      <w:r w:rsidR="00D125D3">
        <w:rPr>
          <w:rFonts w:asciiTheme="minorHAnsi" w:hAnsiTheme="minorHAnsi" w:cstheme="minorHAnsi"/>
          <w:i/>
          <w:iCs/>
          <w:color w:val="000000" w:themeColor="text1"/>
          <w:lang w:val="el-GR"/>
        </w:rPr>
        <w:t>.</w:t>
      </w:r>
      <w:r w:rsidR="00DC0ACE" w:rsidRPr="00DC0ACE">
        <w:rPr>
          <w:rFonts w:asciiTheme="minorHAnsi" w:hAnsiTheme="minorHAnsi" w:cstheme="minorHAnsi"/>
          <w:i/>
          <w:iCs/>
          <w:color w:val="000000" w:themeColor="text1"/>
          <w:lang w:val="el-GR"/>
        </w:rPr>
        <w:t xml:space="preserve"> </w:t>
      </w:r>
      <w:r w:rsidR="00DC0ACE">
        <w:rPr>
          <w:rFonts w:asciiTheme="minorHAnsi" w:hAnsiTheme="minorHAnsi" w:cstheme="minorHAnsi"/>
          <w:color w:val="000000" w:themeColor="text1"/>
          <w:lang w:val="el-GR"/>
        </w:rPr>
        <w:t xml:space="preserve">Μετά από εκτενή </w:t>
      </w:r>
      <w:r w:rsidR="004433FC">
        <w:rPr>
          <w:rFonts w:asciiTheme="minorHAnsi" w:hAnsiTheme="minorHAnsi" w:cstheme="minorHAnsi"/>
          <w:color w:val="000000" w:themeColor="text1"/>
          <w:lang w:val="el-GR"/>
        </w:rPr>
        <w:t>ανάγνωση</w:t>
      </w:r>
      <w:r w:rsidR="001F5CE1">
        <w:rPr>
          <w:rFonts w:asciiTheme="minorHAnsi" w:hAnsiTheme="minorHAnsi" w:cstheme="minorHAnsi"/>
          <w:color w:val="000000" w:themeColor="text1"/>
          <w:lang w:val="el-GR"/>
        </w:rPr>
        <w:t xml:space="preserve">, βάση του συγγράμματος και διαδικτυακών πηγών (βλέπε βιβλιογραφικές αναφορές), συμπεράθηκε ότι </w:t>
      </w:r>
      <w:r w:rsidR="00EC22E5">
        <w:rPr>
          <w:rFonts w:asciiTheme="minorHAnsi" w:hAnsiTheme="minorHAnsi" w:cstheme="minorHAnsi"/>
          <w:color w:val="000000" w:themeColor="text1"/>
          <w:lang w:val="el-GR"/>
        </w:rPr>
        <w:t xml:space="preserve">το </w:t>
      </w:r>
      <w:r w:rsidR="00EC22E5">
        <w:rPr>
          <w:rFonts w:asciiTheme="minorHAnsi" w:hAnsiTheme="minorHAnsi" w:cstheme="minorHAnsi"/>
          <w:color w:val="000000" w:themeColor="text1"/>
        </w:rPr>
        <w:t>HMM</w:t>
      </w:r>
      <w:r w:rsidR="00EC22E5" w:rsidRPr="00EC22E5">
        <w:rPr>
          <w:rFonts w:asciiTheme="minorHAnsi" w:hAnsiTheme="minorHAnsi" w:cstheme="minorHAnsi"/>
          <w:color w:val="000000" w:themeColor="text1"/>
          <w:lang w:val="el-GR"/>
        </w:rPr>
        <w:t xml:space="preserve"> </w:t>
      </w:r>
      <w:r w:rsidR="00EC22E5">
        <w:rPr>
          <w:rFonts w:asciiTheme="minorHAnsi" w:hAnsiTheme="minorHAnsi" w:cstheme="minorHAnsi"/>
          <w:color w:val="000000" w:themeColor="text1"/>
        </w:rPr>
        <w:t>profile</w:t>
      </w:r>
      <w:r w:rsidR="00EC22E5" w:rsidRPr="00EC22E5">
        <w:rPr>
          <w:rFonts w:asciiTheme="minorHAnsi" w:hAnsiTheme="minorHAnsi" w:cstheme="minorHAnsi"/>
          <w:color w:val="000000" w:themeColor="text1"/>
          <w:lang w:val="el-GR"/>
        </w:rPr>
        <w:t xml:space="preserve"> </w:t>
      </w:r>
      <w:r w:rsidR="00EC22E5">
        <w:rPr>
          <w:rFonts w:asciiTheme="minorHAnsi" w:hAnsiTheme="minorHAnsi" w:cstheme="minorHAnsi"/>
          <w:color w:val="000000" w:themeColor="text1"/>
          <w:lang w:val="el-GR"/>
        </w:rPr>
        <w:t xml:space="preserve">αποτελείται από </w:t>
      </w:r>
      <w:r w:rsidR="003E7914">
        <w:rPr>
          <w:rFonts w:asciiTheme="minorHAnsi" w:hAnsiTheme="minorHAnsi" w:cstheme="minorHAnsi"/>
          <w:color w:val="000000" w:themeColor="text1"/>
          <w:lang w:val="el-GR"/>
        </w:rPr>
        <w:t>3 είδη καταστάσεων</w:t>
      </w:r>
      <w:r w:rsidR="00990651">
        <w:rPr>
          <w:rFonts w:asciiTheme="minorHAnsi" w:hAnsiTheme="minorHAnsi" w:cstheme="minorHAnsi"/>
          <w:color w:val="000000" w:themeColor="text1"/>
          <w:lang w:val="el-GR"/>
        </w:rPr>
        <w:t>, δηλαδή</w:t>
      </w:r>
      <w:r w:rsidR="003E7914">
        <w:rPr>
          <w:rFonts w:asciiTheme="minorHAnsi" w:hAnsiTheme="minorHAnsi" w:cstheme="minorHAnsi"/>
          <w:color w:val="000000" w:themeColor="text1"/>
          <w:lang w:val="el-GR"/>
        </w:rPr>
        <w:t xml:space="preserve"> </w:t>
      </w:r>
    </w:p>
    <w:p w14:paraId="063C7B92" w14:textId="77777777" w:rsidR="00BC6B64" w:rsidRDefault="00BC6B64" w:rsidP="001D4540">
      <w:pPr>
        <w:jc w:val="both"/>
        <w:rPr>
          <w:rFonts w:asciiTheme="minorHAnsi" w:hAnsiTheme="minorHAnsi" w:cstheme="minorHAnsi"/>
          <w:color w:val="000000" w:themeColor="text1"/>
          <w:lang w:val="el-GR"/>
        </w:rPr>
      </w:pPr>
    </w:p>
    <w:p w14:paraId="6992F58E" w14:textId="30AFBAFA" w:rsidR="00DD3151" w:rsidRDefault="003E7914" w:rsidP="00A14DF7">
      <w:pPr>
        <w:pStyle w:val="ListParagraph"/>
        <w:numPr>
          <w:ilvl w:val="0"/>
          <w:numId w:val="29"/>
        </w:numPr>
        <w:jc w:val="both"/>
        <w:rPr>
          <w:rFonts w:asciiTheme="minorHAnsi" w:hAnsiTheme="minorHAnsi" w:cstheme="minorHAnsi"/>
          <w:color w:val="000000" w:themeColor="text1"/>
          <w:lang w:val="el-GR"/>
        </w:rPr>
      </w:pPr>
      <w:r>
        <w:rPr>
          <w:rFonts w:asciiTheme="minorHAnsi" w:hAnsiTheme="minorHAnsi" w:cstheme="minorHAnsi"/>
          <w:color w:val="000000" w:themeColor="text1"/>
          <w:lang w:val="el-GR"/>
        </w:rPr>
        <w:t xml:space="preserve">Καταστάσεις </w:t>
      </w:r>
      <w:r w:rsidR="0058673E">
        <w:rPr>
          <w:rFonts w:asciiTheme="minorHAnsi" w:hAnsiTheme="minorHAnsi" w:cstheme="minorHAnsi"/>
          <w:color w:val="000000" w:themeColor="text1"/>
          <w:lang w:val="el-GR"/>
        </w:rPr>
        <w:t>ταιριάσματος</w:t>
      </w:r>
      <w:r w:rsidR="00745B02">
        <w:rPr>
          <w:rFonts w:asciiTheme="minorHAnsi" w:hAnsiTheme="minorHAnsi" w:cstheme="minorHAnsi"/>
          <w:color w:val="000000" w:themeColor="text1"/>
          <w:lang w:val="el-GR"/>
        </w:rPr>
        <w:t xml:space="preserve"> </w:t>
      </w:r>
      <w:r w:rsidR="00745B02" w:rsidRPr="002B5D52">
        <w:rPr>
          <w:rFonts w:asciiTheme="minorHAnsi" w:hAnsiTheme="minorHAnsi" w:cstheme="minorHAnsi"/>
          <w:i/>
          <w:iCs/>
          <w:color w:val="000000" w:themeColor="text1"/>
          <w:lang w:val="el-GR"/>
        </w:rPr>
        <w:t>(Μ)</w:t>
      </w:r>
      <w:r w:rsidR="00990651" w:rsidRPr="002B5D52">
        <w:rPr>
          <w:rFonts w:asciiTheme="minorHAnsi" w:hAnsiTheme="minorHAnsi" w:cstheme="minorHAnsi"/>
          <w:i/>
          <w:iCs/>
          <w:color w:val="000000" w:themeColor="text1"/>
          <w:lang w:val="el-GR"/>
        </w:rPr>
        <w:t>,</w:t>
      </w:r>
      <w:r w:rsidR="00990651">
        <w:rPr>
          <w:rFonts w:asciiTheme="minorHAnsi" w:hAnsiTheme="minorHAnsi" w:cstheme="minorHAnsi"/>
          <w:color w:val="000000" w:themeColor="text1"/>
          <w:lang w:val="el-GR"/>
        </w:rPr>
        <w:t xml:space="preserve"> όπου αντιπροσωπεύουν τις θέσεις στην ακολουθία όπου υπάρχουν χαρακτήρες που έχουν συντηρηθεί (δεν έχουν αλλάξει/διαγραφεί)</w:t>
      </w:r>
      <w:r w:rsidR="00374A42">
        <w:rPr>
          <w:rFonts w:asciiTheme="minorHAnsi" w:hAnsiTheme="minorHAnsi" w:cstheme="minorHAnsi"/>
          <w:color w:val="000000" w:themeColor="text1"/>
          <w:lang w:val="el-GR"/>
        </w:rPr>
        <w:t xml:space="preserve">. Στις καταστάσεις αυτές η </w:t>
      </w:r>
      <w:proofErr w:type="spellStart"/>
      <w:r w:rsidR="00374A42">
        <w:rPr>
          <w:rFonts w:asciiTheme="minorHAnsi" w:hAnsiTheme="minorHAnsi" w:cstheme="minorHAnsi"/>
          <w:color w:val="000000" w:themeColor="text1"/>
          <w:lang w:val="el-GR"/>
        </w:rPr>
        <w:t>πιθανοτική</w:t>
      </w:r>
      <w:proofErr w:type="spellEnd"/>
      <w:r w:rsidR="00374A42">
        <w:rPr>
          <w:rFonts w:asciiTheme="minorHAnsi" w:hAnsiTheme="minorHAnsi" w:cstheme="minorHAnsi"/>
          <w:color w:val="000000" w:themeColor="text1"/>
          <w:lang w:val="el-GR"/>
        </w:rPr>
        <w:t xml:space="preserve"> κατανομή </w:t>
      </w:r>
      <w:r w:rsidR="00D84FA3">
        <w:rPr>
          <w:rFonts w:asciiTheme="minorHAnsi" w:hAnsiTheme="minorHAnsi" w:cstheme="minorHAnsi"/>
          <w:color w:val="000000" w:themeColor="text1"/>
          <w:lang w:val="el-GR"/>
        </w:rPr>
        <w:t xml:space="preserve">είναι η συχνότητα των </w:t>
      </w:r>
      <w:proofErr w:type="spellStart"/>
      <w:r w:rsidR="00894456">
        <w:rPr>
          <w:rFonts w:asciiTheme="minorHAnsi" w:hAnsiTheme="minorHAnsi" w:cstheme="minorHAnsi"/>
          <w:color w:val="000000" w:themeColor="text1"/>
          <w:lang w:val="el-GR"/>
        </w:rPr>
        <w:t>νουκλεοτιδίων</w:t>
      </w:r>
      <w:proofErr w:type="spellEnd"/>
      <w:r w:rsidR="00894456">
        <w:rPr>
          <w:rFonts w:asciiTheme="minorHAnsi" w:hAnsiTheme="minorHAnsi" w:cstheme="minorHAnsi"/>
          <w:color w:val="000000" w:themeColor="text1"/>
          <w:lang w:val="el-GR"/>
        </w:rPr>
        <w:t xml:space="preserve"> σε </w:t>
      </w:r>
      <w:r w:rsidR="00690B8E">
        <w:rPr>
          <w:rFonts w:asciiTheme="minorHAnsi" w:hAnsiTheme="minorHAnsi" w:cstheme="minorHAnsi"/>
          <w:color w:val="000000" w:themeColor="text1"/>
          <w:lang w:val="el-GR"/>
        </w:rPr>
        <w:t>εκείνο το σημείο.</w:t>
      </w:r>
    </w:p>
    <w:p w14:paraId="64425373" w14:textId="105D7E1F" w:rsidR="00616DC5" w:rsidRDefault="00DD3151" w:rsidP="00A14DF7">
      <w:pPr>
        <w:pStyle w:val="ListParagraph"/>
        <w:numPr>
          <w:ilvl w:val="0"/>
          <w:numId w:val="29"/>
        </w:numPr>
        <w:jc w:val="both"/>
        <w:rPr>
          <w:rFonts w:asciiTheme="minorHAnsi" w:hAnsiTheme="minorHAnsi" w:cstheme="minorHAnsi"/>
          <w:color w:val="000000" w:themeColor="text1"/>
          <w:lang w:val="el-GR"/>
        </w:rPr>
      </w:pPr>
      <w:r w:rsidRPr="00DD3151">
        <w:rPr>
          <w:rFonts w:asciiTheme="minorHAnsi" w:hAnsiTheme="minorHAnsi" w:cstheme="minorHAnsi"/>
          <w:color w:val="000000" w:themeColor="text1"/>
          <w:lang w:val="el-GR"/>
        </w:rPr>
        <w:t xml:space="preserve">Καταστάσεις </w:t>
      </w:r>
      <w:r>
        <w:rPr>
          <w:rFonts w:asciiTheme="minorHAnsi" w:hAnsiTheme="minorHAnsi" w:cstheme="minorHAnsi"/>
          <w:color w:val="000000" w:themeColor="text1"/>
          <w:lang w:val="el-GR"/>
        </w:rPr>
        <w:t>προσθήκης</w:t>
      </w:r>
      <w:r w:rsidRPr="00DD3151">
        <w:rPr>
          <w:rFonts w:asciiTheme="minorHAnsi" w:hAnsiTheme="minorHAnsi" w:cstheme="minorHAnsi"/>
          <w:color w:val="000000" w:themeColor="text1"/>
          <w:lang w:val="el-GR"/>
        </w:rPr>
        <w:t xml:space="preserve"> </w:t>
      </w:r>
      <w:r w:rsidRPr="002B5D52">
        <w:rPr>
          <w:rFonts w:asciiTheme="minorHAnsi" w:hAnsiTheme="minorHAnsi" w:cstheme="minorHAnsi"/>
          <w:i/>
          <w:iCs/>
          <w:color w:val="000000" w:themeColor="text1"/>
          <w:lang w:val="el-GR"/>
        </w:rPr>
        <w:t>(Ι),</w:t>
      </w:r>
      <w:r w:rsidR="00421BFA">
        <w:rPr>
          <w:rFonts w:asciiTheme="minorHAnsi" w:hAnsiTheme="minorHAnsi" w:cstheme="minorHAnsi"/>
          <w:color w:val="000000" w:themeColor="text1"/>
          <w:lang w:val="el-GR"/>
        </w:rPr>
        <w:t xml:space="preserve"> χρησιμοποιούνται για να </w:t>
      </w:r>
      <w:proofErr w:type="spellStart"/>
      <w:r w:rsidR="00421BFA">
        <w:rPr>
          <w:rFonts w:asciiTheme="minorHAnsi" w:hAnsiTheme="minorHAnsi" w:cstheme="minorHAnsi"/>
          <w:color w:val="000000" w:themeColor="text1"/>
          <w:lang w:val="el-GR"/>
        </w:rPr>
        <w:t>μοντελοποιήσουν</w:t>
      </w:r>
      <w:proofErr w:type="spellEnd"/>
      <w:r w:rsidR="00421BFA">
        <w:rPr>
          <w:rFonts w:asciiTheme="minorHAnsi" w:hAnsiTheme="minorHAnsi" w:cstheme="minorHAnsi"/>
          <w:color w:val="000000" w:themeColor="text1"/>
          <w:lang w:val="el-GR"/>
        </w:rPr>
        <w:t xml:space="preserve"> </w:t>
      </w:r>
      <w:r w:rsidR="00BD3B41">
        <w:rPr>
          <w:rFonts w:asciiTheme="minorHAnsi" w:hAnsiTheme="minorHAnsi" w:cstheme="minorHAnsi"/>
          <w:color w:val="000000" w:themeColor="text1"/>
          <w:lang w:val="el-GR"/>
        </w:rPr>
        <w:t>εξαιρετικά</w:t>
      </w:r>
      <w:r w:rsidR="00117DFB">
        <w:rPr>
          <w:rFonts w:asciiTheme="minorHAnsi" w:hAnsiTheme="minorHAnsi" w:cstheme="minorHAnsi"/>
          <w:color w:val="000000" w:themeColor="text1"/>
          <w:lang w:val="el-GR"/>
        </w:rPr>
        <w:t xml:space="preserve"> μεταβαλλόμενες περιοχές στη στοιχισμένη αλληλουχία</w:t>
      </w:r>
      <w:r w:rsidR="006B29B1" w:rsidRPr="006B29B1">
        <w:rPr>
          <w:rFonts w:asciiTheme="minorHAnsi" w:hAnsiTheme="minorHAnsi" w:cstheme="minorHAnsi"/>
          <w:color w:val="000000" w:themeColor="text1"/>
          <w:lang w:val="el-GR"/>
        </w:rPr>
        <w:t>.</w:t>
      </w:r>
    </w:p>
    <w:p w14:paraId="2B040873" w14:textId="77777777" w:rsidR="00364D46" w:rsidRPr="00364D46" w:rsidRDefault="00DD3151" w:rsidP="00364D46">
      <w:pPr>
        <w:pStyle w:val="ListParagraph"/>
        <w:numPr>
          <w:ilvl w:val="0"/>
          <w:numId w:val="29"/>
        </w:numPr>
        <w:jc w:val="both"/>
        <w:rPr>
          <w:rFonts w:ascii="Calibri Light" w:hAnsi="Calibri Light" w:cs="Calibri Light"/>
          <w:lang w:val="el-GR"/>
        </w:rPr>
      </w:pPr>
      <w:r w:rsidRPr="00026AD9">
        <w:rPr>
          <w:rFonts w:asciiTheme="minorHAnsi" w:hAnsiTheme="minorHAnsi" w:cstheme="minorHAnsi"/>
          <w:color w:val="000000" w:themeColor="text1"/>
          <w:lang w:val="el-GR"/>
        </w:rPr>
        <w:t xml:space="preserve">Καταστάσεις </w:t>
      </w:r>
      <w:r w:rsidR="00866FEB" w:rsidRPr="00026AD9">
        <w:rPr>
          <w:rFonts w:asciiTheme="minorHAnsi" w:hAnsiTheme="minorHAnsi" w:cstheme="minorHAnsi"/>
          <w:color w:val="000000" w:themeColor="text1"/>
          <w:lang w:val="el-GR"/>
        </w:rPr>
        <w:t>αφαίρεσης</w:t>
      </w:r>
      <w:r w:rsidRPr="00026AD9">
        <w:rPr>
          <w:rFonts w:asciiTheme="minorHAnsi" w:hAnsiTheme="minorHAnsi" w:cstheme="minorHAnsi"/>
          <w:color w:val="000000" w:themeColor="text1"/>
          <w:lang w:val="el-GR"/>
        </w:rPr>
        <w:t xml:space="preserve"> </w:t>
      </w:r>
      <w:r w:rsidRPr="002B5D52">
        <w:rPr>
          <w:rFonts w:asciiTheme="minorHAnsi" w:hAnsiTheme="minorHAnsi" w:cstheme="minorHAnsi"/>
          <w:i/>
          <w:iCs/>
          <w:color w:val="000000" w:themeColor="text1"/>
          <w:lang w:val="el-GR"/>
        </w:rPr>
        <w:t>(</w:t>
      </w:r>
      <w:r w:rsidR="00D84FA3" w:rsidRPr="002B5D52">
        <w:rPr>
          <w:rFonts w:asciiTheme="minorHAnsi" w:hAnsiTheme="minorHAnsi" w:cstheme="minorHAnsi"/>
          <w:i/>
          <w:iCs/>
          <w:color w:val="000000" w:themeColor="text1"/>
        </w:rPr>
        <w:t>D</w:t>
      </w:r>
      <w:r w:rsidRPr="002B5D52">
        <w:rPr>
          <w:rFonts w:asciiTheme="minorHAnsi" w:hAnsiTheme="minorHAnsi" w:cstheme="minorHAnsi"/>
          <w:i/>
          <w:iCs/>
          <w:color w:val="000000" w:themeColor="text1"/>
          <w:lang w:val="el-GR"/>
        </w:rPr>
        <w:t>)</w:t>
      </w:r>
      <w:r w:rsidR="00866FEB" w:rsidRPr="002B5D52">
        <w:rPr>
          <w:rFonts w:asciiTheme="minorHAnsi" w:hAnsiTheme="minorHAnsi" w:cstheme="minorHAnsi"/>
          <w:i/>
          <w:iCs/>
          <w:color w:val="000000" w:themeColor="text1"/>
          <w:lang w:val="el-GR"/>
        </w:rPr>
        <w:t>,</w:t>
      </w:r>
      <w:r w:rsidR="000926B2" w:rsidRPr="00026AD9">
        <w:rPr>
          <w:rFonts w:asciiTheme="minorHAnsi" w:hAnsiTheme="minorHAnsi" w:cstheme="minorHAnsi"/>
          <w:color w:val="000000" w:themeColor="text1"/>
          <w:lang w:val="el-GR"/>
        </w:rPr>
        <w:t xml:space="preserve"> ή αλλιώς ‘σιωπηρές’ καταστάσεις, αφού</w:t>
      </w:r>
      <w:r w:rsidR="00026AD9">
        <w:rPr>
          <w:rFonts w:asciiTheme="minorHAnsi" w:hAnsiTheme="minorHAnsi" w:cstheme="minorHAnsi"/>
          <w:color w:val="000000" w:themeColor="text1"/>
          <w:lang w:val="el-GR"/>
        </w:rPr>
        <w:t xml:space="preserve"> </w:t>
      </w:r>
      <w:r w:rsidR="00026AD9" w:rsidRPr="00026AD9">
        <w:rPr>
          <w:rFonts w:asciiTheme="minorHAnsi" w:hAnsiTheme="minorHAnsi" w:cstheme="minorHAnsi"/>
          <w:color w:val="000000" w:themeColor="text1"/>
          <w:lang w:val="el-GR"/>
        </w:rPr>
        <w:t xml:space="preserve">δεν αντιστοιχούν σε κανένα </w:t>
      </w:r>
      <w:r w:rsidR="00026AD9">
        <w:rPr>
          <w:rFonts w:asciiTheme="minorHAnsi" w:hAnsiTheme="minorHAnsi" w:cstheme="minorHAnsi"/>
          <w:color w:val="000000" w:themeColor="text1"/>
          <w:lang w:val="el-GR"/>
        </w:rPr>
        <w:t>‘απομεινάρι’</w:t>
      </w:r>
      <w:r w:rsidR="00026AD9" w:rsidRPr="00026AD9">
        <w:rPr>
          <w:rFonts w:asciiTheme="minorHAnsi" w:hAnsiTheme="minorHAnsi" w:cstheme="minorHAnsi"/>
          <w:color w:val="000000" w:themeColor="text1"/>
          <w:lang w:val="el-GR"/>
        </w:rPr>
        <w:t xml:space="preserve">, και υπάρχουν απλώς για να είναι δυνατή η μετάβαση σε μία ή περισσότερες στήλες της </w:t>
      </w:r>
      <w:r w:rsidR="00026AD9">
        <w:rPr>
          <w:rFonts w:asciiTheme="minorHAnsi" w:hAnsiTheme="minorHAnsi" w:cstheme="minorHAnsi"/>
          <w:color w:val="000000" w:themeColor="text1"/>
          <w:lang w:val="el-GR"/>
        </w:rPr>
        <w:t>στοίχισης</w:t>
      </w:r>
      <w:r w:rsidR="00026AD9" w:rsidRPr="00026AD9">
        <w:rPr>
          <w:rFonts w:asciiTheme="minorHAnsi" w:hAnsiTheme="minorHAnsi" w:cstheme="minorHAnsi"/>
          <w:color w:val="000000" w:themeColor="text1"/>
          <w:lang w:val="el-GR"/>
        </w:rPr>
        <w:t>.</w:t>
      </w:r>
    </w:p>
    <w:p w14:paraId="3DE00B41" w14:textId="72AFF451" w:rsidR="00F16C8C" w:rsidRPr="00F16C8C" w:rsidRDefault="00F16C8C" w:rsidP="00F16C8C">
      <w:pPr>
        <w:jc w:val="both"/>
        <w:rPr>
          <w:rFonts w:ascii="Calibri Light" w:hAnsi="Calibri Light" w:cs="Calibri Light"/>
          <w:lang w:val="el-GR"/>
        </w:rPr>
      </w:pPr>
      <w:r>
        <w:rPr>
          <w:noProof/>
          <w:lang w:val="el-GR"/>
        </w:rPr>
        <w:drawing>
          <wp:anchor distT="0" distB="0" distL="114300" distR="114300" simplePos="0" relativeHeight="251713536" behindDoc="0" locked="0" layoutInCell="1" allowOverlap="1" wp14:anchorId="74D97FC2" wp14:editId="03F462BF">
            <wp:simplePos x="0" y="0"/>
            <wp:positionH relativeFrom="column">
              <wp:posOffset>-19685</wp:posOffset>
            </wp:positionH>
            <wp:positionV relativeFrom="paragraph">
              <wp:posOffset>185072</wp:posOffset>
            </wp:positionV>
            <wp:extent cx="5733415" cy="2966085"/>
            <wp:effectExtent l="0" t="0" r="0" b="5715"/>
            <wp:wrapSquare wrapText="bothSides"/>
            <wp:docPr id="590958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58297"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733415" cy="2966085"/>
                    </a:xfrm>
                    <a:prstGeom prst="rect">
                      <a:avLst/>
                    </a:prstGeom>
                  </pic:spPr>
                </pic:pic>
              </a:graphicData>
            </a:graphic>
            <wp14:sizeRelH relativeFrom="page">
              <wp14:pctWidth>0</wp14:pctWidth>
            </wp14:sizeRelH>
            <wp14:sizeRelV relativeFrom="page">
              <wp14:pctHeight>0</wp14:pctHeight>
            </wp14:sizeRelV>
          </wp:anchor>
        </w:drawing>
      </w:r>
    </w:p>
    <w:p w14:paraId="63E21F59" w14:textId="4DDCA0C7" w:rsidR="00364D46" w:rsidRPr="00364D46" w:rsidRDefault="00364D46" w:rsidP="00364D46">
      <w:pPr>
        <w:jc w:val="center"/>
        <w:rPr>
          <w:rFonts w:asciiTheme="majorHAnsi" w:hAnsiTheme="majorHAnsi" w:cstheme="majorHAnsi"/>
          <w:b/>
          <w:bCs/>
          <w:i/>
          <w:iCs/>
          <w:lang w:val="el-GR"/>
        </w:rPr>
      </w:pPr>
      <w:r w:rsidRPr="008A2E23">
        <w:rPr>
          <w:rFonts w:asciiTheme="majorHAnsi" w:hAnsiTheme="majorHAnsi" w:cstheme="majorHAnsi"/>
          <w:b/>
          <w:bCs/>
          <w:i/>
          <w:iCs/>
          <w:lang w:val="el-GR"/>
        </w:rPr>
        <w:t xml:space="preserve">Εικόνα 3. </w:t>
      </w:r>
      <w:proofErr w:type="spellStart"/>
      <w:r>
        <w:rPr>
          <w:rFonts w:asciiTheme="majorHAnsi" w:hAnsiTheme="majorHAnsi" w:cstheme="majorHAnsi"/>
          <w:b/>
          <w:bCs/>
          <w:i/>
          <w:iCs/>
          <w:lang w:val="el-GR"/>
        </w:rPr>
        <w:t>Μοντελοποίηση</w:t>
      </w:r>
      <w:proofErr w:type="spellEnd"/>
      <w:r>
        <w:rPr>
          <w:rFonts w:asciiTheme="majorHAnsi" w:hAnsiTheme="majorHAnsi" w:cstheme="majorHAnsi"/>
          <w:b/>
          <w:bCs/>
          <w:i/>
          <w:iCs/>
          <w:lang w:val="el-GR"/>
        </w:rPr>
        <w:t xml:space="preserve"> </w:t>
      </w:r>
      <w:r>
        <w:rPr>
          <w:rFonts w:asciiTheme="majorHAnsi" w:hAnsiTheme="majorHAnsi" w:cstheme="majorHAnsi"/>
          <w:b/>
          <w:bCs/>
          <w:i/>
          <w:iCs/>
        </w:rPr>
        <w:t>HMM</w:t>
      </w:r>
      <w:r w:rsidRPr="00F16C8C">
        <w:rPr>
          <w:rFonts w:asciiTheme="majorHAnsi" w:hAnsiTheme="majorHAnsi" w:cstheme="majorHAnsi"/>
          <w:b/>
          <w:bCs/>
          <w:i/>
          <w:iCs/>
          <w:lang w:val="el-GR"/>
        </w:rPr>
        <w:t xml:space="preserve"> </w:t>
      </w:r>
      <w:r w:rsidR="00F16C8C">
        <w:rPr>
          <w:rFonts w:asciiTheme="majorHAnsi" w:hAnsiTheme="majorHAnsi" w:cstheme="majorHAnsi"/>
          <w:b/>
          <w:bCs/>
          <w:i/>
          <w:iCs/>
        </w:rPr>
        <w:t>profile</w:t>
      </w:r>
      <w:r w:rsidR="00F16C8C" w:rsidRPr="00F16C8C">
        <w:rPr>
          <w:rFonts w:asciiTheme="majorHAnsi" w:hAnsiTheme="majorHAnsi" w:cstheme="majorHAnsi"/>
          <w:b/>
          <w:bCs/>
          <w:i/>
          <w:iCs/>
          <w:lang w:val="el-GR"/>
        </w:rPr>
        <w:t xml:space="preserve"> </w:t>
      </w:r>
      <w:r w:rsidR="00F16C8C">
        <w:rPr>
          <w:rFonts w:asciiTheme="majorHAnsi" w:hAnsiTheme="majorHAnsi" w:cstheme="majorHAnsi"/>
          <w:b/>
          <w:bCs/>
          <w:i/>
          <w:iCs/>
          <w:lang w:val="el-GR"/>
        </w:rPr>
        <w:t>για πολλαπλή στοίχιση ακολουθίας</w:t>
      </w:r>
    </w:p>
    <w:p w14:paraId="44A1FF58" w14:textId="77777777" w:rsidR="00364D46" w:rsidRDefault="00364D46" w:rsidP="00BC6B64">
      <w:pPr>
        <w:jc w:val="both"/>
        <w:rPr>
          <w:rFonts w:ascii="Calibri Light" w:hAnsi="Calibri Light" w:cs="Calibri Light"/>
          <w:lang w:val="el-GR"/>
        </w:rPr>
      </w:pPr>
    </w:p>
    <w:p w14:paraId="651D21E4" w14:textId="5B119781" w:rsidR="00FE1E13" w:rsidRPr="00A844A0" w:rsidRDefault="004A7F6D" w:rsidP="00BC6B64">
      <w:pPr>
        <w:jc w:val="both"/>
        <w:rPr>
          <w:rFonts w:asciiTheme="minorHAnsi" w:hAnsiTheme="minorHAnsi" w:cstheme="minorHAnsi"/>
          <w:lang w:val="el-GR"/>
        </w:rPr>
      </w:pPr>
      <w:r>
        <w:rPr>
          <w:rFonts w:asciiTheme="minorHAnsi" w:hAnsiTheme="minorHAnsi" w:cstheme="minorHAnsi"/>
          <w:lang w:val="el-GR"/>
        </w:rPr>
        <w:t>Επιπλέον, ο</w:t>
      </w:r>
      <w:r w:rsidR="00CD01C2">
        <w:rPr>
          <w:rFonts w:asciiTheme="minorHAnsi" w:hAnsiTheme="minorHAnsi" w:cstheme="minorHAnsi"/>
          <w:lang w:val="el-GR"/>
        </w:rPr>
        <w:t>ι</w:t>
      </w:r>
      <w:r w:rsidR="00CD01C2" w:rsidRPr="00CD01C2">
        <w:rPr>
          <w:rFonts w:asciiTheme="minorHAnsi" w:hAnsiTheme="minorHAnsi" w:cstheme="minorHAnsi"/>
          <w:lang w:val="el-GR"/>
        </w:rPr>
        <w:t xml:space="preserve"> καταστάσεις </w:t>
      </w:r>
      <w:r w:rsidR="00CD01C2">
        <w:rPr>
          <w:rFonts w:asciiTheme="minorHAnsi" w:hAnsiTheme="minorHAnsi" w:cstheme="minorHAnsi"/>
          <w:lang w:val="el-GR"/>
        </w:rPr>
        <w:t xml:space="preserve">ταιριάσματος και </w:t>
      </w:r>
      <w:r>
        <w:rPr>
          <w:rFonts w:asciiTheme="minorHAnsi" w:hAnsiTheme="minorHAnsi" w:cstheme="minorHAnsi"/>
          <w:lang w:val="el-GR"/>
        </w:rPr>
        <w:t>προσθήκης εκπέμπουν σύμβολα, ενώ οι καταστάσεις αφαίρεσης όχι.</w:t>
      </w:r>
      <w:r w:rsidR="00D71AB3" w:rsidRPr="00D71AB3">
        <w:rPr>
          <w:rFonts w:asciiTheme="minorHAnsi" w:hAnsiTheme="minorHAnsi" w:cstheme="minorHAnsi"/>
          <w:lang w:val="el-GR"/>
        </w:rPr>
        <w:t xml:space="preserve"> </w:t>
      </w:r>
      <w:r w:rsidR="00D71AB3">
        <w:rPr>
          <w:rFonts w:asciiTheme="minorHAnsi" w:hAnsiTheme="minorHAnsi" w:cstheme="minorHAnsi"/>
          <w:lang w:val="el-GR"/>
        </w:rPr>
        <w:t xml:space="preserve">Αρχικά, λοιπόν, θα πρέπει να υπολογιστούν οι πιθανότητες εκπομπής </w:t>
      </w:r>
      <w:r w:rsidR="00865665" w:rsidRPr="00865665">
        <w:rPr>
          <w:rFonts w:asciiTheme="minorHAnsi" w:hAnsiTheme="minorHAnsi" w:cstheme="minorHAnsi"/>
          <w:lang w:val="el-GR"/>
        </w:rPr>
        <w:t>(</w:t>
      </w:r>
      <w:r w:rsidR="00865665">
        <w:rPr>
          <w:rFonts w:asciiTheme="minorHAnsi" w:hAnsiTheme="minorHAnsi" w:cstheme="minorHAnsi"/>
          <w:lang w:val="el-GR"/>
        </w:rPr>
        <w:t xml:space="preserve">δηλαδή η πιθανότητα να παρατηρηθεί </w:t>
      </w:r>
      <w:r w:rsidR="00C87900">
        <w:rPr>
          <w:rFonts w:asciiTheme="minorHAnsi" w:hAnsiTheme="minorHAnsi" w:cstheme="minorHAnsi"/>
          <w:lang w:val="el-GR"/>
        </w:rPr>
        <w:t>ο κάθε χαρακτήρας δεδομένης μίας κατάστασης</w:t>
      </w:r>
      <w:r w:rsidR="00865665" w:rsidRPr="00865665">
        <w:rPr>
          <w:rFonts w:asciiTheme="minorHAnsi" w:hAnsiTheme="minorHAnsi" w:cstheme="minorHAnsi"/>
          <w:lang w:val="el-GR"/>
        </w:rPr>
        <w:t xml:space="preserve">) </w:t>
      </w:r>
      <w:r w:rsidR="00905F05">
        <w:rPr>
          <w:rFonts w:asciiTheme="minorHAnsi" w:hAnsiTheme="minorHAnsi" w:cstheme="minorHAnsi"/>
          <w:lang w:val="el-GR"/>
        </w:rPr>
        <w:t xml:space="preserve">και μεταβολής κατάστασης ώστε να </w:t>
      </w:r>
      <w:r w:rsidR="002B5D52">
        <w:rPr>
          <w:rFonts w:asciiTheme="minorHAnsi" w:hAnsiTheme="minorHAnsi" w:cstheme="minorHAnsi"/>
          <w:lang w:val="el-GR"/>
        </w:rPr>
        <w:t xml:space="preserve">χρησιμοποιηθούν στον αλγόριθμο </w:t>
      </w:r>
      <w:r w:rsidR="002B5D52" w:rsidRPr="002B5D52">
        <w:rPr>
          <w:rFonts w:asciiTheme="minorHAnsi" w:hAnsiTheme="minorHAnsi" w:cstheme="minorHAnsi"/>
          <w:i/>
          <w:iCs/>
        </w:rPr>
        <w:t>Viterbi</w:t>
      </w:r>
      <w:r w:rsidR="00935428">
        <w:rPr>
          <w:rFonts w:asciiTheme="minorHAnsi" w:hAnsiTheme="minorHAnsi" w:cstheme="minorHAnsi"/>
          <w:i/>
          <w:iCs/>
          <w:lang w:val="el-GR"/>
        </w:rPr>
        <w:t xml:space="preserve">, </w:t>
      </w:r>
      <w:r w:rsidR="00935428">
        <w:rPr>
          <w:rFonts w:asciiTheme="minorHAnsi" w:hAnsiTheme="minorHAnsi" w:cstheme="minorHAnsi"/>
          <w:lang w:val="el-GR"/>
        </w:rPr>
        <w:t xml:space="preserve">αλγόριθμος ο οποίος </w:t>
      </w:r>
      <w:r w:rsidR="00B15A2D">
        <w:rPr>
          <w:rFonts w:asciiTheme="minorHAnsi" w:hAnsiTheme="minorHAnsi" w:cstheme="minorHAnsi"/>
          <w:lang w:val="el-GR"/>
        </w:rPr>
        <w:t xml:space="preserve">κάνει χρήση του δυναμικού προγραμματισμού </w:t>
      </w:r>
      <w:r w:rsidR="009810E1">
        <w:rPr>
          <w:rFonts w:asciiTheme="minorHAnsi" w:hAnsiTheme="minorHAnsi" w:cstheme="minorHAnsi"/>
          <w:lang w:val="el-GR"/>
        </w:rPr>
        <w:t xml:space="preserve">για την εύρεση της πιο </w:t>
      </w:r>
      <w:r w:rsidR="009810E1">
        <w:rPr>
          <w:rFonts w:asciiTheme="minorHAnsi" w:hAnsiTheme="minorHAnsi" w:cstheme="minorHAnsi"/>
          <w:lang w:val="el-GR"/>
        </w:rPr>
        <w:lastRenderedPageBreak/>
        <w:t>πιθανής αλληλουχίας των ‘κρυμμένων’ καταστάσε</w:t>
      </w:r>
      <w:r w:rsidR="00096BC1">
        <w:rPr>
          <w:rFonts w:asciiTheme="minorHAnsi" w:hAnsiTheme="minorHAnsi" w:cstheme="minorHAnsi"/>
          <w:lang w:val="el-GR"/>
        </w:rPr>
        <w:t xml:space="preserve">ων σε ένα κρυφό μοντέλο </w:t>
      </w:r>
      <w:r w:rsidR="00096BC1">
        <w:rPr>
          <w:rFonts w:asciiTheme="minorHAnsi" w:hAnsiTheme="minorHAnsi" w:cstheme="minorHAnsi"/>
        </w:rPr>
        <w:t>Markov</w:t>
      </w:r>
      <w:r w:rsidR="00096BC1" w:rsidRPr="00096BC1">
        <w:rPr>
          <w:rFonts w:asciiTheme="minorHAnsi" w:hAnsiTheme="minorHAnsi" w:cstheme="minorHAnsi"/>
          <w:lang w:val="el-GR"/>
        </w:rPr>
        <w:t xml:space="preserve"> (</w:t>
      </w:r>
      <w:r w:rsidR="00096BC1">
        <w:rPr>
          <w:rFonts w:asciiTheme="minorHAnsi" w:hAnsiTheme="minorHAnsi" w:cstheme="minorHAnsi"/>
        </w:rPr>
        <w:t>HMM</w:t>
      </w:r>
      <w:r w:rsidR="00096BC1" w:rsidRPr="00096BC1">
        <w:rPr>
          <w:rFonts w:asciiTheme="minorHAnsi" w:hAnsiTheme="minorHAnsi" w:cstheme="minorHAnsi"/>
          <w:lang w:val="el-GR"/>
        </w:rPr>
        <w:t>)</w:t>
      </w:r>
      <w:r w:rsidR="00907FF1" w:rsidRPr="00907FF1">
        <w:rPr>
          <w:rFonts w:asciiTheme="minorHAnsi" w:hAnsiTheme="minorHAnsi" w:cstheme="minorHAnsi"/>
          <w:lang w:val="el-GR"/>
        </w:rPr>
        <w:t xml:space="preserve">, </w:t>
      </w:r>
      <w:r w:rsidR="00907FF1">
        <w:rPr>
          <w:rFonts w:asciiTheme="minorHAnsi" w:hAnsiTheme="minorHAnsi" w:cstheme="minorHAnsi"/>
          <w:lang w:val="el-GR"/>
        </w:rPr>
        <w:t>δεδομένων των προαναφερόμενων πιθανοτήτων</w:t>
      </w:r>
      <w:r w:rsidR="00096BC1" w:rsidRPr="00096BC1">
        <w:rPr>
          <w:rFonts w:asciiTheme="minorHAnsi" w:hAnsiTheme="minorHAnsi" w:cstheme="minorHAnsi"/>
          <w:lang w:val="el-GR"/>
        </w:rPr>
        <w:t>.</w:t>
      </w:r>
      <w:r w:rsidR="006B1B09">
        <w:rPr>
          <w:rFonts w:asciiTheme="minorHAnsi" w:hAnsiTheme="minorHAnsi" w:cstheme="minorHAnsi"/>
          <w:lang w:val="el-GR"/>
        </w:rPr>
        <w:t xml:space="preserve"> Μέσω αυτού, θα βρεθεί </w:t>
      </w:r>
      <w:r w:rsidR="00E93079">
        <w:rPr>
          <w:rFonts w:asciiTheme="minorHAnsi" w:hAnsiTheme="minorHAnsi" w:cstheme="minorHAnsi"/>
          <w:lang w:val="el-GR"/>
        </w:rPr>
        <w:t xml:space="preserve">το πιο πιθανό </w:t>
      </w:r>
      <w:r w:rsidR="00E93079">
        <w:rPr>
          <w:rFonts w:asciiTheme="minorHAnsi" w:hAnsiTheme="minorHAnsi" w:cstheme="minorHAnsi"/>
        </w:rPr>
        <w:t>alignment</w:t>
      </w:r>
      <w:r w:rsidR="00E93079" w:rsidRPr="00E93079">
        <w:rPr>
          <w:rFonts w:asciiTheme="minorHAnsi" w:hAnsiTheme="minorHAnsi" w:cstheme="minorHAnsi"/>
          <w:lang w:val="el-GR"/>
        </w:rPr>
        <w:t xml:space="preserve"> </w:t>
      </w:r>
      <w:r w:rsidR="00E93079">
        <w:rPr>
          <w:rFonts w:asciiTheme="minorHAnsi" w:hAnsiTheme="minorHAnsi" w:cstheme="minorHAnsi"/>
        </w:rPr>
        <w:t>path</w:t>
      </w:r>
      <w:r w:rsidR="00E93079" w:rsidRPr="00E93079">
        <w:rPr>
          <w:rFonts w:asciiTheme="minorHAnsi" w:hAnsiTheme="minorHAnsi" w:cstheme="minorHAnsi"/>
          <w:lang w:val="el-GR"/>
        </w:rPr>
        <w:t xml:space="preserve"> </w:t>
      </w:r>
      <w:r w:rsidR="00E93079">
        <w:rPr>
          <w:rFonts w:asciiTheme="minorHAnsi" w:hAnsiTheme="minorHAnsi" w:cstheme="minorHAnsi"/>
          <w:lang w:val="el-GR"/>
        </w:rPr>
        <w:t>μιας ακολουθίας</w:t>
      </w:r>
      <w:r w:rsidR="00056466" w:rsidRPr="00056466">
        <w:rPr>
          <w:rFonts w:asciiTheme="minorHAnsi" w:hAnsiTheme="minorHAnsi" w:cstheme="minorHAnsi"/>
          <w:lang w:val="el-GR"/>
        </w:rPr>
        <w:t xml:space="preserve"> </w:t>
      </w:r>
      <w:r w:rsidR="00056466">
        <w:rPr>
          <w:rFonts w:asciiTheme="minorHAnsi" w:hAnsiTheme="minorHAnsi" w:cstheme="minorHAnsi"/>
          <w:lang w:val="el-GR"/>
        </w:rPr>
        <w:t xml:space="preserve">και τα </w:t>
      </w:r>
      <w:r w:rsidR="00056466">
        <w:rPr>
          <w:rFonts w:asciiTheme="minorHAnsi" w:hAnsiTheme="minorHAnsi" w:cstheme="minorHAnsi"/>
        </w:rPr>
        <w:t>alignment</w:t>
      </w:r>
      <w:r w:rsidR="00056466" w:rsidRPr="00056466">
        <w:rPr>
          <w:rFonts w:asciiTheme="minorHAnsi" w:hAnsiTheme="minorHAnsi" w:cstheme="minorHAnsi"/>
          <w:lang w:val="el-GR"/>
        </w:rPr>
        <w:t xml:space="preserve"> </w:t>
      </w:r>
      <w:r w:rsidR="00056466">
        <w:rPr>
          <w:rFonts w:asciiTheme="minorHAnsi" w:hAnsiTheme="minorHAnsi" w:cstheme="minorHAnsi"/>
        </w:rPr>
        <w:t>scores</w:t>
      </w:r>
      <w:r w:rsidR="00304A90" w:rsidRPr="00304A90">
        <w:rPr>
          <w:rFonts w:asciiTheme="minorHAnsi" w:hAnsiTheme="minorHAnsi" w:cstheme="minorHAnsi"/>
          <w:lang w:val="el-GR"/>
        </w:rPr>
        <w:t>.</w:t>
      </w:r>
      <w:r w:rsidR="000A27EB" w:rsidRPr="000A27EB">
        <w:rPr>
          <w:rFonts w:asciiTheme="minorHAnsi" w:hAnsiTheme="minorHAnsi" w:cstheme="minorHAnsi"/>
          <w:lang w:val="el-GR"/>
        </w:rPr>
        <w:t xml:space="preserve"> </w:t>
      </w:r>
      <w:r w:rsidR="000A27EB">
        <w:rPr>
          <w:rFonts w:asciiTheme="minorHAnsi" w:hAnsiTheme="minorHAnsi" w:cstheme="minorHAnsi"/>
        </w:rPr>
        <w:t>O</w:t>
      </w:r>
      <w:r w:rsidR="000A27EB" w:rsidRPr="001331C0">
        <w:rPr>
          <w:rFonts w:asciiTheme="minorHAnsi" w:hAnsiTheme="minorHAnsi" w:cstheme="minorHAnsi"/>
          <w:lang w:val="el-GR"/>
        </w:rPr>
        <w:t xml:space="preserve"> </w:t>
      </w:r>
      <w:r w:rsidR="000A27EB">
        <w:rPr>
          <w:rFonts w:asciiTheme="minorHAnsi" w:hAnsiTheme="minorHAnsi" w:cstheme="minorHAnsi"/>
          <w:lang w:val="el-GR"/>
        </w:rPr>
        <w:t xml:space="preserve">αλγόριθμος λειτουργεί μέσω της </w:t>
      </w:r>
      <w:r w:rsidR="001331C0">
        <w:rPr>
          <w:rFonts w:asciiTheme="minorHAnsi" w:hAnsiTheme="minorHAnsi" w:cstheme="minorHAnsi"/>
          <w:lang w:val="el-GR"/>
        </w:rPr>
        <w:t>επαναληπτικής</w:t>
      </w:r>
      <w:r w:rsidR="000A27EB">
        <w:rPr>
          <w:rFonts w:asciiTheme="minorHAnsi" w:hAnsiTheme="minorHAnsi" w:cstheme="minorHAnsi"/>
          <w:lang w:val="el-GR"/>
        </w:rPr>
        <w:t xml:space="preserve"> διαδικασίας υπολογισμού </w:t>
      </w:r>
      <w:r w:rsidR="001331C0">
        <w:rPr>
          <w:rFonts w:asciiTheme="minorHAnsi" w:hAnsiTheme="minorHAnsi" w:cstheme="minorHAnsi"/>
          <w:lang w:val="el-GR"/>
        </w:rPr>
        <w:t>τ</w:t>
      </w:r>
      <w:r w:rsidR="002F6957">
        <w:rPr>
          <w:rFonts w:asciiTheme="minorHAnsi" w:hAnsiTheme="minorHAnsi" w:cstheme="minorHAnsi"/>
          <w:lang w:val="el-GR"/>
        </w:rPr>
        <w:t>α</w:t>
      </w:r>
      <w:r w:rsidR="001331C0">
        <w:rPr>
          <w:rFonts w:asciiTheme="minorHAnsi" w:hAnsiTheme="minorHAnsi" w:cstheme="minorHAnsi"/>
          <w:lang w:val="el-GR"/>
        </w:rPr>
        <w:t xml:space="preserve"> μεγαλύτερ</w:t>
      </w:r>
      <w:r w:rsidR="002F6957">
        <w:rPr>
          <w:rFonts w:asciiTheme="minorHAnsi" w:hAnsiTheme="minorHAnsi" w:cstheme="minorHAnsi"/>
          <w:lang w:val="el-GR"/>
        </w:rPr>
        <w:t>α</w:t>
      </w:r>
      <w:r w:rsidR="001331C0">
        <w:rPr>
          <w:rFonts w:asciiTheme="minorHAnsi" w:hAnsiTheme="minorHAnsi" w:cstheme="minorHAnsi"/>
          <w:lang w:val="el-GR"/>
        </w:rPr>
        <w:t xml:space="preserve"> </w:t>
      </w:r>
      <w:r w:rsidR="002F6957">
        <w:rPr>
          <w:rFonts w:asciiTheme="minorHAnsi" w:hAnsiTheme="minorHAnsi" w:cstheme="minorHAnsi"/>
        </w:rPr>
        <w:t>probability</w:t>
      </w:r>
      <w:r w:rsidR="002F6957" w:rsidRPr="002F6957">
        <w:rPr>
          <w:rFonts w:asciiTheme="minorHAnsi" w:hAnsiTheme="minorHAnsi" w:cstheme="minorHAnsi"/>
          <w:lang w:val="el-GR"/>
        </w:rPr>
        <w:t xml:space="preserve"> </w:t>
      </w:r>
      <w:r w:rsidR="002F6957">
        <w:rPr>
          <w:rFonts w:asciiTheme="minorHAnsi" w:hAnsiTheme="minorHAnsi" w:cstheme="minorHAnsi"/>
        </w:rPr>
        <w:t>path</w:t>
      </w:r>
      <w:r w:rsidR="002F6957" w:rsidRPr="002F6957">
        <w:rPr>
          <w:rFonts w:asciiTheme="minorHAnsi" w:hAnsiTheme="minorHAnsi" w:cstheme="minorHAnsi"/>
          <w:lang w:val="el-GR"/>
        </w:rPr>
        <w:t xml:space="preserve"> </w:t>
      </w:r>
      <w:r w:rsidR="002F6957">
        <w:rPr>
          <w:rFonts w:asciiTheme="minorHAnsi" w:hAnsiTheme="minorHAnsi" w:cstheme="minorHAnsi"/>
          <w:lang w:val="el-GR"/>
        </w:rPr>
        <w:t xml:space="preserve">σε κάθε κατάσταση </w:t>
      </w:r>
      <w:r w:rsidR="00B57E29">
        <w:rPr>
          <w:rFonts w:asciiTheme="minorHAnsi" w:hAnsiTheme="minorHAnsi" w:cstheme="minorHAnsi"/>
          <w:lang w:val="el-GR"/>
        </w:rPr>
        <w:t xml:space="preserve">σε κάθε βήμα, αποθηκεύοντας της πιθανότητες και κάνοντας </w:t>
      </w:r>
      <w:r w:rsidR="00B57E29">
        <w:rPr>
          <w:rFonts w:asciiTheme="minorHAnsi" w:hAnsiTheme="minorHAnsi" w:cstheme="minorHAnsi"/>
        </w:rPr>
        <w:t>backtracking</w:t>
      </w:r>
      <w:r w:rsidR="00B57E29" w:rsidRPr="00B57E29">
        <w:rPr>
          <w:rFonts w:asciiTheme="minorHAnsi" w:hAnsiTheme="minorHAnsi" w:cstheme="minorHAnsi"/>
          <w:lang w:val="el-GR"/>
        </w:rPr>
        <w:t xml:space="preserve"> </w:t>
      </w:r>
      <w:r w:rsidR="002A5E0C">
        <w:rPr>
          <w:rFonts w:asciiTheme="minorHAnsi" w:hAnsiTheme="minorHAnsi" w:cstheme="minorHAnsi"/>
          <w:lang w:val="el-GR"/>
        </w:rPr>
        <w:t>για να προσδιορίσει την πιο πιθανή ακολουθία των κρυφών καταστάσεων.</w:t>
      </w:r>
      <w:r w:rsidR="00EC152B">
        <w:rPr>
          <w:rFonts w:asciiTheme="minorHAnsi" w:hAnsiTheme="minorHAnsi" w:cstheme="minorHAnsi"/>
          <w:lang w:val="el-GR"/>
        </w:rPr>
        <w:t xml:space="preserve"> Οι </w:t>
      </w:r>
      <w:r w:rsidR="00C30157">
        <w:rPr>
          <w:rFonts w:asciiTheme="minorHAnsi" w:hAnsiTheme="minorHAnsi" w:cstheme="minorHAnsi"/>
          <w:lang w:val="el-GR"/>
        </w:rPr>
        <w:t>λεπτομέρειες</w:t>
      </w:r>
      <w:r w:rsidR="00EC152B">
        <w:rPr>
          <w:rFonts w:asciiTheme="minorHAnsi" w:hAnsiTheme="minorHAnsi" w:cstheme="minorHAnsi"/>
          <w:lang w:val="el-GR"/>
        </w:rPr>
        <w:t xml:space="preserve"> αναφέρονται παρακάτω στην επεξήγηση του κώδικα.</w:t>
      </w:r>
    </w:p>
    <w:p w14:paraId="3AA2C6E5" w14:textId="77777777" w:rsidR="00021C34" w:rsidRPr="00A844A0" w:rsidRDefault="00021C34" w:rsidP="00445F98">
      <w:pPr>
        <w:pStyle w:val="Heading2"/>
        <w:rPr>
          <w:lang w:val="el-GR"/>
        </w:rPr>
      </w:pPr>
    </w:p>
    <w:p w14:paraId="57B294E2" w14:textId="77777777" w:rsidR="005915CA" w:rsidRPr="00A844A0" w:rsidRDefault="005915CA" w:rsidP="005915CA">
      <w:pPr>
        <w:rPr>
          <w:lang w:val="el-GR"/>
        </w:rPr>
      </w:pPr>
    </w:p>
    <w:p w14:paraId="07972C32" w14:textId="77777777" w:rsidR="005915CA" w:rsidRPr="00A844A0" w:rsidRDefault="005915CA" w:rsidP="005915CA">
      <w:pPr>
        <w:rPr>
          <w:lang w:val="el-GR"/>
        </w:rPr>
      </w:pPr>
    </w:p>
    <w:p w14:paraId="53931968" w14:textId="77777777" w:rsidR="005915CA" w:rsidRPr="00A844A0" w:rsidRDefault="005915CA" w:rsidP="005915CA">
      <w:pPr>
        <w:rPr>
          <w:lang w:val="el-GR"/>
        </w:rPr>
      </w:pPr>
    </w:p>
    <w:p w14:paraId="0F0B753A" w14:textId="77777777" w:rsidR="005915CA" w:rsidRPr="00A844A0" w:rsidRDefault="005915CA" w:rsidP="005915CA">
      <w:pPr>
        <w:rPr>
          <w:lang w:val="el-GR"/>
        </w:rPr>
      </w:pPr>
    </w:p>
    <w:p w14:paraId="335D3A84" w14:textId="08A19A22" w:rsidR="00990DBC" w:rsidRDefault="00F74536" w:rsidP="00445F98">
      <w:pPr>
        <w:pStyle w:val="Heading2"/>
        <w:rPr>
          <w:lang w:val="el-GR"/>
        </w:rPr>
      </w:pPr>
      <w:bookmarkStart w:id="10" w:name="_Toc171973158"/>
      <w:r w:rsidRPr="001F2033">
        <w:rPr>
          <w:lang w:val="el-GR"/>
        </w:rPr>
        <w:t>2.2</w:t>
      </w:r>
      <w:r w:rsidR="00B97902" w:rsidRPr="001F2033">
        <w:rPr>
          <w:lang w:val="el-GR"/>
        </w:rPr>
        <w:t xml:space="preserve"> </w:t>
      </w:r>
      <w:r w:rsidR="00DE1E4A">
        <w:rPr>
          <w:lang w:val="el-GR"/>
        </w:rPr>
        <w:t>ΑΝΑΛΥ</w:t>
      </w:r>
      <w:r w:rsidR="00AA51E0">
        <w:rPr>
          <w:lang w:val="el-GR"/>
        </w:rPr>
        <w:t xml:space="preserve">ΣΗ </w:t>
      </w:r>
      <w:r w:rsidR="005E1670">
        <w:rPr>
          <w:lang w:val="el-GR"/>
        </w:rPr>
        <w:t>ΠΡΟΓΡΑΜΜΑΤΟΣ</w:t>
      </w:r>
      <w:bookmarkEnd w:id="10"/>
      <w:r w:rsidR="00AA51E0">
        <w:rPr>
          <w:lang w:val="el-GR"/>
        </w:rPr>
        <w:t xml:space="preserve"> </w:t>
      </w:r>
    </w:p>
    <w:p w14:paraId="6F733F9D" w14:textId="5ECD357F" w:rsidR="00493A40" w:rsidRPr="003161E5" w:rsidRDefault="00E73583" w:rsidP="00F77362">
      <w:pPr>
        <w:jc w:val="both"/>
        <w:rPr>
          <w:rFonts w:asciiTheme="minorHAnsi" w:hAnsiTheme="minorHAnsi" w:cstheme="minorHAnsi"/>
          <w:lang w:val="el-GR"/>
        </w:rPr>
      </w:pPr>
      <w:r w:rsidRPr="003161E5">
        <w:rPr>
          <w:rFonts w:asciiTheme="minorHAnsi" w:hAnsiTheme="minorHAnsi" w:cstheme="minorHAnsi"/>
          <w:lang w:val="el-GR"/>
        </w:rPr>
        <w:t xml:space="preserve">Για την ανάπτυξη </w:t>
      </w:r>
      <w:r w:rsidR="001F2033">
        <w:rPr>
          <w:rFonts w:asciiTheme="minorHAnsi" w:hAnsiTheme="minorHAnsi" w:cstheme="minorHAnsi"/>
          <w:lang w:val="el-GR"/>
        </w:rPr>
        <w:t>των προγραμμάτων</w:t>
      </w:r>
      <w:r w:rsidRPr="003161E5">
        <w:rPr>
          <w:rFonts w:asciiTheme="minorHAnsi" w:hAnsiTheme="minorHAnsi" w:cstheme="minorHAnsi"/>
          <w:lang w:val="el-GR"/>
        </w:rPr>
        <w:t xml:space="preserve">, χρησιμοποιήθηκε </w:t>
      </w:r>
      <w:r w:rsidR="00737461" w:rsidRPr="003161E5">
        <w:rPr>
          <w:rFonts w:asciiTheme="minorHAnsi" w:hAnsiTheme="minorHAnsi" w:cstheme="minorHAnsi"/>
          <w:lang w:val="el-GR"/>
        </w:rPr>
        <w:t xml:space="preserve">η </w:t>
      </w:r>
      <w:proofErr w:type="spellStart"/>
      <w:r w:rsidR="00737461" w:rsidRPr="003161E5">
        <w:rPr>
          <w:rFonts w:asciiTheme="minorHAnsi" w:hAnsiTheme="minorHAnsi" w:cstheme="minorHAnsi"/>
        </w:rPr>
        <w:t>Pyhton</w:t>
      </w:r>
      <w:proofErr w:type="spellEnd"/>
      <w:r w:rsidR="00737461" w:rsidRPr="003161E5">
        <w:rPr>
          <w:rFonts w:asciiTheme="minorHAnsi" w:hAnsiTheme="minorHAnsi" w:cstheme="minorHAnsi"/>
          <w:lang w:val="el-GR"/>
        </w:rPr>
        <w:t xml:space="preserve">3. Αρχικά θα </w:t>
      </w:r>
      <w:r w:rsidR="00163DAE" w:rsidRPr="003161E5">
        <w:rPr>
          <w:rFonts w:asciiTheme="minorHAnsi" w:hAnsiTheme="minorHAnsi" w:cstheme="minorHAnsi"/>
          <w:lang w:val="el-GR"/>
        </w:rPr>
        <w:t xml:space="preserve">δοθούν κάποιες βασικές πληροφορίες και στη συνέχεια θα </w:t>
      </w:r>
      <w:r w:rsidR="00737461" w:rsidRPr="003161E5">
        <w:rPr>
          <w:rFonts w:asciiTheme="minorHAnsi" w:hAnsiTheme="minorHAnsi" w:cstheme="minorHAnsi"/>
          <w:lang w:val="el-GR"/>
        </w:rPr>
        <w:t>αναλυθ</w:t>
      </w:r>
      <w:r w:rsidR="00AA5259">
        <w:rPr>
          <w:rFonts w:asciiTheme="minorHAnsi" w:hAnsiTheme="minorHAnsi" w:cstheme="minorHAnsi"/>
          <w:lang w:val="el-GR"/>
        </w:rPr>
        <w:t>ούν</w:t>
      </w:r>
      <w:r w:rsidR="003161E5" w:rsidRPr="003161E5">
        <w:rPr>
          <w:rFonts w:asciiTheme="minorHAnsi" w:hAnsiTheme="minorHAnsi" w:cstheme="minorHAnsi"/>
          <w:lang w:val="el-GR"/>
        </w:rPr>
        <w:t xml:space="preserve"> τ</w:t>
      </w:r>
      <w:r w:rsidR="00AA5259">
        <w:rPr>
          <w:rFonts w:asciiTheme="minorHAnsi" w:hAnsiTheme="minorHAnsi" w:cstheme="minorHAnsi"/>
          <w:lang w:val="el-GR"/>
        </w:rPr>
        <w:t>α</w:t>
      </w:r>
      <w:r w:rsidR="003161E5" w:rsidRPr="003161E5">
        <w:rPr>
          <w:rFonts w:asciiTheme="minorHAnsi" w:hAnsiTheme="minorHAnsi" w:cstheme="minorHAnsi"/>
          <w:lang w:val="el-GR"/>
        </w:rPr>
        <w:t xml:space="preserve"> κυρίως </w:t>
      </w:r>
      <w:r w:rsidR="005A5829" w:rsidRPr="003161E5">
        <w:rPr>
          <w:rFonts w:asciiTheme="minorHAnsi" w:hAnsiTheme="minorHAnsi" w:cstheme="minorHAnsi"/>
          <w:lang w:val="el-GR"/>
        </w:rPr>
        <w:t>προγράμμα</w:t>
      </w:r>
      <w:r w:rsidR="005A5829">
        <w:rPr>
          <w:rFonts w:asciiTheme="minorHAnsi" w:hAnsiTheme="minorHAnsi" w:cstheme="minorHAnsi"/>
          <w:lang w:val="el-GR"/>
        </w:rPr>
        <w:t>τα</w:t>
      </w:r>
      <w:r w:rsidR="00021810" w:rsidRPr="003161E5">
        <w:rPr>
          <w:rFonts w:asciiTheme="minorHAnsi" w:hAnsiTheme="minorHAnsi" w:cstheme="minorHAnsi"/>
          <w:lang w:val="el-GR"/>
        </w:rPr>
        <w:t>.</w:t>
      </w:r>
    </w:p>
    <w:p w14:paraId="252F155C" w14:textId="77777777" w:rsidR="00174BD1" w:rsidRDefault="00174BD1" w:rsidP="00600818">
      <w:pPr>
        <w:rPr>
          <w:rFonts w:asciiTheme="majorHAnsi" w:hAnsiTheme="majorHAnsi" w:cstheme="majorHAnsi"/>
          <w:lang w:val="el-GR"/>
        </w:rPr>
      </w:pPr>
    </w:p>
    <w:p w14:paraId="39B30F6C" w14:textId="5F14C62F" w:rsidR="00163DAE" w:rsidRDefault="00163DAE" w:rsidP="004E7F14">
      <w:pPr>
        <w:pStyle w:val="Heading2"/>
        <w:numPr>
          <w:ilvl w:val="2"/>
          <w:numId w:val="7"/>
        </w:numPr>
        <w:rPr>
          <w:sz w:val="24"/>
          <w:lang w:val="el-GR"/>
        </w:rPr>
      </w:pPr>
      <w:bookmarkStart w:id="11" w:name="_Toc171973159"/>
      <w:r>
        <w:rPr>
          <w:sz w:val="24"/>
          <w:lang w:val="el-GR"/>
        </w:rPr>
        <w:t>ΓΕΝΙΚΗ ΠΕΡΙΓΡΑΦΗ</w:t>
      </w:r>
      <w:bookmarkEnd w:id="11"/>
    </w:p>
    <w:p w14:paraId="073738CB" w14:textId="4FC4FD0E" w:rsidR="003161E5" w:rsidRPr="00EC0898" w:rsidRDefault="00CC1970" w:rsidP="00F77362">
      <w:pPr>
        <w:jc w:val="both"/>
        <w:rPr>
          <w:rFonts w:asciiTheme="minorHAnsi" w:hAnsiTheme="minorHAnsi" w:cstheme="minorHAnsi"/>
          <w:lang w:val="el-GR"/>
        </w:rPr>
      </w:pPr>
      <w:r>
        <w:rPr>
          <w:rFonts w:asciiTheme="minorHAnsi" w:hAnsiTheme="minorHAnsi" w:cstheme="minorHAnsi"/>
          <w:lang w:val="el-GR"/>
        </w:rPr>
        <w:t xml:space="preserve">ΟΙ βασικές βιβλιοθήκες που χρησιμοποιήθηκαν είναι η </w:t>
      </w:r>
      <w:r w:rsidR="002F2A08" w:rsidRPr="009F2D01">
        <w:rPr>
          <w:rFonts w:asciiTheme="minorHAnsi" w:hAnsiTheme="minorHAnsi" w:cstheme="minorHAnsi"/>
          <w:i/>
          <w:iCs/>
        </w:rPr>
        <w:t>random</w:t>
      </w:r>
      <w:r w:rsidR="00806AA2" w:rsidRPr="00806AA2">
        <w:rPr>
          <w:rFonts w:asciiTheme="minorHAnsi" w:hAnsiTheme="minorHAnsi" w:cstheme="minorHAnsi"/>
          <w:lang w:val="el-GR"/>
        </w:rPr>
        <w:t xml:space="preserve"> </w:t>
      </w:r>
      <w:r w:rsidR="00806AA2">
        <w:rPr>
          <w:rFonts w:asciiTheme="minorHAnsi" w:hAnsiTheme="minorHAnsi" w:cstheme="minorHAnsi"/>
          <w:lang w:val="el-GR"/>
        </w:rPr>
        <w:t xml:space="preserve">για </w:t>
      </w:r>
      <w:r w:rsidR="002F2A08">
        <w:rPr>
          <w:rFonts w:asciiTheme="minorHAnsi" w:hAnsiTheme="minorHAnsi" w:cstheme="minorHAnsi"/>
          <w:lang w:val="el-GR"/>
        </w:rPr>
        <w:t xml:space="preserve">παραγωγή </w:t>
      </w:r>
      <w:proofErr w:type="spellStart"/>
      <w:r w:rsidR="009F2D01">
        <w:rPr>
          <w:rFonts w:asciiTheme="minorHAnsi" w:hAnsiTheme="minorHAnsi" w:cstheme="minorHAnsi"/>
          <w:lang w:val="el-GR"/>
        </w:rPr>
        <w:t>ψευδοτυχαίων</w:t>
      </w:r>
      <w:proofErr w:type="spellEnd"/>
      <w:r w:rsidR="009F2D01">
        <w:rPr>
          <w:rFonts w:asciiTheme="minorHAnsi" w:hAnsiTheme="minorHAnsi" w:cstheme="minorHAnsi"/>
          <w:lang w:val="el-GR"/>
        </w:rPr>
        <w:t xml:space="preserve"> τιμών</w:t>
      </w:r>
      <w:r w:rsidR="00F6407E">
        <w:rPr>
          <w:rFonts w:asciiTheme="minorHAnsi" w:hAnsiTheme="minorHAnsi" w:cstheme="minorHAnsi"/>
          <w:lang w:val="el-GR"/>
        </w:rPr>
        <w:t xml:space="preserve"> και</w:t>
      </w:r>
      <w:r w:rsidR="0004578F">
        <w:rPr>
          <w:rFonts w:asciiTheme="minorHAnsi" w:hAnsiTheme="minorHAnsi" w:cstheme="minorHAnsi"/>
          <w:lang w:val="el-GR"/>
        </w:rPr>
        <w:t xml:space="preserve"> η </w:t>
      </w:r>
      <w:proofErr w:type="spellStart"/>
      <w:r w:rsidR="001F2033" w:rsidRPr="009F2D01">
        <w:rPr>
          <w:rFonts w:asciiTheme="minorHAnsi" w:hAnsiTheme="minorHAnsi" w:cstheme="minorHAnsi"/>
          <w:i/>
          <w:iCs/>
        </w:rPr>
        <w:t>numpy</w:t>
      </w:r>
      <w:proofErr w:type="spellEnd"/>
      <w:r w:rsidR="0004578F" w:rsidRPr="0004578F">
        <w:rPr>
          <w:rFonts w:asciiTheme="minorHAnsi" w:hAnsiTheme="minorHAnsi" w:cstheme="minorHAnsi"/>
          <w:lang w:val="el-GR"/>
        </w:rPr>
        <w:t xml:space="preserve"> </w:t>
      </w:r>
      <w:r w:rsidR="0004578F">
        <w:rPr>
          <w:rFonts w:asciiTheme="minorHAnsi" w:hAnsiTheme="minorHAnsi" w:cstheme="minorHAnsi"/>
          <w:lang w:val="el-GR"/>
        </w:rPr>
        <w:t xml:space="preserve">για </w:t>
      </w:r>
      <w:r w:rsidR="001F2033">
        <w:rPr>
          <w:rFonts w:asciiTheme="minorHAnsi" w:hAnsiTheme="minorHAnsi" w:cstheme="minorHAnsi"/>
          <w:lang w:val="el-GR"/>
        </w:rPr>
        <w:t xml:space="preserve">διευκόλυνση των </w:t>
      </w:r>
      <w:r w:rsidR="00AA5259">
        <w:rPr>
          <w:rFonts w:asciiTheme="minorHAnsi" w:hAnsiTheme="minorHAnsi" w:cstheme="minorHAnsi"/>
          <w:lang w:val="el-GR"/>
        </w:rPr>
        <w:t>αριθμητικών πράξεων</w:t>
      </w:r>
      <w:r w:rsidR="00EC0898">
        <w:rPr>
          <w:rFonts w:asciiTheme="minorHAnsi" w:hAnsiTheme="minorHAnsi" w:cstheme="minorHAnsi"/>
          <w:lang w:val="el-GR"/>
        </w:rPr>
        <w:t>.</w:t>
      </w:r>
    </w:p>
    <w:p w14:paraId="17ECCD4B" w14:textId="77777777" w:rsidR="003161E5" w:rsidRPr="00CC1970" w:rsidRDefault="003161E5" w:rsidP="00F77362">
      <w:pPr>
        <w:jc w:val="both"/>
        <w:rPr>
          <w:rFonts w:asciiTheme="majorHAnsi" w:hAnsiTheme="majorHAnsi" w:cstheme="majorHAnsi"/>
          <w:lang w:val="el-GR"/>
        </w:rPr>
      </w:pPr>
    </w:p>
    <w:p w14:paraId="6FAD0165" w14:textId="77777777" w:rsidR="00177CE7" w:rsidRPr="00A844A0" w:rsidRDefault="00177CE7" w:rsidP="00AC2340">
      <w:pPr>
        <w:rPr>
          <w:rFonts w:asciiTheme="majorHAnsi" w:hAnsiTheme="majorHAnsi" w:cstheme="majorHAnsi"/>
          <w:lang w:val="el-GR"/>
        </w:rPr>
      </w:pPr>
    </w:p>
    <w:p w14:paraId="3C2C7AEB" w14:textId="77777777" w:rsidR="005915CA" w:rsidRPr="00A844A0" w:rsidRDefault="005915CA" w:rsidP="00AC2340">
      <w:pPr>
        <w:rPr>
          <w:rFonts w:asciiTheme="majorHAnsi" w:hAnsiTheme="majorHAnsi" w:cstheme="majorHAnsi"/>
          <w:lang w:val="el-GR"/>
        </w:rPr>
      </w:pPr>
    </w:p>
    <w:p w14:paraId="0CFFFC75" w14:textId="3EBD7814" w:rsidR="00AC2340" w:rsidRDefault="00AC2340" w:rsidP="004E7F14">
      <w:pPr>
        <w:pStyle w:val="Heading2"/>
        <w:numPr>
          <w:ilvl w:val="2"/>
          <w:numId w:val="8"/>
        </w:numPr>
        <w:rPr>
          <w:sz w:val="24"/>
          <w:lang w:val="el-GR"/>
        </w:rPr>
      </w:pPr>
      <w:bookmarkStart w:id="12" w:name="_Toc171973160"/>
      <w:r>
        <w:rPr>
          <w:sz w:val="24"/>
          <w:lang w:val="el-GR"/>
        </w:rPr>
        <w:t xml:space="preserve">ΑΝΑΛΥΣΗ </w:t>
      </w:r>
      <w:r w:rsidR="00C07F25">
        <w:rPr>
          <w:sz w:val="24"/>
          <w:lang w:val="el-GR"/>
        </w:rPr>
        <w:t xml:space="preserve">ΒΑΣΙΚΩΝ </w:t>
      </w:r>
      <w:r w:rsidR="00EC0898">
        <w:rPr>
          <w:sz w:val="24"/>
          <w:lang w:val="el-GR"/>
        </w:rPr>
        <w:t>ΠΡΟΓΡΑΜΜΑΤΩΝ</w:t>
      </w:r>
      <w:bookmarkEnd w:id="12"/>
    </w:p>
    <w:p w14:paraId="6C179E5F" w14:textId="707C2744" w:rsidR="0008762A" w:rsidRDefault="009F2D01" w:rsidP="004E7F14">
      <w:pPr>
        <w:pStyle w:val="Heading2"/>
        <w:numPr>
          <w:ilvl w:val="3"/>
          <w:numId w:val="8"/>
        </w:numPr>
        <w:rPr>
          <w:sz w:val="24"/>
        </w:rPr>
      </w:pPr>
      <w:bookmarkStart w:id="13" w:name="_Toc171973161"/>
      <w:r>
        <w:rPr>
          <w:sz w:val="24"/>
        </w:rPr>
        <w:t>i</w:t>
      </w:r>
      <w:r w:rsidR="00B93AF5">
        <w:rPr>
          <w:sz w:val="24"/>
        </w:rPr>
        <w:t>.py</w:t>
      </w:r>
      <w:bookmarkEnd w:id="13"/>
    </w:p>
    <w:p w14:paraId="796476C0" w14:textId="164371E2" w:rsidR="00CB4AF0" w:rsidRPr="004A1AFE" w:rsidRDefault="00CB4AF0" w:rsidP="00A40AE0">
      <w:pPr>
        <w:jc w:val="both"/>
        <w:rPr>
          <w:rFonts w:asciiTheme="minorHAnsi" w:hAnsiTheme="minorHAnsi" w:cstheme="minorHAnsi"/>
          <w:lang w:val="el-GR"/>
        </w:rPr>
      </w:pPr>
      <w:r>
        <w:rPr>
          <w:rFonts w:asciiTheme="minorHAnsi" w:hAnsiTheme="minorHAnsi" w:cstheme="minorHAnsi"/>
          <w:lang w:val="el-GR"/>
        </w:rPr>
        <w:t>Το αρχείο αυτό</w:t>
      </w:r>
      <w:r w:rsidR="00C527A9">
        <w:rPr>
          <w:rFonts w:asciiTheme="minorHAnsi" w:hAnsiTheme="minorHAnsi" w:cstheme="minorHAnsi"/>
          <w:lang w:val="el-GR"/>
        </w:rPr>
        <w:t xml:space="preserve"> περιέχει τον κώδικα για την </w:t>
      </w:r>
      <w:r w:rsidR="00A13F7F">
        <w:rPr>
          <w:rFonts w:asciiTheme="minorHAnsi" w:hAnsiTheme="minorHAnsi" w:cstheme="minorHAnsi"/>
          <w:lang w:val="el-GR"/>
        </w:rPr>
        <w:t>υλοποίηση των ζητούμενων του 1</w:t>
      </w:r>
      <w:r w:rsidR="00A13F7F" w:rsidRPr="00A13F7F">
        <w:rPr>
          <w:rFonts w:asciiTheme="minorHAnsi" w:hAnsiTheme="minorHAnsi" w:cstheme="minorHAnsi"/>
          <w:vertAlign w:val="superscript"/>
          <w:lang w:val="el-GR"/>
        </w:rPr>
        <w:t>ου</w:t>
      </w:r>
      <w:r w:rsidR="00A13F7F">
        <w:rPr>
          <w:rFonts w:asciiTheme="minorHAnsi" w:hAnsiTheme="minorHAnsi" w:cstheme="minorHAnsi"/>
          <w:lang w:val="el-GR"/>
        </w:rPr>
        <w:t xml:space="preserve"> ερωτήματος</w:t>
      </w:r>
      <w:r w:rsidR="0041686E" w:rsidRPr="0041686E">
        <w:rPr>
          <w:rFonts w:asciiTheme="minorHAnsi" w:hAnsiTheme="minorHAnsi" w:cstheme="minorHAnsi"/>
          <w:lang w:val="el-GR"/>
        </w:rPr>
        <w:t>.</w:t>
      </w:r>
      <w:r w:rsidR="00603EF7">
        <w:rPr>
          <w:rFonts w:asciiTheme="minorHAnsi" w:hAnsiTheme="minorHAnsi" w:cstheme="minorHAnsi"/>
          <w:lang w:val="el-GR"/>
        </w:rPr>
        <w:t xml:space="preserve"> Για την εισαγωγή της </w:t>
      </w:r>
      <w:proofErr w:type="spellStart"/>
      <w:r w:rsidR="00603EF7">
        <w:rPr>
          <w:rFonts w:asciiTheme="minorHAnsi" w:hAnsiTheme="minorHAnsi" w:cstheme="minorHAnsi"/>
          <w:lang w:val="el-GR"/>
        </w:rPr>
        <w:t>τυχαιότητας</w:t>
      </w:r>
      <w:proofErr w:type="spellEnd"/>
      <w:r w:rsidR="00603EF7">
        <w:rPr>
          <w:rFonts w:asciiTheme="minorHAnsi" w:hAnsiTheme="minorHAnsi" w:cstheme="minorHAnsi"/>
          <w:lang w:val="el-GR"/>
        </w:rPr>
        <w:t xml:space="preserve"> χρησιμοποιούνται συναρτήσεις της </w:t>
      </w:r>
      <w:r w:rsidR="00603EF7" w:rsidRPr="00603EF7">
        <w:rPr>
          <w:rFonts w:asciiTheme="minorHAnsi" w:hAnsiTheme="minorHAnsi" w:cstheme="minorHAnsi"/>
          <w:i/>
          <w:iCs/>
        </w:rPr>
        <w:t>random</w:t>
      </w:r>
      <w:r w:rsidR="00603EF7" w:rsidRPr="004A1AFE">
        <w:rPr>
          <w:rFonts w:asciiTheme="minorHAnsi" w:hAnsiTheme="minorHAnsi" w:cstheme="minorHAnsi"/>
          <w:i/>
          <w:iCs/>
          <w:lang w:val="el-GR"/>
        </w:rPr>
        <w:t>.</w:t>
      </w:r>
    </w:p>
    <w:p w14:paraId="04A5D507" w14:textId="2D7B0DD0" w:rsidR="00D21E33" w:rsidRPr="00D61F7E" w:rsidRDefault="00D21E33" w:rsidP="005E6B23">
      <w:pPr>
        <w:rPr>
          <w:rFonts w:ascii="Menlo" w:hAnsi="Menlo" w:cs="Menlo"/>
          <w:color w:val="CCCCCC"/>
          <w:sz w:val="18"/>
          <w:szCs w:val="18"/>
          <w:lang w:val="el-GR"/>
        </w:rPr>
      </w:pPr>
    </w:p>
    <w:p w14:paraId="03EC467B" w14:textId="77777777" w:rsidR="00D61F7E" w:rsidRPr="00A844A0" w:rsidRDefault="00D61F7E" w:rsidP="001D4540">
      <w:pPr>
        <w:jc w:val="both"/>
        <w:rPr>
          <w:rFonts w:asciiTheme="majorHAnsi" w:hAnsiTheme="majorHAnsi" w:cstheme="majorHAnsi"/>
          <w:i/>
          <w:iCs/>
          <w:color w:val="0070C0"/>
          <w:lang w:val="el-GR"/>
        </w:rPr>
      </w:pPr>
      <w:r w:rsidRPr="00D61F7E">
        <w:rPr>
          <w:rFonts w:asciiTheme="majorHAnsi" w:hAnsiTheme="majorHAnsi" w:cstheme="majorHAnsi"/>
          <w:i/>
          <w:iCs/>
          <w:color w:val="0070C0"/>
        </w:rPr>
        <w:t>def</w:t>
      </w:r>
      <w:r w:rsidRPr="00A844A0">
        <w:rPr>
          <w:rFonts w:asciiTheme="majorHAnsi" w:hAnsiTheme="majorHAnsi" w:cstheme="majorHAnsi"/>
          <w:i/>
          <w:iCs/>
          <w:color w:val="0070C0"/>
          <w:lang w:val="el-GR"/>
        </w:rPr>
        <w:t xml:space="preserve"> </w:t>
      </w:r>
      <w:r w:rsidRPr="00D61F7E">
        <w:rPr>
          <w:rFonts w:asciiTheme="majorHAnsi" w:hAnsiTheme="majorHAnsi" w:cstheme="majorHAnsi"/>
          <w:i/>
          <w:iCs/>
          <w:color w:val="0070C0"/>
        </w:rPr>
        <w:t>string</w:t>
      </w:r>
      <w:r w:rsidRPr="00A844A0">
        <w:rPr>
          <w:rFonts w:asciiTheme="majorHAnsi" w:hAnsiTheme="majorHAnsi" w:cstheme="majorHAnsi"/>
          <w:i/>
          <w:iCs/>
          <w:color w:val="0070C0"/>
          <w:lang w:val="el-GR"/>
        </w:rPr>
        <w:t>_</w:t>
      </w:r>
      <w:proofErr w:type="gramStart"/>
      <w:r w:rsidRPr="00D61F7E">
        <w:rPr>
          <w:rFonts w:asciiTheme="majorHAnsi" w:hAnsiTheme="majorHAnsi" w:cstheme="majorHAnsi"/>
          <w:i/>
          <w:iCs/>
          <w:color w:val="0070C0"/>
        </w:rPr>
        <w:t>composition</w:t>
      </w:r>
      <w:r w:rsidRPr="00A844A0">
        <w:rPr>
          <w:rFonts w:asciiTheme="majorHAnsi" w:hAnsiTheme="majorHAnsi" w:cstheme="majorHAnsi"/>
          <w:i/>
          <w:iCs/>
          <w:color w:val="0070C0"/>
          <w:lang w:val="el-GR"/>
        </w:rPr>
        <w:t>(</w:t>
      </w:r>
      <w:proofErr w:type="gramEnd"/>
      <w:r w:rsidRPr="00D61F7E">
        <w:rPr>
          <w:rFonts w:asciiTheme="majorHAnsi" w:hAnsiTheme="majorHAnsi" w:cstheme="majorHAnsi"/>
          <w:i/>
          <w:iCs/>
          <w:color w:val="0070C0"/>
        </w:rPr>
        <w:t>strings</w:t>
      </w:r>
      <w:r w:rsidRPr="00A844A0">
        <w:rPr>
          <w:rFonts w:asciiTheme="majorHAnsi" w:hAnsiTheme="majorHAnsi" w:cstheme="majorHAnsi"/>
          <w:i/>
          <w:iCs/>
          <w:color w:val="0070C0"/>
          <w:lang w:val="el-GR"/>
        </w:rPr>
        <w:t xml:space="preserve">: </w:t>
      </w:r>
      <w:r w:rsidRPr="00D61F7E">
        <w:rPr>
          <w:rFonts w:asciiTheme="majorHAnsi" w:hAnsiTheme="majorHAnsi" w:cstheme="majorHAnsi"/>
          <w:i/>
          <w:iCs/>
          <w:color w:val="0070C0"/>
        </w:rPr>
        <w:t>list</w:t>
      </w:r>
      <w:r w:rsidRPr="00A844A0">
        <w:rPr>
          <w:rFonts w:asciiTheme="majorHAnsi" w:hAnsiTheme="majorHAnsi" w:cstheme="majorHAnsi"/>
          <w:i/>
          <w:iCs/>
          <w:color w:val="0070C0"/>
          <w:lang w:val="el-GR"/>
        </w:rPr>
        <w:t>):</w:t>
      </w:r>
    </w:p>
    <w:p w14:paraId="0CDC1044" w14:textId="72FAFE6D" w:rsidR="006448A7" w:rsidRDefault="008D0938" w:rsidP="006448A7">
      <w:pPr>
        <w:jc w:val="both"/>
        <w:rPr>
          <w:rFonts w:asciiTheme="minorHAnsi" w:hAnsiTheme="minorHAnsi" w:cstheme="minorHAnsi"/>
          <w:lang w:val="el-GR"/>
        </w:rPr>
      </w:pPr>
      <w:r>
        <w:rPr>
          <w:rFonts w:asciiTheme="minorHAnsi" w:hAnsiTheme="minorHAnsi" w:cstheme="minorHAnsi"/>
          <w:lang w:val="el-GR"/>
        </w:rPr>
        <w:t xml:space="preserve">Η συνάρτηση αυτή </w:t>
      </w:r>
      <w:r w:rsidR="00CF518E">
        <w:rPr>
          <w:rFonts w:asciiTheme="minorHAnsi" w:hAnsiTheme="minorHAnsi" w:cstheme="minorHAnsi"/>
          <w:lang w:val="el-GR"/>
        </w:rPr>
        <w:t>πραγματοποιεί την σύνθεση</w:t>
      </w:r>
      <w:r w:rsidR="009E05B7">
        <w:rPr>
          <w:rFonts w:asciiTheme="minorHAnsi" w:hAnsiTheme="minorHAnsi" w:cstheme="minorHAnsi"/>
          <w:lang w:val="el-GR"/>
        </w:rPr>
        <w:t xml:space="preserve"> μιας αλληλουχίας</w:t>
      </w:r>
      <w:r w:rsidR="00B408B5">
        <w:rPr>
          <w:rFonts w:asciiTheme="minorHAnsi" w:hAnsiTheme="minorHAnsi" w:cstheme="minorHAnsi"/>
          <w:lang w:val="el-GR"/>
        </w:rPr>
        <w:t xml:space="preserve">, που παράγεται σύμφωνα με το αλφάβητο </w:t>
      </w:r>
      <w:r w:rsidR="00B408B5">
        <w:rPr>
          <w:rFonts w:asciiTheme="minorHAnsi" w:hAnsiTheme="minorHAnsi" w:cstheme="minorHAnsi"/>
        </w:rPr>
        <w:t>A</w:t>
      </w:r>
      <w:r w:rsidR="00B408B5" w:rsidRPr="00B408B5">
        <w:rPr>
          <w:rFonts w:asciiTheme="minorHAnsi" w:hAnsiTheme="minorHAnsi" w:cstheme="minorHAnsi"/>
          <w:lang w:val="el-GR"/>
        </w:rPr>
        <w:t xml:space="preserve">, </w:t>
      </w:r>
      <w:r w:rsidR="00B408B5">
        <w:rPr>
          <w:rFonts w:asciiTheme="minorHAnsi" w:hAnsiTheme="minorHAnsi" w:cstheme="minorHAnsi"/>
        </w:rPr>
        <w:t>C</w:t>
      </w:r>
      <w:r w:rsidR="00B408B5" w:rsidRPr="00B408B5">
        <w:rPr>
          <w:rFonts w:asciiTheme="minorHAnsi" w:hAnsiTheme="minorHAnsi" w:cstheme="minorHAnsi"/>
          <w:lang w:val="el-GR"/>
        </w:rPr>
        <w:t xml:space="preserve">, </w:t>
      </w:r>
      <w:r w:rsidR="00B408B5">
        <w:rPr>
          <w:rFonts w:asciiTheme="minorHAnsi" w:hAnsiTheme="minorHAnsi" w:cstheme="minorHAnsi"/>
        </w:rPr>
        <w:t>G</w:t>
      </w:r>
      <w:r w:rsidR="00B408B5" w:rsidRPr="00B408B5">
        <w:rPr>
          <w:rFonts w:asciiTheme="minorHAnsi" w:hAnsiTheme="minorHAnsi" w:cstheme="minorHAnsi"/>
          <w:lang w:val="el-GR"/>
        </w:rPr>
        <w:t xml:space="preserve">, </w:t>
      </w:r>
      <w:r w:rsidR="00B408B5">
        <w:rPr>
          <w:rFonts w:asciiTheme="minorHAnsi" w:hAnsiTheme="minorHAnsi" w:cstheme="minorHAnsi"/>
        </w:rPr>
        <w:t>T</w:t>
      </w:r>
      <w:r w:rsidR="00B408B5" w:rsidRPr="00B408B5">
        <w:rPr>
          <w:rFonts w:asciiTheme="minorHAnsi" w:hAnsiTheme="minorHAnsi" w:cstheme="minorHAnsi"/>
          <w:lang w:val="el-GR"/>
        </w:rPr>
        <w:t xml:space="preserve">. </w:t>
      </w:r>
      <w:r w:rsidR="00B408B5">
        <w:rPr>
          <w:rFonts w:asciiTheme="minorHAnsi" w:hAnsiTheme="minorHAnsi" w:cstheme="minorHAnsi"/>
          <w:lang w:val="el-GR"/>
        </w:rPr>
        <w:t>Αρχίζοντα</w:t>
      </w:r>
      <w:r w:rsidR="005D7A0B">
        <w:rPr>
          <w:rFonts w:asciiTheme="minorHAnsi" w:hAnsiTheme="minorHAnsi" w:cstheme="minorHAnsi"/>
          <w:lang w:val="el-GR"/>
        </w:rPr>
        <w:t xml:space="preserve">ς, </w:t>
      </w:r>
      <w:r w:rsidR="00BC0DCD">
        <w:rPr>
          <w:rFonts w:asciiTheme="minorHAnsi" w:hAnsiTheme="minorHAnsi" w:cstheme="minorHAnsi"/>
          <w:lang w:val="el-GR"/>
        </w:rPr>
        <w:t>επιλέγονται</w:t>
      </w:r>
      <w:r w:rsidR="005D7A0B">
        <w:rPr>
          <w:rFonts w:asciiTheme="minorHAnsi" w:hAnsiTheme="minorHAnsi" w:cstheme="minorHAnsi"/>
          <w:lang w:val="el-GR"/>
        </w:rPr>
        <w:t xml:space="preserve"> από </w:t>
      </w:r>
      <w:r w:rsidR="009540DF">
        <w:rPr>
          <w:rFonts w:asciiTheme="minorHAnsi" w:hAnsiTheme="minorHAnsi" w:cstheme="minorHAnsi"/>
          <w:lang w:val="el-GR"/>
        </w:rPr>
        <w:t xml:space="preserve">το αλφάβητο ένα έως τρία σύμβολα ώστε να </w:t>
      </w:r>
      <w:r w:rsidR="00BC0DCD">
        <w:rPr>
          <w:rFonts w:asciiTheme="minorHAnsi" w:hAnsiTheme="minorHAnsi" w:cstheme="minorHAnsi"/>
          <w:lang w:val="el-GR"/>
        </w:rPr>
        <w:t>τοποθετηθούν</w:t>
      </w:r>
      <w:r w:rsidR="009540DF">
        <w:rPr>
          <w:rFonts w:asciiTheme="minorHAnsi" w:hAnsiTheme="minorHAnsi" w:cstheme="minorHAnsi"/>
          <w:lang w:val="el-GR"/>
        </w:rPr>
        <w:t xml:space="preserve"> στην αρχή της συμβολοσειράς</w:t>
      </w:r>
      <w:r w:rsidR="00603EF7">
        <w:rPr>
          <w:rFonts w:asciiTheme="minorHAnsi" w:hAnsiTheme="minorHAnsi" w:cstheme="minorHAnsi"/>
          <w:lang w:val="el-GR"/>
        </w:rPr>
        <w:t>. Στην συνέχεια</w:t>
      </w:r>
      <w:r w:rsidR="006448A7">
        <w:rPr>
          <w:rFonts w:asciiTheme="minorHAnsi" w:hAnsiTheme="minorHAnsi" w:cstheme="minorHAnsi"/>
          <w:lang w:val="el-GR"/>
        </w:rPr>
        <w:t xml:space="preserve">, για κάθε ένα από τα </w:t>
      </w:r>
      <w:r w:rsidR="006448A7">
        <w:rPr>
          <w:rFonts w:asciiTheme="minorHAnsi" w:hAnsiTheme="minorHAnsi" w:cstheme="minorHAnsi"/>
        </w:rPr>
        <w:t>patterns</w:t>
      </w:r>
      <w:r w:rsidR="006448A7" w:rsidRPr="00BC0DCD">
        <w:rPr>
          <w:rFonts w:asciiTheme="minorHAnsi" w:hAnsiTheme="minorHAnsi" w:cstheme="minorHAnsi"/>
          <w:lang w:val="el-GR"/>
        </w:rPr>
        <w:t>:</w:t>
      </w:r>
    </w:p>
    <w:p w14:paraId="0205E8D1" w14:textId="77777777" w:rsidR="00F9710A" w:rsidRPr="00BC0DCD" w:rsidRDefault="00F9710A" w:rsidP="006448A7">
      <w:pPr>
        <w:jc w:val="both"/>
        <w:rPr>
          <w:rFonts w:asciiTheme="minorHAnsi" w:hAnsiTheme="minorHAnsi" w:cstheme="minorHAnsi"/>
          <w:lang w:val="el-GR"/>
        </w:rPr>
      </w:pPr>
    </w:p>
    <w:p w14:paraId="03C763FB" w14:textId="7D479C7E" w:rsidR="006448A7" w:rsidRDefault="00BC0DCD" w:rsidP="006448A7">
      <w:pPr>
        <w:pStyle w:val="ListParagraph"/>
        <w:numPr>
          <w:ilvl w:val="0"/>
          <w:numId w:val="21"/>
        </w:numPr>
        <w:jc w:val="both"/>
        <w:rPr>
          <w:rFonts w:asciiTheme="minorHAnsi" w:hAnsiTheme="minorHAnsi" w:cstheme="minorHAnsi"/>
          <w:lang w:val="el-GR"/>
        </w:rPr>
      </w:pPr>
      <w:r>
        <w:rPr>
          <w:rFonts w:asciiTheme="minorHAnsi" w:hAnsiTheme="minorHAnsi" w:cstheme="minorHAnsi"/>
          <w:lang w:val="el-GR"/>
        </w:rPr>
        <w:t>Εξάγεται</w:t>
      </w:r>
      <w:r w:rsidR="00822A00">
        <w:rPr>
          <w:rFonts w:asciiTheme="minorHAnsi" w:hAnsiTheme="minorHAnsi" w:cstheme="minorHAnsi"/>
          <w:lang w:val="el-GR"/>
        </w:rPr>
        <w:t xml:space="preserve"> </w:t>
      </w:r>
      <w:r>
        <w:rPr>
          <w:rFonts w:asciiTheme="minorHAnsi" w:hAnsiTheme="minorHAnsi" w:cstheme="minorHAnsi"/>
          <w:lang w:val="el-GR"/>
        </w:rPr>
        <w:t>ο</w:t>
      </w:r>
      <w:r w:rsidR="00822A00">
        <w:rPr>
          <w:rFonts w:asciiTheme="minorHAnsi" w:hAnsiTheme="minorHAnsi" w:cstheme="minorHAnsi"/>
          <w:lang w:val="el-GR"/>
        </w:rPr>
        <w:t xml:space="preserve"> αριθμό</w:t>
      </w:r>
      <w:r>
        <w:rPr>
          <w:rFonts w:asciiTheme="minorHAnsi" w:hAnsiTheme="minorHAnsi" w:cstheme="minorHAnsi"/>
          <w:lang w:val="el-GR"/>
        </w:rPr>
        <w:t>ς</w:t>
      </w:r>
      <w:r w:rsidR="00822A00">
        <w:rPr>
          <w:rFonts w:asciiTheme="minorHAnsi" w:hAnsiTheme="minorHAnsi" w:cstheme="minorHAnsi"/>
          <w:lang w:val="el-GR"/>
        </w:rPr>
        <w:t xml:space="preserve"> των </w:t>
      </w:r>
      <w:r w:rsidR="00010091">
        <w:rPr>
          <w:rFonts w:asciiTheme="minorHAnsi" w:hAnsiTheme="minorHAnsi" w:cstheme="minorHAnsi"/>
          <w:lang w:val="el-GR"/>
        </w:rPr>
        <w:t>αλλαγών</w:t>
      </w:r>
      <w:r w:rsidR="00822A00">
        <w:rPr>
          <w:rFonts w:asciiTheme="minorHAnsi" w:hAnsiTheme="minorHAnsi" w:cstheme="minorHAnsi"/>
          <w:lang w:val="el-GR"/>
        </w:rPr>
        <w:t xml:space="preserve"> που θα πραγματοποιηθούν (</w:t>
      </w:r>
      <w:r w:rsidR="00010091">
        <w:rPr>
          <w:rFonts w:asciiTheme="minorHAnsi" w:hAnsiTheme="minorHAnsi" w:cstheme="minorHAnsi"/>
          <w:lang w:val="el-GR"/>
        </w:rPr>
        <w:t>από καμία έως δύο</w:t>
      </w:r>
      <w:r w:rsidR="00822A00">
        <w:rPr>
          <w:rFonts w:asciiTheme="minorHAnsi" w:hAnsiTheme="minorHAnsi" w:cstheme="minorHAnsi"/>
          <w:lang w:val="el-GR"/>
        </w:rPr>
        <w:t>)</w:t>
      </w:r>
    </w:p>
    <w:p w14:paraId="7D28B34A" w14:textId="6C99CC77" w:rsidR="00C936CA" w:rsidRPr="00C936CA" w:rsidRDefault="00BC0DCD" w:rsidP="00C936CA">
      <w:pPr>
        <w:pStyle w:val="ListParagraph"/>
        <w:numPr>
          <w:ilvl w:val="0"/>
          <w:numId w:val="21"/>
        </w:numPr>
        <w:jc w:val="both"/>
        <w:rPr>
          <w:rFonts w:asciiTheme="minorHAnsi" w:hAnsiTheme="minorHAnsi" w:cstheme="minorHAnsi"/>
          <w:lang w:val="el-GR"/>
        </w:rPr>
      </w:pPr>
      <w:r>
        <w:rPr>
          <w:rFonts w:asciiTheme="minorHAnsi" w:hAnsiTheme="minorHAnsi" w:cstheme="minorHAnsi"/>
          <w:lang w:val="el-GR"/>
        </w:rPr>
        <w:t>Επαναλ</w:t>
      </w:r>
      <w:r w:rsidR="00D90E0C">
        <w:rPr>
          <w:rFonts w:asciiTheme="minorHAnsi" w:hAnsiTheme="minorHAnsi" w:cstheme="minorHAnsi"/>
          <w:lang w:val="el-GR"/>
        </w:rPr>
        <w:t>αμβάνεται</w:t>
      </w:r>
      <w:r w:rsidR="00C936CA">
        <w:rPr>
          <w:rFonts w:asciiTheme="minorHAnsi" w:hAnsiTheme="minorHAnsi" w:cstheme="minorHAnsi"/>
          <w:lang w:val="el-GR"/>
        </w:rPr>
        <w:t xml:space="preserve"> για τον αριθμό που </w:t>
      </w:r>
      <w:r w:rsidR="00480E89">
        <w:rPr>
          <w:rFonts w:asciiTheme="minorHAnsi" w:hAnsiTheme="minorHAnsi" w:cstheme="minorHAnsi"/>
          <w:lang w:val="el-GR"/>
        </w:rPr>
        <w:t>εξάχθηκε</w:t>
      </w:r>
      <w:r w:rsidR="00C936CA">
        <w:rPr>
          <w:rFonts w:asciiTheme="minorHAnsi" w:hAnsiTheme="minorHAnsi" w:cstheme="minorHAnsi"/>
          <w:lang w:val="el-GR"/>
        </w:rPr>
        <w:t xml:space="preserve"> φορές</w:t>
      </w:r>
    </w:p>
    <w:p w14:paraId="00B46085" w14:textId="42FE9343" w:rsidR="00C936CA" w:rsidRDefault="004B0E3D" w:rsidP="00C936CA">
      <w:pPr>
        <w:pStyle w:val="ListParagraph"/>
        <w:numPr>
          <w:ilvl w:val="1"/>
          <w:numId w:val="21"/>
        </w:numPr>
        <w:jc w:val="both"/>
        <w:rPr>
          <w:rFonts w:asciiTheme="minorHAnsi" w:hAnsiTheme="minorHAnsi" w:cstheme="minorHAnsi"/>
          <w:lang w:val="el-GR"/>
        </w:rPr>
      </w:pPr>
      <w:r>
        <w:rPr>
          <w:rFonts w:asciiTheme="minorHAnsi" w:hAnsiTheme="minorHAnsi" w:cstheme="minorHAnsi"/>
          <w:lang w:val="el-GR"/>
        </w:rPr>
        <w:t xml:space="preserve">Λαμβάνεται </w:t>
      </w:r>
      <w:r w:rsidR="00434EF5">
        <w:rPr>
          <w:rFonts w:asciiTheme="minorHAnsi" w:hAnsiTheme="minorHAnsi" w:cstheme="minorHAnsi"/>
          <w:lang w:val="el-GR"/>
        </w:rPr>
        <w:t xml:space="preserve">τυχαία </w:t>
      </w:r>
      <w:r>
        <w:rPr>
          <w:rFonts w:asciiTheme="minorHAnsi" w:hAnsiTheme="minorHAnsi" w:cstheme="minorHAnsi"/>
          <w:lang w:val="el-GR"/>
        </w:rPr>
        <w:t xml:space="preserve">ο </w:t>
      </w:r>
      <w:r w:rsidR="00434EF5">
        <w:rPr>
          <w:rFonts w:asciiTheme="minorHAnsi" w:hAnsiTheme="minorHAnsi" w:cstheme="minorHAnsi"/>
          <w:lang w:val="el-GR"/>
        </w:rPr>
        <w:t xml:space="preserve">δείκτης του συμβόλου που θα </w:t>
      </w:r>
      <w:r w:rsidR="00145122">
        <w:rPr>
          <w:rFonts w:asciiTheme="minorHAnsi" w:hAnsiTheme="minorHAnsi" w:cstheme="minorHAnsi"/>
          <w:lang w:val="el-GR"/>
        </w:rPr>
        <w:t xml:space="preserve">αντικατασταθεί/διαγραφεί και </w:t>
      </w:r>
      <w:proofErr w:type="spellStart"/>
      <w:r w:rsidR="00AE52E1">
        <w:rPr>
          <w:rFonts w:asciiTheme="minorHAnsi" w:hAnsiTheme="minorHAnsi" w:cstheme="minorHAnsi"/>
          <w:lang w:val="el-GR"/>
        </w:rPr>
        <w:t>ισοπίθανα</w:t>
      </w:r>
      <w:proofErr w:type="spellEnd"/>
      <w:r w:rsidR="00AE52E1">
        <w:rPr>
          <w:rFonts w:asciiTheme="minorHAnsi" w:hAnsiTheme="minorHAnsi" w:cstheme="minorHAnsi"/>
          <w:lang w:val="el-GR"/>
        </w:rPr>
        <w:t xml:space="preserve"> μέσω της</w:t>
      </w:r>
      <w:r w:rsidR="00AE52E1">
        <w:rPr>
          <w:rFonts w:asciiTheme="minorHAnsi" w:hAnsiTheme="minorHAnsi" w:cstheme="minorHAnsi"/>
          <w:i/>
          <w:iCs/>
          <w:lang w:val="el-GR"/>
        </w:rPr>
        <w:t xml:space="preserve"> </w:t>
      </w:r>
      <w:proofErr w:type="spellStart"/>
      <w:r w:rsidR="00AE52E1" w:rsidRPr="00AE52E1">
        <w:rPr>
          <w:rFonts w:asciiTheme="minorHAnsi" w:hAnsiTheme="minorHAnsi" w:cstheme="minorHAnsi"/>
          <w:i/>
          <w:iCs/>
        </w:rPr>
        <w:t>randint</w:t>
      </w:r>
      <w:proofErr w:type="spellEnd"/>
      <w:r w:rsidR="00AE52E1" w:rsidRPr="00AE52E1">
        <w:rPr>
          <w:rFonts w:asciiTheme="minorHAnsi" w:hAnsiTheme="minorHAnsi" w:cstheme="minorHAnsi"/>
          <w:i/>
          <w:iCs/>
          <w:lang w:val="el-GR"/>
        </w:rPr>
        <w:t>(0,1)</w:t>
      </w:r>
      <w:r w:rsidR="00727A3E">
        <w:rPr>
          <w:rFonts w:asciiTheme="minorHAnsi" w:hAnsiTheme="minorHAnsi" w:cstheme="minorHAnsi"/>
          <w:i/>
          <w:iCs/>
          <w:lang w:val="el-GR"/>
        </w:rPr>
        <w:t xml:space="preserve">, </w:t>
      </w:r>
      <w:r w:rsidR="00727A3E">
        <w:rPr>
          <w:rFonts w:asciiTheme="minorHAnsi" w:hAnsiTheme="minorHAnsi" w:cstheme="minorHAnsi"/>
          <w:lang w:val="el-GR"/>
        </w:rPr>
        <w:t xml:space="preserve">το σύμβολο που βρίσκεται στην θέση που επιδεικνύει ο δείκτης, είτε θα </w:t>
      </w:r>
      <w:proofErr w:type="spellStart"/>
      <w:r w:rsidR="00727A3E">
        <w:rPr>
          <w:rFonts w:asciiTheme="minorHAnsi" w:hAnsiTheme="minorHAnsi" w:cstheme="minorHAnsi"/>
          <w:lang w:val="el-GR"/>
        </w:rPr>
        <w:t>αντικατσταθεί</w:t>
      </w:r>
      <w:proofErr w:type="spellEnd"/>
      <w:r w:rsidR="00727A3E">
        <w:rPr>
          <w:rFonts w:asciiTheme="minorHAnsi" w:hAnsiTheme="minorHAnsi" w:cstheme="minorHAnsi"/>
          <w:lang w:val="el-GR"/>
        </w:rPr>
        <w:t xml:space="preserve"> με ένα άλλο σύμβολο</w:t>
      </w:r>
      <w:r w:rsidR="0065540D">
        <w:rPr>
          <w:rFonts w:asciiTheme="minorHAnsi" w:hAnsiTheme="minorHAnsi" w:cstheme="minorHAnsi"/>
          <w:lang w:val="el-GR"/>
        </w:rPr>
        <w:t xml:space="preserve"> του ίδιου </w:t>
      </w:r>
      <w:r w:rsidR="0065540D">
        <w:rPr>
          <w:rFonts w:asciiTheme="minorHAnsi" w:hAnsiTheme="minorHAnsi" w:cstheme="minorHAnsi"/>
        </w:rPr>
        <w:t>pattern</w:t>
      </w:r>
      <w:r w:rsidR="0065540D" w:rsidRPr="0065540D">
        <w:rPr>
          <w:rFonts w:asciiTheme="minorHAnsi" w:hAnsiTheme="minorHAnsi" w:cstheme="minorHAnsi"/>
          <w:lang w:val="el-GR"/>
        </w:rPr>
        <w:t xml:space="preserve"> (</w:t>
      </w:r>
      <w:r w:rsidR="0065540D">
        <w:rPr>
          <w:rFonts w:asciiTheme="minorHAnsi" w:hAnsiTheme="minorHAnsi" w:cstheme="minorHAnsi"/>
          <w:lang w:val="el-GR"/>
        </w:rPr>
        <w:t>όχι όμως το ίδιο που επιλέχθηκε</w:t>
      </w:r>
      <w:r w:rsidR="0065540D" w:rsidRPr="0065540D">
        <w:rPr>
          <w:rFonts w:asciiTheme="minorHAnsi" w:hAnsiTheme="minorHAnsi" w:cstheme="minorHAnsi"/>
          <w:lang w:val="el-GR"/>
        </w:rPr>
        <w:t>)</w:t>
      </w:r>
      <w:r w:rsidR="0065540D">
        <w:rPr>
          <w:rFonts w:asciiTheme="minorHAnsi" w:hAnsiTheme="minorHAnsi" w:cstheme="minorHAnsi"/>
          <w:lang w:val="el-GR"/>
        </w:rPr>
        <w:t>, είτε θα διαγραφεί</w:t>
      </w:r>
      <w:r w:rsidR="00C0255A">
        <w:rPr>
          <w:rFonts w:asciiTheme="minorHAnsi" w:hAnsiTheme="minorHAnsi" w:cstheme="minorHAnsi"/>
          <w:lang w:val="el-GR"/>
        </w:rPr>
        <w:t>, αντικαθιστώντας το ουσιαστικά με την κενή συμβολοσειρά</w:t>
      </w:r>
      <w:r w:rsidR="00835517">
        <w:rPr>
          <w:rFonts w:asciiTheme="minorHAnsi" w:hAnsiTheme="minorHAnsi" w:cstheme="minorHAnsi"/>
          <w:lang w:val="el-GR"/>
        </w:rPr>
        <w:t xml:space="preserve">. Σημειώνεται ότι στην περίπτωση </w:t>
      </w:r>
      <w:r w:rsidR="00B0799E">
        <w:rPr>
          <w:rFonts w:asciiTheme="minorHAnsi" w:hAnsiTheme="minorHAnsi" w:cstheme="minorHAnsi"/>
          <w:lang w:val="el-GR"/>
        </w:rPr>
        <w:t xml:space="preserve">που οι αντικαταστάσεις είναι δύο, τότε τη </w:t>
      </w:r>
      <w:r w:rsidR="00506A47">
        <w:rPr>
          <w:rFonts w:asciiTheme="minorHAnsi" w:hAnsiTheme="minorHAnsi" w:cstheme="minorHAnsi"/>
          <w:lang w:val="el-GR"/>
        </w:rPr>
        <w:t>δεύτερη</w:t>
      </w:r>
      <w:r w:rsidR="00B0799E">
        <w:rPr>
          <w:rFonts w:asciiTheme="minorHAnsi" w:hAnsiTheme="minorHAnsi" w:cstheme="minorHAnsi"/>
          <w:lang w:val="el-GR"/>
        </w:rPr>
        <w:t xml:space="preserve"> φορά ο δείκτης που θα αντικατασταθεί θα είναι </w:t>
      </w:r>
      <w:r w:rsidR="00506A47">
        <w:rPr>
          <w:rFonts w:asciiTheme="minorHAnsi" w:hAnsiTheme="minorHAnsi" w:cstheme="minorHAnsi"/>
          <w:lang w:val="el-GR"/>
        </w:rPr>
        <w:t>διαφορετικός από αυτόν που αντικαταστάθηκε προηγουμένως</w:t>
      </w:r>
    </w:p>
    <w:p w14:paraId="3758703E" w14:textId="6B3AFD28" w:rsidR="00E740B4" w:rsidRDefault="0085469E" w:rsidP="005E6B23">
      <w:pPr>
        <w:pStyle w:val="ListParagraph"/>
        <w:numPr>
          <w:ilvl w:val="0"/>
          <w:numId w:val="21"/>
        </w:numPr>
        <w:jc w:val="both"/>
        <w:rPr>
          <w:rFonts w:asciiTheme="minorHAnsi" w:hAnsiTheme="minorHAnsi" w:cstheme="minorHAnsi"/>
          <w:lang w:val="el-GR"/>
        </w:rPr>
      </w:pPr>
      <w:r w:rsidRPr="000F64D6">
        <w:rPr>
          <w:rFonts w:asciiTheme="minorHAnsi" w:hAnsiTheme="minorHAnsi" w:cstheme="minorHAnsi"/>
          <w:lang w:val="el-GR"/>
        </w:rPr>
        <w:t>Ύ</w:t>
      </w:r>
      <w:r w:rsidR="00C0255A" w:rsidRPr="000F64D6">
        <w:rPr>
          <w:rFonts w:asciiTheme="minorHAnsi" w:hAnsiTheme="minorHAnsi" w:cstheme="minorHAnsi"/>
          <w:lang w:val="el-GR"/>
        </w:rPr>
        <w:t>στερ</w:t>
      </w:r>
      <w:r w:rsidRPr="000F64D6">
        <w:rPr>
          <w:rFonts w:asciiTheme="minorHAnsi" w:hAnsiTheme="minorHAnsi" w:cstheme="minorHAnsi"/>
          <w:lang w:val="el-GR"/>
        </w:rPr>
        <w:t>α προ</w:t>
      </w:r>
      <w:r w:rsidR="00D012A7" w:rsidRPr="000F64D6">
        <w:rPr>
          <w:rFonts w:asciiTheme="minorHAnsi" w:hAnsiTheme="minorHAnsi" w:cstheme="minorHAnsi"/>
          <w:lang w:val="el-GR"/>
        </w:rPr>
        <w:t xml:space="preserve">στίθεται στο τέλος της συμβολοσειράς αυτής ένα ή δύο σύμβολα </w:t>
      </w:r>
      <w:r w:rsidR="00835517" w:rsidRPr="000F64D6">
        <w:rPr>
          <w:rFonts w:asciiTheme="minorHAnsi" w:hAnsiTheme="minorHAnsi" w:cstheme="minorHAnsi"/>
          <w:lang w:val="el-GR"/>
        </w:rPr>
        <w:t>από το αλφάβητο (μπορεί το ίδιο σύμβολο να προστεθεί δύο φορές)</w:t>
      </w:r>
    </w:p>
    <w:p w14:paraId="68205FC7" w14:textId="77777777" w:rsidR="0034204F" w:rsidRPr="0034204F" w:rsidRDefault="0034204F" w:rsidP="0034204F">
      <w:pPr>
        <w:jc w:val="both"/>
        <w:rPr>
          <w:rFonts w:asciiTheme="minorHAnsi" w:hAnsiTheme="minorHAnsi" w:cstheme="minorHAnsi"/>
          <w:lang w:val="el-GR"/>
        </w:rPr>
      </w:pPr>
    </w:p>
    <w:p w14:paraId="3CFC766C" w14:textId="77777777" w:rsidR="00526180" w:rsidRDefault="00526180" w:rsidP="001D4540">
      <w:pPr>
        <w:jc w:val="both"/>
        <w:rPr>
          <w:rFonts w:asciiTheme="minorHAnsi" w:hAnsiTheme="minorHAnsi" w:cstheme="minorHAnsi"/>
          <w:lang w:val="el-GR"/>
        </w:rPr>
      </w:pPr>
      <w:r w:rsidRPr="00526180">
        <w:rPr>
          <w:rFonts w:asciiTheme="majorHAnsi" w:hAnsiTheme="majorHAnsi" w:cstheme="majorHAnsi"/>
          <w:i/>
          <w:iCs/>
          <w:color w:val="0070C0"/>
        </w:rPr>
        <w:lastRenderedPageBreak/>
        <w:t>def</w:t>
      </w:r>
      <w:r w:rsidRPr="00526180">
        <w:rPr>
          <w:rFonts w:asciiTheme="majorHAnsi" w:hAnsiTheme="majorHAnsi" w:cstheme="majorHAnsi"/>
          <w:i/>
          <w:iCs/>
          <w:color w:val="0070C0"/>
          <w:lang w:val="el-GR"/>
        </w:rPr>
        <w:t xml:space="preserve"> </w:t>
      </w:r>
      <w:r w:rsidRPr="00526180">
        <w:rPr>
          <w:rFonts w:asciiTheme="majorHAnsi" w:hAnsiTheme="majorHAnsi" w:cstheme="majorHAnsi"/>
          <w:i/>
          <w:iCs/>
          <w:color w:val="0070C0"/>
        </w:rPr>
        <w:t>generate</w:t>
      </w:r>
      <w:r w:rsidRPr="00526180">
        <w:rPr>
          <w:rFonts w:asciiTheme="majorHAnsi" w:hAnsiTheme="majorHAnsi" w:cstheme="majorHAnsi"/>
          <w:i/>
          <w:iCs/>
          <w:color w:val="0070C0"/>
          <w:lang w:val="el-GR"/>
        </w:rPr>
        <w:t>_</w:t>
      </w:r>
      <w:proofErr w:type="gramStart"/>
      <w:r w:rsidRPr="00526180">
        <w:rPr>
          <w:rFonts w:asciiTheme="majorHAnsi" w:hAnsiTheme="majorHAnsi" w:cstheme="majorHAnsi"/>
          <w:i/>
          <w:iCs/>
          <w:color w:val="0070C0"/>
        </w:rPr>
        <w:t>datasets</w:t>
      </w:r>
      <w:r w:rsidRPr="00526180">
        <w:rPr>
          <w:rFonts w:asciiTheme="majorHAnsi" w:hAnsiTheme="majorHAnsi" w:cstheme="majorHAnsi"/>
          <w:i/>
          <w:iCs/>
          <w:color w:val="0070C0"/>
          <w:lang w:val="el-GR"/>
        </w:rPr>
        <w:t>(</w:t>
      </w:r>
      <w:proofErr w:type="gramEnd"/>
      <w:r w:rsidRPr="00526180">
        <w:rPr>
          <w:rFonts w:asciiTheme="majorHAnsi" w:hAnsiTheme="majorHAnsi" w:cstheme="majorHAnsi"/>
          <w:i/>
          <w:iCs/>
          <w:color w:val="0070C0"/>
          <w:lang w:val="el-GR"/>
        </w:rPr>
        <w:t>):</w:t>
      </w:r>
    </w:p>
    <w:p w14:paraId="36F4D0EB" w14:textId="1E4A8AB8" w:rsidR="00177CE7" w:rsidRPr="00A844A0" w:rsidRDefault="00526180" w:rsidP="00F35046">
      <w:pPr>
        <w:jc w:val="both"/>
        <w:rPr>
          <w:rFonts w:asciiTheme="minorHAnsi" w:hAnsiTheme="minorHAnsi" w:cstheme="minorHAnsi"/>
          <w:i/>
          <w:iCs/>
          <w:lang w:val="el-GR"/>
        </w:rPr>
      </w:pPr>
      <w:r>
        <w:rPr>
          <w:rFonts w:asciiTheme="minorHAnsi" w:hAnsiTheme="minorHAnsi" w:cstheme="minorHAnsi"/>
          <w:lang w:val="el-GR"/>
        </w:rPr>
        <w:t xml:space="preserve">Η </w:t>
      </w:r>
      <w:r w:rsidR="0072063B">
        <w:rPr>
          <w:rFonts w:asciiTheme="minorHAnsi" w:hAnsiTheme="minorHAnsi" w:cstheme="minorHAnsi"/>
          <w:lang w:val="el-GR"/>
        </w:rPr>
        <w:t xml:space="preserve">συνάρτηση αυτή </w:t>
      </w:r>
      <w:r>
        <w:rPr>
          <w:rFonts w:asciiTheme="minorHAnsi" w:hAnsiTheme="minorHAnsi" w:cstheme="minorHAnsi"/>
          <w:lang w:val="el-GR"/>
        </w:rPr>
        <w:t xml:space="preserve">επαναλαμβάνει την </w:t>
      </w:r>
      <w:r w:rsidR="000F6FCA">
        <w:rPr>
          <w:rFonts w:asciiTheme="minorHAnsi" w:hAnsiTheme="minorHAnsi" w:cstheme="minorHAnsi"/>
          <w:lang w:val="el-GR"/>
        </w:rPr>
        <w:t xml:space="preserve">διαδικασία της συνάρτησης </w:t>
      </w:r>
      <w:proofErr w:type="spellStart"/>
      <w:r w:rsidR="000F6FCA" w:rsidRPr="000F6FCA">
        <w:rPr>
          <w:rFonts w:asciiTheme="minorHAnsi" w:hAnsiTheme="minorHAnsi" w:cstheme="minorHAnsi"/>
          <w:i/>
          <w:iCs/>
          <w:lang w:val="el-GR"/>
        </w:rPr>
        <w:t>string_composition</w:t>
      </w:r>
      <w:proofErr w:type="spellEnd"/>
      <w:r w:rsidR="000F6FCA" w:rsidRPr="000F6FCA">
        <w:rPr>
          <w:rFonts w:asciiTheme="minorHAnsi" w:hAnsiTheme="minorHAnsi" w:cstheme="minorHAnsi"/>
          <w:i/>
          <w:iCs/>
          <w:lang w:val="el-GR"/>
        </w:rPr>
        <w:t xml:space="preserve">() </w:t>
      </w:r>
      <w:r w:rsidR="000F6FCA" w:rsidRPr="000F6FCA">
        <w:rPr>
          <w:rFonts w:asciiTheme="minorHAnsi" w:hAnsiTheme="minorHAnsi" w:cstheme="minorHAnsi"/>
          <w:lang w:val="el-GR"/>
        </w:rPr>
        <w:t>50</w:t>
      </w:r>
      <w:r w:rsidR="000F6FCA">
        <w:rPr>
          <w:rFonts w:asciiTheme="minorHAnsi" w:hAnsiTheme="minorHAnsi" w:cstheme="minorHAnsi"/>
          <w:lang w:val="el-GR"/>
        </w:rPr>
        <w:t xml:space="preserve"> φορές</w:t>
      </w:r>
      <w:r w:rsidR="003D4047">
        <w:rPr>
          <w:rFonts w:asciiTheme="minorHAnsi" w:hAnsiTheme="minorHAnsi" w:cstheme="minorHAnsi"/>
          <w:lang w:val="el-GR"/>
        </w:rPr>
        <w:t xml:space="preserve">, καθώς επίσης διασπά τα δεδομένα σε δύο σύνολα, στο </w:t>
      </w:r>
      <w:proofErr w:type="spellStart"/>
      <w:r w:rsidR="003D4047" w:rsidRPr="00F35046">
        <w:rPr>
          <w:rFonts w:asciiTheme="minorHAnsi" w:hAnsiTheme="minorHAnsi" w:cstheme="minorHAnsi"/>
          <w:i/>
          <w:iCs/>
        </w:rPr>
        <w:t>datasetA</w:t>
      </w:r>
      <w:proofErr w:type="spellEnd"/>
      <w:r w:rsidR="003D4047" w:rsidRPr="003D4047">
        <w:rPr>
          <w:rFonts w:asciiTheme="minorHAnsi" w:hAnsiTheme="minorHAnsi" w:cstheme="minorHAnsi"/>
          <w:lang w:val="el-GR"/>
        </w:rPr>
        <w:t xml:space="preserve"> </w:t>
      </w:r>
      <w:r w:rsidR="003D4047">
        <w:rPr>
          <w:rFonts w:asciiTheme="minorHAnsi" w:hAnsiTheme="minorHAnsi" w:cstheme="minorHAnsi"/>
          <w:lang w:val="el-GR"/>
        </w:rPr>
        <w:t xml:space="preserve">που περιλαμβάνει </w:t>
      </w:r>
      <w:r w:rsidR="003D4047" w:rsidRPr="003D4047">
        <w:rPr>
          <w:rFonts w:asciiTheme="minorHAnsi" w:hAnsiTheme="minorHAnsi" w:cstheme="minorHAnsi"/>
          <w:lang w:val="el-GR"/>
        </w:rPr>
        <w:t xml:space="preserve">15 </w:t>
      </w:r>
      <w:r w:rsidR="003D4047">
        <w:rPr>
          <w:rFonts w:asciiTheme="minorHAnsi" w:hAnsiTheme="minorHAnsi" w:cstheme="minorHAnsi"/>
          <w:lang w:val="el-GR"/>
        </w:rPr>
        <w:t xml:space="preserve">αλληλουχίες και στο </w:t>
      </w:r>
      <w:proofErr w:type="spellStart"/>
      <w:r w:rsidR="003D4047" w:rsidRPr="00F35046">
        <w:rPr>
          <w:rFonts w:asciiTheme="minorHAnsi" w:hAnsiTheme="minorHAnsi" w:cstheme="minorHAnsi"/>
          <w:i/>
          <w:iCs/>
        </w:rPr>
        <w:t>datasetB</w:t>
      </w:r>
      <w:proofErr w:type="spellEnd"/>
      <w:r w:rsidR="003D4047" w:rsidRPr="003D4047">
        <w:rPr>
          <w:rFonts w:asciiTheme="minorHAnsi" w:hAnsiTheme="minorHAnsi" w:cstheme="minorHAnsi"/>
          <w:lang w:val="el-GR"/>
        </w:rPr>
        <w:t xml:space="preserve"> </w:t>
      </w:r>
      <w:r w:rsidR="003D4047">
        <w:rPr>
          <w:rFonts w:asciiTheme="minorHAnsi" w:hAnsiTheme="minorHAnsi" w:cstheme="minorHAnsi"/>
          <w:lang w:val="el-GR"/>
        </w:rPr>
        <w:t xml:space="preserve">που περιλαμβάνει </w:t>
      </w:r>
      <w:r w:rsidR="000C55EC">
        <w:rPr>
          <w:rFonts w:asciiTheme="minorHAnsi" w:hAnsiTheme="minorHAnsi" w:cstheme="minorHAnsi"/>
          <w:lang w:val="el-GR"/>
        </w:rPr>
        <w:t xml:space="preserve">35 αλληλουχίες. Τέλος τα </w:t>
      </w:r>
      <w:r w:rsidR="00F35046">
        <w:rPr>
          <w:rFonts w:asciiTheme="minorHAnsi" w:hAnsiTheme="minorHAnsi" w:cstheme="minorHAnsi"/>
          <w:lang w:val="el-GR"/>
        </w:rPr>
        <w:t>σύνολα</w:t>
      </w:r>
      <w:r w:rsidR="000C55EC">
        <w:rPr>
          <w:rFonts w:asciiTheme="minorHAnsi" w:hAnsiTheme="minorHAnsi" w:cstheme="minorHAnsi"/>
          <w:lang w:val="el-GR"/>
        </w:rPr>
        <w:t xml:space="preserve"> αυτά αποθηκεύονται σ</w:t>
      </w:r>
      <w:r w:rsidR="00F35046">
        <w:rPr>
          <w:rFonts w:asciiTheme="minorHAnsi" w:hAnsiTheme="minorHAnsi" w:cstheme="minorHAnsi"/>
          <w:lang w:val="el-GR"/>
        </w:rPr>
        <w:t xml:space="preserve">ε δύο </w:t>
      </w:r>
      <w:r w:rsidR="00F35046" w:rsidRPr="00F35046">
        <w:rPr>
          <w:rFonts w:asciiTheme="minorHAnsi" w:hAnsiTheme="minorHAnsi" w:cstheme="minorHAnsi"/>
          <w:i/>
          <w:iCs/>
          <w:lang w:val="el-GR"/>
        </w:rPr>
        <w:t>.</w:t>
      </w:r>
      <w:r w:rsidR="00F35046" w:rsidRPr="00F35046">
        <w:rPr>
          <w:rFonts w:asciiTheme="minorHAnsi" w:hAnsiTheme="minorHAnsi" w:cstheme="minorHAnsi"/>
          <w:i/>
          <w:iCs/>
        </w:rPr>
        <w:t>txt</w:t>
      </w:r>
      <w:r w:rsidR="00F35046">
        <w:rPr>
          <w:rFonts w:asciiTheme="minorHAnsi" w:hAnsiTheme="minorHAnsi" w:cstheme="minorHAnsi"/>
          <w:lang w:val="el-GR"/>
        </w:rPr>
        <w:t xml:space="preserve"> αρχεία, τα </w:t>
      </w:r>
      <w:proofErr w:type="spellStart"/>
      <w:r w:rsidR="00F35046" w:rsidRPr="00F35046">
        <w:rPr>
          <w:rFonts w:asciiTheme="minorHAnsi" w:hAnsiTheme="minorHAnsi" w:cstheme="minorHAnsi"/>
          <w:i/>
          <w:iCs/>
        </w:rPr>
        <w:t>datasetA</w:t>
      </w:r>
      <w:proofErr w:type="spellEnd"/>
      <w:r w:rsidR="00F35046" w:rsidRPr="00F35046">
        <w:rPr>
          <w:rFonts w:asciiTheme="minorHAnsi" w:hAnsiTheme="minorHAnsi" w:cstheme="minorHAnsi"/>
          <w:i/>
          <w:iCs/>
          <w:lang w:val="el-GR"/>
        </w:rPr>
        <w:t xml:space="preserve"> </w:t>
      </w:r>
      <w:r w:rsidR="00F35046">
        <w:rPr>
          <w:rFonts w:asciiTheme="minorHAnsi" w:hAnsiTheme="minorHAnsi" w:cstheme="minorHAnsi"/>
          <w:lang w:val="el-GR"/>
        </w:rPr>
        <w:t>και</w:t>
      </w:r>
      <w:r w:rsidR="00F35046" w:rsidRPr="00F35046">
        <w:rPr>
          <w:rFonts w:asciiTheme="minorHAnsi" w:hAnsiTheme="minorHAnsi" w:cstheme="minorHAnsi"/>
          <w:i/>
          <w:iCs/>
          <w:lang w:val="el-GR"/>
        </w:rPr>
        <w:t xml:space="preserve"> </w:t>
      </w:r>
      <w:proofErr w:type="spellStart"/>
      <w:r w:rsidR="00F35046" w:rsidRPr="00F35046">
        <w:rPr>
          <w:rFonts w:asciiTheme="minorHAnsi" w:hAnsiTheme="minorHAnsi" w:cstheme="minorHAnsi"/>
          <w:i/>
          <w:iCs/>
        </w:rPr>
        <w:t>datasetB</w:t>
      </w:r>
      <w:proofErr w:type="spellEnd"/>
      <w:r w:rsidR="00F35046">
        <w:rPr>
          <w:rFonts w:asciiTheme="minorHAnsi" w:hAnsiTheme="minorHAnsi" w:cstheme="minorHAnsi"/>
          <w:i/>
          <w:iCs/>
          <w:lang w:val="el-GR"/>
        </w:rPr>
        <w:t>.</w:t>
      </w:r>
    </w:p>
    <w:p w14:paraId="73CFD9C7" w14:textId="36C5C527" w:rsidR="00B93AF5" w:rsidRPr="00B93AF5" w:rsidRDefault="00B93AF5" w:rsidP="004E7F14">
      <w:pPr>
        <w:pStyle w:val="Heading2"/>
        <w:numPr>
          <w:ilvl w:val="3"/>
          <w:numId w:val="8"/>
        </w:numPr>
        <w:rPr>
          <w:sz w:val="24"/>
        </w:rPr>
      </w:pPr>
      <w:bookmarkStart w:id="14" w:name="_Toc171973162"/>
      <w:r w:rsidRPr="00B93AF5">
        <w:rPr>
          <w:sz w:val="24"/>
        </w:rPr>
        <w:t>i</w:t>
      </w:r>
      <w:r w:rsidR="00F35046">
        <w:rPr>
          <w:sz w:val="24"/>
        </w:rPr>
        <w:t>i</w:t>
      </w:r>
      <w:r w:rsidRPr="00B93AF5">
        <w:rPr>
          <w:sz w:val="24"/>
        </w:rPr>
        <w:t>.py</w:t>
      </w:r>
      <w:bookmarkEnd w:id="14"/>
    </w:p>
    <w:p w14:paraId="5BE20FA1" w14:textId="6BE017F2" w:rsidR="00177CE7" w:rsidRPr="00B13A80" w:rsidRDefault="004C098B" w:rsidP="00B13A80">
      <w:pPr>
        <w:jc w:val="both"/>
        <w:rPr>
          <w:rFonts w:asciiTheme="minorHAnsi" w:hAnsiTheme="minorHAnsi" w:cstheme="minorHAnsi"/>
          <w:i/>
          <w:iCs/>
          <w:lang w:val="el-GR"/>
        </w:rPr>
      </w:pPr>
      <w:r w:rsidRPr="003C302D">
        <w:rPr>
          <w:rFonts w:asciiTheme="minorHAnsi" w:hAnsiTheme="minorHAnsi" w:cstheme="minorHAnsi"/>
        </w:rPr>
        <w:t>To</w:t>
      </w:r>
      <w:r w:rsidRPr="003C302D">
        <w:rPr>
          <w:rFonts w:asciiTheme="minorHAnsi" w:hAnsiTheme="minorHAnsi" w:cstheme="minorHAnsi"/>
          <w:lang w:val="el-GR"/>
        </w:rPr>
        <w:t xml:space="preserve"> αρχείο αυτό </w:t>
      </w:r>
      <w:r w:rsidR="00816685" w:rsidRPr="003C302D">
        <w:rPr>
          <w:rFonts w:asciiTheme="minorHAnsi" w:hAnsiTheme="minorHAnsi" w:cstheme="minorHAnsi"/>
          <w:lang w:val="el-GR"/>
        </w:rPr>
        <w:t>περιέχει</w:t>
      </w:r>
      <w:r w:rsidRPr="003C302D">
        <w:rPr>
          <w:rFonts w:asciiTheme="minorHAnsi" w:hAnsiTheme="minorHAnsi" w:cstheme="minorHAnsi"/>
          <w:lang w:val="el-GR"/>
        </w:rPr>
        <w:t xml:space="preserve"> </w:t>
      </w:r>
      <w:r w:rsidR="004A1AFE">
        <w:rPr>
          <w:rFonts w:asciiTheme="minorHAnsi" w:hAnsiTheme="minorHAnsi" w:cstheme="minorHAnsi"/>
          <w:lang w:val="el-GR"/>
        </w:rPr>
        <w:t>τον κώδικα για την υλοποίηση του 2</w:t>
      </w:r>
      <w:r w:rsidR="004A1AFE" w:rsidRPr="004A1AFE">
        <w:rPr>
          <w:rFonts w:asciiTheme="minorHAnsi" w:hAnsiTheme="minorHAnsi" w:cstheme="minorHAnsi"/>
          <w:vertAlign w:val="superscript"/>
          <w:lang w:val="el-GR"/>
        </w:rPr>
        <w:t>ου</w:t>
      </w:r>
      <w:r w:rsidR="004A1AFE">
        <w:rPr>
          <w:rFonts w:asciiTheme="minorHAnsi" w:hAnsiTheme="minorHAnsi" w:cstheme="minorHAnsi"/>
          <w:lang w:val="el-GR"/>
        </w:rPr>
        <w:t xml:space="preserve"> ερωτήματος</w:t>
      </w:r>
      <w:r w:rsidR="00177CE7">
        <w:rPr>
          <w:rFonts w:asciiTheme="minorHAnsi" w:hAnsiTheme="minorHAnsi" w:cstheme="minorHAnsi"/>
          <w:lang w:val="el-GR"/>
        </w:rPr>
        <w:t>.</w:t>
      </w:r>
      <w:r w:rsidR="000B2982" w:rsidRPr="000B2982">
        <w:rPr>
          <w:rFonts w:asciiTheme="minorHAnsi" w:hAnsiTheme="minorHAnsi" w:cstheme="minorHAnsi"/>
          <w:lang w:val="el-GR"/>
        </w:rPr>
        <w:t xml:space="preserve"> </w:t>
      </w:r>
      <w:r w:rsidR="000B2982">
        <w:rPr>
          <w:rFonts w:asciiTheme="minorHAnsi" w:hAnsiTheme="minorHAnsi" w:cstheme="minorHAnsi"/>
          <w:lang w:val="el-GR"/>
        </w:rPr>
        <w:t xml:space="preserve">Ο πίνακας </w:t>
      </w:r>
      <w:r w:rsidR="000B2982">
        <w:rPr>
          <w:rFonts w:asciiTheme="minorHAnsi" w:hAnsiTheme="minorHAnsi" w:cstheme="minorHAnsi"/>
          <w:i/>
          <w:iCs/>
        </w:rPr>
        <w:t>aligned</w:t>
      </w:r>
      <w:r w:rsidR="000B2982" w:rsidRPr="00FD366B">
        <w:rPr>
          <w:rFonts w:asciiTheme="minorHAnsi" w:hAnsiTheme="minorHAnsi" w:cstheme="minorHAnsi"/>
          <w:i/>
          <w:iCs/>
          <w:lang w:val="el-GR"/>
        </w:rPr>
        <w:t>_</w:t>
      </w:r>
      <w:r w:rsidR="000B2982">
        <w:rPr>
          <w:rFonts w:asciiTheme="minorHAnsi" w:hAnsiTheme="minorHAnsi" w:cstheme="minorHAnsi"/>
          <w:i/>
          <w:iCs/>
        </w:rPr>
        <w:t>sequences</w:t>
      </w:r>
      <w:r w:rsidR="000B2982" w:rsidRPr="000B2982">
        <w:rPr>
          <w:rFonts w:asciiTheme="minorHAnsi" w:hAnsiTheme="minorHAnsi" w:cstheme="minorHAnsi"/>
          <w:i/>
          <w:iCs/>
          <w:lang w:val="el-GR"/>
        </w:rPr>
        <w:t xml:space="preserve"> </w:t>
      </w:r>
      <w:r w:rsidR="000B2982">
        <w:rPr>
          <w:rFonts w:asciiTheme="minorHAnsi" w:hAnsiTheme="minorHAnsi" w:cstheme="minorHAnsi"/>
          <w:lang w:val="el-GR"/>
        </w:rPr>
        <w:t>που προκύπτει και περιέχει τις στοιχισμένες ακολουθίες</w:t>
      </w:r>
      <w:r w:rsidR="00B13A80">
        <w:rPr>
          <w:rFonts w:asciiTheme="minorHAnsi" w:hAnsiTheme="minorHAnsi" w:cstheme="minorHAnsi"/>
          <w:lang w:val="el-GR"/>
        </w:rPr>
        <w:t xml:space="preserve">, αποθηκεύεται σε ένα αρχείο </w:t>
      </w:r>
      <w:r w:rsidR="00B13A80">
        <w:rPr>
          <w:rFonts w:asciiTheme="minorHAnsi" w:hAnsiTheme="minorHAnsi" w:cstheme="minorHAnsi"/>
          <w:i/>
          <w:iCs/>
        </w:rPr>
        <w:t>aligned</w:t>
      </w:r>
      <w:r w:rsidR="00B13A80" w:rsidRPr="00FD366B">
        <w:rPr>
          <w:rFonts w:asciiTheme="minorHAnsi" w:hAnsiTheme="minorHAnsi" w:cstheme="minorHAnsi"/>
          <w:i/>
          <w:iCs/>
          <w:lang w:val="el-GR"/>
        </w:rPr>
        <w:t>_</w:t>
      </w:r>
      <w:r w:rsidR="00B13A80">
        <w:rPr>
          <w:rFonts w:asciiTheme="minorHAnsi" w:hAnsiTheme="minorHAnsi" w:cstheme="minorHAnsi"/>
          <w:i/>
          <w:iCs/>
        </w:rPr>
        <w:t>sequences</w:t>
      </w:r>
      <w:r w:rsidR="00B13A80" w:rsidRPr="00B13A80">
        <w:rPr>
          <w:rFonts w:asciiTheme="minorHAnsi" w:hAnsiTheme="minorHAnsi" w:cstheme="minorHAnsi"/>
          <w:i/>
          <w:iCs/>
          <w:lang w:val="el-GR"/>
        </w:rPr>
        <w:t>.</w:t>
      </w:r>
      <w:r w:rsidR="00B13A80">
        <w:rPr>
          <w:rFonts w:asciiTheme="minorHAnsi" w:hAnsiTheme="minorHAnsi" w:cstheme="minorHAnsi"/>
          <w:i/>
          <w:iCs/>
        </w:rPr>
        <w:t>txt</w:t>
      </w:r>
      <w:r w:rsidR="00B13A80" w:rsidRPr="00B13A80">
        <w:rPr>
          <w:rFonts w:asciiTheme="minorHAnsi" w:hAnsiTheme="minorHAnsi" w:cstheme="minorHAnsi"/>
          <w:i/>
          <w:iCs/>
          <w:lang w:val="el-GR"/>
        </w:rPr>
        <w:t>.</w:t>
      </w:r>
    </w:p>
    <w:p w14:paraId="53E0A328" w14:textId="77777777" w:rsidR="00B13A80" w:rsidRPr="00B13A80" w:rsidRDefault="00B13A80" w:rsidP="00B13A80">
      <w:pPr>
        <w:jc w:val="both"/>
        <w:rPr>
          <w:rFonts w:asciiTheme="majorHAnsi" w:hAnsiTheme="majorHAnsi" w:cstheme="majorHAnsi"/>
          <w:lang w:val="el-GR"/>
        </w:rPr>
      </w:pPr>
    </w:p>
    <w:p w14:paraId="70684D10" w14:textId="77777777" w:rsidR="00177CE7" w:rsidRPr="00177CE7" w:rsidRDefault="00177CE7" w:rsidP="00177CE7">
      <w:pPr>
        <w:jc w:val="both"/>
        <w:rPr>
          <w:rFonts w:asciiTheme="majorHAnsi" w:hAnsiTheme="majorHAnsi" w:cstheme="majorHAnsi"/>
          <w:i/>
          <w:iCs/>
          <w:color w:val="0070C0"/>
        </w:rPr>
      </w:pPr>
      <w:r w:rsidRPr="00177CE7">
        <w:rPr>
          <w:rFonts w:asciiTheme="majorHAnsi" w:hAnsiTheme="majorHAnsi" w:cstheme="majorHAnsi"/>
          <w:i/>
          <w:iCs/>
          <w:color w:val="0070C0"/>
        </w:rPr>
        <w:t xml:space="preserve">def </w:t>
      </w:r>
      <w:proofErr w:type="spellStart"/>
      <w:r w:rsidRPr="00177CE7">
        <w:rPr>
          <w:rFonts w:asciiTheme="majorHAnsi" w:hAnsiTheme="majorHAnsi" w:cstheme="majorHAnsi"/>
          <w:i/>
          <w:iCs/>
          <w:color w:val="0070C0"/>
        </w:rPr>
        <w:t>initialize_</w:t>
      </w:r>
      <w:proofErr w:type="gramStart"/>
      <w:r w:rsidRPr="00177CE7">
        <w:rPr>
          <w:rFonts w:asciiTheme="majorHAnsi" w:hAnsiTheme="majorHAnsi" w:cstheme="majorHAnsi"/>
          <w:i/>
          <w:iCs/>
          <w:color w:val="0070C0"/>
        </w:rPr>
        <w:t>matrix</w:t>
      </w:r>
      <w:proofErr w:type="spellEnd"/>
      <w:r w:rsidRPr="00177CE7">
        <w:rPr>
          <w:rFonts w:asciiTheme="majorHAnsi" w:hAnsiTheme="majorHAnsi" w:cstheme="majorHAnsi"/>
          <w:i/>
          <w:iCs/>
          <w:color w:val="0070C0"/>
        </w:rPr>
        <w:t>(</w:t>
      </w:r>
      <w:proofErr w:type="gramEnd"/>
      <w:r w:rsidRPr="00177CE7">
        <w:rPr>
          <w:rFonts w:asciiTheme="majorHAnsi" w:hAnsiTheme="majorHAnsi" w:cstheme="majorHAnsi"/>
          <w:i/>
          <w:iCs/>
          <w:color w:val="0070C0"/>
        </w:rPr>
        <w:t xml:space="preserve">n: int, m: int, </w:t>
      </w:r>
      <w:proofErr w:type="spellStart"/>
      <w:r w:rsidRPr="00177CE7">
        <w:rPr>
          <w:rFonts w:asciiTheme="majorHAnsi" w:hAnsiTheme="majorHAnsi" w:cstheme="majorHAnsi"/>
          <w:i/>
          <w:iCs/>
          <w:color w:val="0070C0"/>
        </w:rPr>
        <w:t>gap_penalty</w:t>
      </w:r>
      <w:proofErr w:type="spellEnd"/>
      <w:r w:rsidRPr="00177CE7">
        <w:rPr>
          <w:rFonts w:asciiTheme="majorHAnsi" w:hAnsiTheme="majorHAnsi" w:cstheme="majorHAnsi"/>
          <w:i/>
          <w:iCs/>
          <w:color w:val="0070C0"/>
        </w:rPr>
        <w:t>: int):</w:t>
      </w:r>
    </w:p>
    <w:p w14:paraId="784AC120" w14:textId="6A7E0D1B" w:rsidR="00177CE7" w:rsidRPr="0076731E" w:rsidRDefault="00177CE7" w:rsidP="00177CE7">
      <w:pPr>
        <w:jc w:val="both"/>
        <w:rPr>
          <w:rFonts w:asciiTheme="minorHAnsi" w:hAnsiTheme="minorHAnsi" w:cstheme="minorHAnsi"/>
          <w:lang w:val="el-GR"/>
        </w:rPr>
      </w:pPr>
      <w:r>
        <w:rPr>
          <w:rFonts w:asciiTheme="minorHAnsi" w:hAnsiTheme="minorHAnsi" w:cstheme="minorHAnsi"/>
          <w:lang w:val="el-GR"/>
        </w:rPr>
        <w:t>Η συνάρτηση αυτή πραγματοποιεί την αρχικοποίηση της μήτρας βαθμολόγησης</w:t>
      </w:r>
      <w:r w:rsidR="00997106">
        <w:rPr>
          <w:rFonts w:asciiTheme="minorHAnsi" w:hAnsiTheme="minorHAnsi" w:cstheme="minorHAnsi"/>
          <w:lang w:val="el-GR"/>
        </w:rPr>
        <w:t xml:space="preserve">, </w:t>
      </w:r>
      <w:r w:rsidR="00994993">
        <w:rPr>
          <w:rFonts w:asciiTheme="minorHAnsi" w:hAnsiTheme="minorHAnsi" w:cstheme="minorHAnsi"/>
          <w:lang w:val="el-GR"/>
        </w:rPr>
        <w:t xml:space="preserve">με 0 σε όλα τα κελία της, </w:t>
      </w:r>
      <w:r w:rsidR="00997106">
        <w:rPr>
          <w:rFonts w:asciiTheme="minorHAnsi" w:hAnsiTheme="minorHAnsi" w:cstheme="minorHAnsi"/>
          <w:lang w:val="el-GR"/>
        </w:rPr>
        <w:t xml:space="preserve">στην οποία θα κρατούνται τα </w:t>
      </w:r>
      <w:r w:rsidR="00997106">
        <w:rPr>
          <w:rFonts w:asciiTheme="minorHAnsi" w:hAnsiTheme="minorHAnsi" w:cstheme="minorHAnsi"/>
        </w:rPr>
        <w:t>scores</w:t>
      </w:r>
      <w:r w:rsidR="00997106" w:rsidRPr="00997106">
        <w:rPr>
          <w:rFonts w:asciiTheme="minorHAnsi" w:hAnsiTheme="minorHAnsi" w:cstheme="minorHAnsi"/>
          <w:lang w:val="el-GR"/>
        </w:rPr>
        <w:t xml:space="preserve"> </w:t>
      </w:r>
      <w:r w:rsidR="00997106">
        <w:rPr>
          <w:rFonts w:asciiTheme="minorHAnsi" w:hAnsiTheme="minorHAnsi" w:cstheme="minorHAnsi"/>
          <w:lang w:val="el-GR"/>
        </w:rPr>
        <w:t>των στοιχίσεων.</w:t>
      </w:r>
      <w:r w:rsidR="00761A0A" w:rsidRPr="00761A0A">
        <w:rPr>
          <w:rFonts w:asciiTheme="minorHAnsi" w:hAnsiTheme="minorHAnsi" w:cstheme="minorHAnsi"/>
          <w:lang w:val="el-GR"/>
        </w:rPr>
        <w:t xml:space="preserve"> </w:t>
      </w:r>
      <w:r w:rsidR="00F27CBD">
        <w:rPr>
          <w:rFonts w:asciiTheme="minorHAnsi" w:hAnsiTheme="minorHAnsi" w:cstheme="minorHAnsi"/>
          <w:lang w:val="el-GR"/>
        </w:rPr>
        <w:t xml:space="preserve">Λαμβάνει ως ορίσματα </w:t>
      </w:r>
      <w:r w:rsidR="00FB58B7">
        <w:rPr>
          <w:rFonts w:asciiTheme="minorHAnsi" w:hAnsiTheme="minorHAnsi" w:cstheme="minorHAnsi"/>
          <w:lang w:val="el-GR"/>
        </w:rPr>
        <w:t>τ</w:t>
      </w:r>
      <w:r w:rsidR="00AB4D5E">
        <w:rPr>
          <w:rFonts w:asciiTheme="minorHAnsi" w:hAnsiTheme="minorHAnsi" w:cstheme="minorHAnsi"/>
          <w:lang w:val="el-GR"/>
        </w:rPr>
        <w:t>α</w:t>
      </w:r>
      <w:r w:rsidR="00FB58B7">
        <w:rPr>
          <w:rFonts w:asciiTheme="minorHAnsi" w:hAnsiTheme="minorHAnsi" w:cstheme="minorHAnsi"/>
          <w:lang w:val="el-GR"/>
        </w:rPr>
        <w:t xml:space="preserve"> </w:t>
      </w:r>
      <w:r w:rsidR="00AB4D5E">
        <w:rPr>
          <w:rFonts w:asciiTheme="minorHAnsi" w:hAnsiTheme="minorHAnsi" w:cstheme="minorHAnsi"/>
          <w:lang w:val="el-GR"/>
        </w:rPr>
        <w:t>μήκη</w:t>
      </w:r>
      <w:r w:rsidR="00FB58B7">
        <w:rPr>
          <w:rFonts w:asciiTheme="minorHAnsi" w:hAnsiTheme="minorHAnsi" w:cstheme="minorHAnsi"/>
          <w:lang w:val="el-GR"/>
        </w:rPr>
        <w:t xml:space="preserve"> των δύο ακολουθιών που πρόκειται να στοιχηθούν </w:t>
      </w:r>
      <w:r w:rsidR="00FB58B7" w:rsidRPr="00FB58B7">
        <w:rPr>
          <w:rFonts w:asciiTheme="minorHAnsi" w:hAnsiTheme="minorHAnsi" w:cstheme="minorHAnsi"/>
          <w:i/>
          <w:iCs/>
        </w:rPr>
        <w:t>n</w:t>
      </w:r>
      <w:r w:rsidR="00FB58B7" w:rsidRPr="00FB58B7">
        <w:rPr>
          <w:rFonts w:asciiTheme="minorHAnsi" w:hAnsiTheme="minorHAnsi" w:cstheme="minorHAnsi"/>
          <w:i/>
          <w:iCs/>
          <w:lang w:val="el-GR"/>
        </w:rPr>
        <w:t xml:space="preserve">, </w:t>
      </w:r>
      <w:r w:rsidR="00FB58B7" w:rsidRPr="00FB58B7">
        <w:rPr>
          <w:rFonts w:asciiTheme="minorHAnsi" w:hAnsiTheme="minorHAnsi" w:cstheme="minorHAnsi"/>
          <w:i/>
          <w:iCs/>
        </w:rPr>
        <w:t>m</w:t>
      </w:r>
      <w:r w:rsidR="00FB58B7" w:rsidRPr="00FB58B7">
        <w:rPr>
          <w:rFonts w:asciiTheme="minorHAnsi" w:hAnsiTheme="minorHAnsi" w:cstheme="minorHAnsi"/>
          <w:lang w:val="el-GR"/>
        </w:rPr>
        <w:t xml:space="preserve"> </w:t>
      </w:r>
      <w:r w:rsidR="00FB58B7">
        <w:rPr>
          <w:rFonts w:asciiTheme="minorHAnsi" w:hAnsiTheme="minorHAnsi" w:cstheme="minorHAnsi"/>
          <w:lang w:val="el-GR"/>
        </w:rPr>
        <w:t xml:space="preserve">και </w:t>
      </w:r>
      <w:r w:rsidR="00AB4D5E">
        <w:rPr>
          <w:rFonts w:asciiTheme="minorHAnsi" w:hAnsiTheme="minorHAnsi" w:cstheme="minorHAnsi"/>
          <w:lang w:val="el-GR"/>
        </w:rPr>
        <w:t xml:space="preserve">την τιμή του </w:t>
      </w:r>
      <w:r w:rsidR="00AB4D5E">
        <w:rPr>
          <w:rFonts w:asciiTheme="minorHAnsi" w:hAnsiTheme="minorHAnsi" w:cstheme="minorHAnsi"/>
        </w:rPr>
        <w:t>gap</w:t>
      </w:r>
      <w:r w:rsidR="00AB4D5E" w:rsidRPr="00AB4D5E">
        <w:rPr>
          <w:rFonts w:asciiTheme="minorHAnsi" w:hAnsiTheme="minorHAnsi" w:cstheme="minorHAnsi"/>
          <w:lang w:val="el-GR"/>
        </w:rPr>
        <w:t xml:space="preserve"> </w:t>
      </w:r>
      <w:r w:rsidR="00AB4D5E">
        <w:rPr>
          <w:rFonts w:asciiTheme="minorHAnsi" w:hAnsiTheme="minorHAnsi" w:cstheme="minorHAnsi"/>
        </w:rPr>
        <w:t>penalty</w:t>
      </w:r>
      <w:r w:rsidR="00FB58B7">
        <w:rPr>
          <w:rFonts w:asciiTheme="minorHAnsi" w:hAnsiTheme="minorHAnsi" w:cstheme="minorHAnsi"/>
          <w:lang w:val="el-GR"/>
        </w:rPr>
        <w:t xml:space="preserve">. </w:t>
      </w:r>
      <w:r w:rsidR="00761A0A">
        <w:rPr>
          <w:rFonts w:asciiTheme="minorHAnsi" w:hAnsiTheme="minorHAnsi" w:cstheme="minorHAnsi"/>
        </w:rPr>
        <w:t>H</w:t>
      </w:r>
      <w:r w:rsidR="00761A0A" w:rsidRPr="00621CE3">
        <w:rPr>
          <w:rFonts w:asciiTheme="minorHAnsi" w:hAnsiTheme="minorHAnsi" w:cstheme="minorHAnsi"/>
          <w:lang w:val="el-GR"/>
        </w:rPr>
        <w:t xml:space="preserve"> </w:t>
      </w:r>
      <w:r w:rsidR="00761A0A">
        <w:rPr>
          <w:rFonts w:asciiTheme="minorHAnsi" w:hAnsiTheme="minorHAnsi" w:cstheme="minorHAnsi"/>
          <w:lang w:val="el-GR"/>
        </w:rPr>
        <w:t xml:space="preserve">μήτρα είναι διαστάσεων </w:t>
      </w:r>
      <w:r w:rsidR="00ED711B" w:rsidRPr="00621CE3">
        <w:rPr>
          <w:rFonts w:asciiTheme="minorHAnsi" w:hAnsiTheme="minorHAnsi" w:cstheme="minorHAnsi"/>
          <w:i/>
          <w:iCs/>
          <w:lang w:val="el-GR"/>
        </w:rPr>
        <w:t>(</w:t>
      </w:r>
      <w:r w:rsidR="00761A0A" w:rsidRPr="00ED711B">
        <w:rPr>
          <w:rFonts w:asciiTheme="minorHAnsi" w:hAnsiTheme="minorHAnsi" w:cstheme="minorHAnsi"/>
          <w:i/>
          <w:iCs/>
        </w:rPr>
        <w:t>n</w:t>
      </w:r>
      <w:r w:rsidR="00761A0A" w:rsidRPr="00621CE3">
        <w:rPr>
          <w:rFonts w:asciiTheme="minorHAnsi" w:hAnsiTheme="minorHAnsi" w:cstheme="minorHAnsi"/>
          <w:i/>
          <w:iCs/>
          <w:lang w:val="el-GR"/>
        </w:rPr>
        <w:t xml:space="preserve">+1, </w:t>
      </w:r>
      <w:r w:rsidR="00761A0A" w:rsidRPr="00ED711B">
        <w:rPr>
          <w:rFonts w:asciiTheme="minorHAnsi" w:hAnsiTheme="minorHAnsi" w:cstheme="minorHAnsi"/>
          <w:i/>
          <w:iCs/>
        </w:rPr>
        <w:t>m</w:t>
      </w:r>
      <w:r w:rsidR="00761A0A" w:rsidRPr="00621CE3">
        <w:rPr>
          <w:rFonts w:asciiTheme="minorHAnsi" w:hAnsiTheme="minorHAnsi" w:cstheme="minorHAnsi"/>
          <w:i/>
          <w:iCs/>
          <w:lang w:val="el-GR"/>
        </w:rPr>
        <w:t>+1</w:t>
      </w:r>
      <w:r w:rsidR="00ED711B" w:rsidRPr="00621CE3">
        <w:rPr>
          <w:rFonts w:asciiTheme="minorHAnsi" w:hAnsiTheme="minorHAnsi" w:cstheme="minorHAnsi"/>
          <w:i/>
          <w:iCs/>
          <w:lang w:val="el-GR"/>
        </w:rPr>
        <w:t>)</w:t>
      </w:r>
      <w:r w:rsidR="00ED711B" w:rsidRPr="00621CE3">
        <w:rPr>
          <w:rFonts w:asciiTheme="minorHAnsi" w:hAnsiTheme="minorHAnsi" w:cstheme="minorHAnsi"/>
          <w:lang w:val="el-GR"/>
        </w:rPr>
        <w:t>,</w:t>
      </w:r>
      <w:r w:rsidR="00621CE3" w:rsidRPr="00621CE3">
        <w:rPr>
          <w:rFonts w:asciiTheme="minorHAnsi" w:hAnsiTheme="minorHAnsi" w:cstheme="minorHAnsi"/>
          <w:i/>
          <w:iCs/>
          <w:lang w:val="el-GR"/>
        </w:rPr>
        <w:t xml:space="preserve"> </w:t>
      </w:r>
      <w:r w:rsidR="00621CE3">
        <w:rPr>
          <w:rFonts w:asciiTheme="minorHAnsi" w:hAnsiTheme="minorHAnsi" w:cstheme="minorHAnsi"/>
          <w:lang w:val="el-GR"/>
        </w:rPr>
        <w:t xml:space="preserve">όπου </w:t>
      </w:r>
      <w:r w:rsidR="00621CE3">
        <w:rPr>
          <w:rFonts w:asciiTheme="minorHAnsi" w:hAnsiTheme="minorHAnsi" w:cstheme="minorHAnsi"/>
        </w:rPr>
        <w:t>n</w:t>
      </w:r>
      <w:r w:rsidR="00621CE3" w:rsidRPr="00621CE3">
        <w:rPr>
          <w:rFonts w:asciiTheme="minorHAnsi" w:hAnsiTheme="minorHAnsi" w:cstheme="minorHAnsi"/>
          <w:lang w:val="el-GR"/>
        </w:rPr>
        <w:t xml:space="preserve"> </w:t>
      </w:r>
      <w:r w:rsidR="00621CE3">
        <w:rPr>
          <w:rFonts w:asciiTheme="minorHAnsi" w:hAnsiTheme="minorHAnsi" w:cstheme="minorHAnsi"/>
          <w:lang w:val="el-GR"/>
        </w:rPr>
        <w:t xml:space="preserve">το μήκος της πρώτης ακολουθίας για την οποία θα εκτελεστεί η στοίχιση και </w:t>
      </w:r>
      <w:r w:rsidR="00DF2D0E">
        <w:rPr>
          <w:rFonts w:asciiTheme="minorHAnsi" w:hAnsiTheme="minorHAnsi" w:cstheme="minorHAnsi"/>
          <w:lang w:val="el-GR"/>
        </w:rPr>
        <w:t>m</w:t>
      </w:r>
      <w:r w:rsidR="00DF2D0E" w:rsidRPr="00DF2D0E">
        <w:rPr>
          <w:rFonts w:asciiTheme="minorHAnsi" w:hAnsiTheme="minorHAnsi" w:cstheme="minorHAnsi"/>
          <w:lang w:val="el-GR"/>
        </w:rPr>
        <w:t xml:space="preserve"> </w:t>
      </w:r>
      <w:r w:rsidR="00DF2D0E">
        <w:rPr>
          <w:rFonts w:asciiTheme="minorHAnsi" w:hAnsiTheme="minorHAnsi" w:cstheme="minorHAnsi"/>
          <w:lang w:val="el-GR"/>
        </w:rPr>
        <w:t>το αντίστοιχο μήκος για την</w:t>
      </w:r>
      <w:r w:rsidR="00DF2D0E" w:rsidRPr="00DF2D0E">
        <w:rPr>
          <w:rFonts w:asciiTheme="minorHAnsi" w:hAnsiTheme="minorHAnsi" w:cstheme="minorHAnsi"/>
          <w:lang w:val="el-GR"/>
        </w:rPr>
        <w:t xml:space="preserve"> </w:t>
      </w:r>
      <w:r w:rsidR="00DF2D0E">
        <w:rPr>
          <w:rFonts w:asciiTheme="minorHAnsi" w:hAnsiTheme="minorHAnsi" w:cstheme="minorHAnsi"/>
          <w:lang w:val="el-GR"/>
        </w:rPr>
        <w:t xml:space="preserve">δεύτερη ακολουθία. </w:t>
      </w:r>
      <w:r w:rsidR="00EE2C57">
        <w:rPr>
          <w:rFonts w:asciiTheme="minorHAnsi" w:hAnsiTheme="minorHAnsi" w:cstheme="minorHAnsi"/>
          <w:lang w:val="el-GR"/>
        </w:rPr>
        <w:t xml:space="preserve">Στην συνέχεια, </w:t>
      </w:r>
      <w:r w:rsidR="00994993">
        <w:rPr>
          <w:rFonts w:asciiTheme="minorHAnsi" w:hAnsiTheme="minorHAnsi" w:cstheme="minorHAnsi"/>
          <w:lang w:val="el-GR"/>
        </w:rPr>
        <w:t xml:space="preserve">ενημερώνονται τα κελία της πρώτης </w:t>
      </w:r>
      <w:r w:rsidR="00AD7BD3">
        <w:rPr>
          <w:rFonts w:asciiTheme="minorHAnsi" w:hAnsiTheme="minorHAnsi" w:cstheme="minorHAnsi"/>
          <w:lang w:val="el-GR"/>
        </w:rPr>
        <w:t>στήλης και της πρώτης γραμμής</w:t>
      </w:r>
      <w:r w:rsidR="004A4AE9">
        <w:rPr>
          <w:rFonts w:asciiTheme="minorHAnsi" w:hAnsiTheme="minorHAnsi" w:cstheme="minorHAnsi"/>
          <w:lang w:val="el-GR"/>
        </w:rPr>
        <w:t xml:space="preserve"> προσθέτοντας το </w:t>
      </w:r>
      <w:r w:rsidR="004A4AE9">
        <w:rPr>
          <w:rFonts w:asciiTheme="minorHAnsi" w:hAnsiTheme="minorHAnsi" w:cstheme="minorHAnsi"/>
        </w:rPr>
        <w:t>gap</w:t>
      </w:r>
      <w:r w:rsidR="004A4AE9" w:rsidRPr="004A4AE9">
        <w:rPr>
          <w:rFonts w:asciiTheme="minorHAnsi" w:hAnsiTheme="minorHAnsi" w:cstheme="minorHAnsi"/>
          <w:lang w:val="el-GR"/>
        </w:rPr>
        <w:t>_</w:t>
      </w:r>
      <w:r w:rsidR="004A4AE9">
        <w:rPr>
          <w:rFonts w:asciiTheme="minorHAnsi" w:hAnsiTheme="minorHAnsi" w:cstheme="minorHAnsi"/>
        </w:rPr>
        <w:t>penalty</w:t>
      </w:r>
      <w:r w:rsidR="00EC71A2" w:rsidRPr="00EC71A2">
        <w:rPr>
          <w:rFonts w:asciiTheme="minorHAnsi" w:hAnsiTheme="minorHAnsi" w:cstheme="minorHAnsi"/>
          <w:lang w:val="el-GR"/>
        </w:rPr>
        <w:t xml:space="preserve"> </w:t>
      </w:r>
      <w:r w:rsidR="00EC71A2">
        <w:rPr>
          <w:rFonts w:asciiTheme="minorHAnsi" w:hAnsiTheme="minorHAnsi" w:cstheme="minorHAnsi"/>
          <w:lang w:val="el-GR"/>
        </w:rPr>
        <w:t>σε κάθε προηγούμενη τιμή του αντίστοιχου κελιού.</w:t>
      </w:r>
    </w:p>
    <w:p w14:paraId="2F96BCCB" w14:textId="77777777" w:rsidR="00177CE7" w:rsidRDefault="00177CE7" w:rsidP="005E6B23">
      <w:pPr>
        <w:rPr>
          <w:rFonts w:asciiTheme="majorHAnsi" w:hAnsiTheme="majorHAnsi" w:cstheme="majorHAnsi"/>
          <w:lang w:val="el-GR"/>
        </w:rPr>
      </w:pPr>
    </w:p>
    <w:p w14:paraId="7C76E668" w14:textId="77777777" w:rsidR="0076731E" w:rsidRPr="00A844A0" w:rsidRDefault="0076731E" w:rsidP="0076731E">
      <w:pPr>
        <w:jc w:val="both"/>
        <w:rPr>
          <w:rFonts w:asciiTheme="majorHAnsi" w:hAnsiTheme="majorHAnsi" w:cstheme="majorHAnsi"/>
          <w:i/>
          <w:iCs/>
          <w:color w:val="0070C0"/>
        </w:rPr>
      </w:pPr>
      <w:r w:rsidRPr="0076731E">
        <w:rPr>
          <w:rFonts w:asciiTheme="majorHAnsi" w:hAnsiTheme="majorHAnsi" w:cstheme="majorHAnsi"/>
          <w:i/>
          <w:iCs/>
          <w:color w:val="0070C0"/>
        </w:rPr>
        <w:t>def</w:t>
      </w:r>
      <w:r w:rsidRPr="00A844A0">
        <w:rPr>
          <w:rFonts w:asciiTheme="majorHAnsi" w:hAnsiTheme="majorHAnsi" w:cstheme="majorHAnsi"/>
          <w:i/>
          <w:iCs/>
          <w:color w:val="0070C0"/>
        </w:rPr>
        <w:t xml:space="preserve"> </w:t>
      </w:r>
      <w:r w:rsidRPr="0076731E">
        <w:rPr>
          <w:rFonts w:asciiTheme="majorHAnsi" w:hAnsiTheme="majorHAnsi" w:cstheme="majorHAnsi"/>
          <w:i/>
          <w:iCs/>
          <w:color w:val="0070C0"/>
        </w:rPr>
        <w:t>calculate</w:t>
      </w:r>
      <w:r w:rsidRPr="00A844A0">
        <w:rPr>
          <w:rFonts w:asciiTheme="majorHAnsi" w:hAnsiTheme="majorHAnsi" w:cstheme="majorHAnsi"/>
          <w:i/>
          <w:iCs/>
          <w:color w:val="0070C0"/>
        </w:rPr>
        <w:t>_</w:t>
      </w:r>
      <w:proofErr w:type="gramStart"/>
      <w:r w:rsidRPr="0076731E">
        <w:rPr>
          <w:rFonts w:asciiTheme="majorHAnsi" w:hAnsiTheme="majorHAnsi" w:cstheme="majorHAnsi"/>
          <w:i/>
          <w:iCs/>
          <w:color w:val="0070C0"/>
        </w:rPr>
        <w:t>scores</w:t>
      </w:r>
      <w:r w:rsidRPr="00A844A0">
        <w:rPr>
          <w:rFonts w:asciiTheme="majorHAnsi" w:hAnsiTheme="majorHAnsi" w:cstheme="majorHAnsi"/>
          <w:i/>
          <w:iCs/>
          <w:color w:val="0070C0"/>
        </w:rPr>
        <w:t>(</w:t>
      </w:r>
      <w:proofErr w:type="gramEnd"/>
      <w:r w:rsidRPr="0076731E">
        <w:rPr>
          <w:rFonts w:asciiTheme="majorHAnsi" w:hAnsiTheme="majorHAnsi" w:cstheme="majorHAnsi"/>
          <w:i/>
          <w:iCs/>
          <w:color w:val="0070C0"/>
        </w:rPr>
        <w:t>sequence</w:t>
      </w:r>
      <w:r w:rsidRPr="00A844A0">
        <w:rPr>
          <w:rFonts w:asciiTheme="majorHAnsi" w:hAnsiTheme="majorHAnsi" w:cstheme="majorHAnsi"/>
          <w:i/>
          <w:iCs/>
          <w:color w:val="0070C0"/>
        </w:rPr>
        <w:t xml:space="preserve">1: </w:t>
      </w:r>
      <w:r w:rsidRPr="0076731E">
        <w:rPr>
          <w:rFonts w:asciiTheme="majorHAnsi" w:hAnsiTheme="majorHAnsi" w:cstheme="majorHAnsi"/>
          <w:i/>
          <w:iCs/>
          <w:color w:val="0070C0"/>
        </w:rPr>
        <w:t>list</w:t>
      </w:r>
      <w:r w:rsidRPr="00A844A0">
        <w:rPr>
          <w:rFonts w:asciiTheme="majorHAnsi" w:hAnsiTheme="majorHAnsi" w:cstheme="majorHAnsi"/>
          <w:i/>
          <w:iCs/>
          <w:color w:val="0070C0"/>
        </w:rPr>
        <w:t xml:space="preserve">, </w:t>
      </w:r>
      <w:r w:rsidRPr="0076731E">
        <w:rPr>
          <w:rFonts w:asciiTheme="majorHAnsi" w:hAnsiTheme="majorHAnsi" w:cstheme="majorHAnsi"/>
          <w:i/>
          <w:iCs/>
          <w:color w:val="0070C0"/>
        </w:rPr>
        <w:t>sequence</w:t>
      </w:r>
      <w:r w:rsidRPr="00A844A0">
        <w:rPr>
          <w:rFonts w:asciiTheme="majorHAnsi" w:hAnsiTheme="majorHAnsi" w:cstheme="majorHAnsi"/>
          <w:i/>
          <w:iCs/>
          <w:color w:val="0070C0"/>
        </w:rPr>
        <w:t xml:space="preserve">2: </w:t>
      </w:r>
      <w:r w:rsidRPr="0076731E">
        <w:rPr>
          <w:rFonts w:asciiTheme="majorHAnsi" w:hAnsiTheme="majorHAnsi" w:cstheme="majorHAnsi"/>
          <w:i/>
          <w:iCs/>
          <w:color w:val="0070C0"/>
        </w:rPr>
        <w:t>list</w:t>
      </w:r>
      <w:r w:rsidRPr="00A844A0">
        <w:rPr>
          <w:rFonts w:asciiTheme="majorHAnsi" w:hAnsiTheme="majorHAnsi" w:cstheme="majorHAnsi"/>
          <w:i/>
          <w:iCs/>
          <w:color w:val="0070C0"/>
        </w:rPr>
        <w:t xml:space="preserve">, </w:t>
      </w:r>
      <w:r w:rsidRPr="0076731E">
        <w:rPr>
          <w:rFonts w:asciiTheme="majorHAnsi" w:hAnsiTheme="majorHAnsi" w:cstheme="majorHAnsi"/>
          <w:i/>
          <w:iCs/>
          <w:color w:val="0070C0"/>
        </w:rPr>
        <w:t>gap</w:t>
      </w:r>
      <w:r w:rsidRPr="00A844A0">
        <w:rPr>
          <w:rFonts w:asciiTheme="majorHAnsi" w:hAnsiTheme="majorHAnsi" w:cstheme="majorHAnsi"/>
          <w:i/>
          <w:iCs/>
          <w:color w:val="0070C0"/>
        </w:rPr>
        <w:t>_</w:t>
      </w:r>
      <w:r w:rsidRPr="0076731E">
        <w:rPr>
          <w:rFonts w:asciiTheme="majorHAnsi" w:hAnsiTheme="majorHAnsi" w:cstheme="majorHAnsi"/>
          <w:i/>
          <w:iCs/>
          <w:color w:val="0070C0"/>
        </w:rPr>
        <w:t>penalty</w:t>
      </w:r>
      <w:r w:rsidRPr="00A844A0">
        <w:rPr>
          <w:rFonts w:asciiTheme="majorHAnsi" w:hAnsiTheme="majorHAnsi" w:cstheme="majorHAnsi"/>
          <w:i/>
          <w:iCs/>
          <w:color w:val="0070C0"/>
        </w:rPr>
        <w:t xml:space="preserve">: </w:t>
      </w:r>
      <w:r w:rsidRPr="0076731E">
        <w:rPr>
          <w:rFonts w:asciiTheme="majorHAnsi" w:hAnsiTheme="majorHAnsi" w:cstheme="majorHAnsi"/>
          <w:i/>
          <w:iCs/>
          <w:color w:val="0070C0"/>
        </w:rPr>
        <w:t>int</w:t>
      </w:r>
      <w:r w:rsidRPr="00A844A0">
        <w:rPr>
          <w:rFonts w:asciiTheme="majorHAnsi" w:hAnsiTheme="majorHAnsi" w:cstheme="majorHAnsi"/>
          <w:i/>
          <w:iCs/>
          <w:color w:val="0070C0"/>
        </w:rPr>
        <w:t xml:space="preserve">, </w:t>
      </w:r>
      <w:r w:rsidRPr="0076731E">
        <w:rPr>
          <w:rFonts w:asciiTheme="majorHAnsi" w:hAnsiTheme="majorHAnsi" w:cstheme="majorHAnsi"/>
          <w:i/>
          <w:iCs/>
          <w:color w:val="0070C0"/>
        </w:rPr>
        <w:t>match</w:t>
      </w:r>
      <w:r w:rsidRPr="00A844A0">
        <w:rPr>
          <w:rFonts w:asciiTheme="majorHAnsi" w:hAnsiTheme="majorHAnsi" w:cstheme="majorHAnsi"/>
          <w:i/>
          <w:iCs/>
          <w:color w:val="0070C0"/>
        </w:rPr>
        <w:t>_</w:t>
      </w:r>
      <w:r w:rsidRPr="0076731E">
        <w:rPr>
          <w:rFonts w:asciiTheme="majorHAnsi" w:hAnsiTheme="majorHAnsi" w:cstheme="majorHAnsi"/>
          <w:i/>
          <w:iCs/>
          <w:color w:val="0070C0"/>
        </w:rPr>
        <w:t>reward</w:t>
      </w:r>
      <w:r w:rsidRPr="00A844A0">
        <w:rPr>
          <w:rFonts w:asciiTheme="majorHAnsi" w:hAnsiTheme="majorHAnsi" w:cstheme="majorHAnsi"/>
          <w:i/>
          <w:iCs/>
          <w:color w:val="0070C0"/>
        </w:rPr>
        <w:t xml:space="preserve">: </w:t>
      </w:r>
      <w:r w:rsidRPr="0076731E">
        <w:rPr>
          <w:rFonts w:asciiTheme="majorHAnsi" w:hAnsiTheme="majorHAnsi" w:cstheme="majorHAnsi"/>
          <w:i/>
          <w:iCs/>
          <w:color w:val="0070C0"/>
        </w:rPr>
        <w:t>int</w:t>
      </w:r>
      <w:r w:rsidRPr="00A844A0">
        <w:rPr>
          <w:rFonts w:asciiTheme="majorHAnsi" w:hAnsiTheme="majorHAnsi" w:cstheme="majorHAnsi"/>
          <w:i/>
          <w:iCs/>
          <w:color w:val="0070C0"/>
        </w:rPr>
        <w:t xml:space="preserve">, </w:t>
      </w:r>
      <w:r w:rsidRPr="0076731E">
        <w:rPr>
          <w:rFonts w:asciiTheme="majorHAnsi" w:hAnsiTheme="majorHAnsi" w:cstheme="majorHAnsi"/>
          <w:i/>
          <w:iCs/>
          <w:color w:val="0070C0"/>
        </w:rPr>
        <w:t>mismatch</w:t>
      </w:r>
      <w:r w:rsidRPr="00A844A0">
        <w:rPr>
          <w:rFonts w:asciiTheme="majorHAnsi" w:hAnsiTheme="majorHAnsi" w:cstheme="majorHAnsi"/>
          <w:i/>
          <w:iCs/>
          <w:color w:val="0070C0"/>
        </w:rPr>
        <w:t>_</w:t>
      </w:r>
      <w:r w:rsidRPr="0076731E">
        <w:rPr>
          <w:rFonts w:asciiTheme="majorHAnsi" w:hAnsiTheme="majorHAnsi" w:cstheme="majorHAnsi"/>
          <w:i/>
          <w:iCs/>
          <w:color w:val="0070C0"/>
        </w:rPr>
        <w:t>penalty</w:t>
      </w:r>
      <w:r w:rsidRPr="00A844A0">
        <w:rPr>
          <w:rFonts w:asciiTheme="majorHAnsi" w:hAnsiTheme="majorHAnsi" w:cstheme="majorHAnsi"/>
          <w:i/>
          <w:iCs/>
          <w:color w:val="0070C0"/>
        </w:rPr>
        <w:t xml:space="preserve">: </w:t>
      </w:r>
      <w:r w:rsidRPr="0076731E">
        <w:rPr>
          <w:rFonts w:asciiTheme="majorHAnsi" w:hAnsiTheme="majorHAnsi" w:cstheme="majorHAnsi"/>
          <w:i/>
          <w:iCs/>
          <w:color w:val="0070C0"/>
        </w:rPr>
        <w:t>int</w:t>
      </w:r>
      <w:r w:rsidRPr="00A844A0">
        <w:rPr>
          <w:rFonts w:asciiTheme="majorHAnsi" w:hAnsiTheme="majorHAnsi" w:cstheme="majorHAnsi"/>
          <w:i/>
          <w:iCs/>
          <w:color w:val="0070C0"/>
        </w:rPr>
        <w:t>):</w:t>
      </w:r>
    </w:p>
    <w:p w14:paraId="2679C63E" w14:textId="2B0C24B1" w:rsidR="0076731E" w:rsidRPr="00A844A0" w:rsidRDefault="0076731E" w:rsidP="0076731E">
      <w:pPr>
        <w:jc w:val="both"/>
        <w:rPr>
          <w:rFonts w:asciiTheme="minorHAnsi" w:hAnsiTheme="minorHAnsi" w:cstheme="minorHAnsi"/>
          <w:lang w:val="el-GR"/>
        </w:rPr>
      </w:pPr>
      <w:r>
        <w:rPr>
          <w:rFonts w:asciiTheme="minorHAnsi" w:hAnsiTheme="minorHAnsi" w:cstheme="minorHAnsi"/>
          <w:lang w:val="el-GR"/>
        </w:rPr>
        <w:t xml:space="preserve">Η συνάρτηση αυτή πραγματοποιεί τον υπολογισμό των </w:t>
      </w:r>
      <w:r>
        <w:rPr>
          <w:rFonts w:asciiTheme="minorHAnsi" w:hAnsiTheme="minorHAnsi" w:cstheme="minorHAnsi"/>
        </w:rPr>
        <w:t>scores</w:t>
      </w:r>
      <w:r w:rsidRPr="0076731E">
        <w:rPr>
          <w:rFonts w:asciiTheme="minorHAnsi" w:hAnsiTheme="minorHAnsi" w:cstheme="minorHAnsi"/>
          <w:lang w:val="el-GR"/>
        </w:rPr>
        <w:t xml:space="preserve"> </w:t>
      </w:r>
      <w:r>
        <w:rPr>
          <w:rFonts w:asciiTheme="minorHAnsi" w:hAnsiTheme="minorHAnsi" w:cstheme="minorHAnsi"/>
          <w:lang w:val="el-GR"/>
        </w:rPr>
        <w:t>της μήτρας βαθμολόγησης</w:t>
      </w:r>
      <w:r w:rsidR="006859F1">
        <w:rPr>
          <w:rFonts w:asciiTheme="minorHAnsi" w:hAnsiTheme="minorHAnsi" w:cstheme="minorHAnsi"/>
          <w:lang w:val="el-GR"/>
        </w:rPr>
        <w:t xml:space="preserve"> και λαμβάνει ως ορίσματα τις δύο αλληλουχίες προς στοίχιση</w:t>
      </w:r>
      <w:r w:rsidR="00406975">
        <w:rPr>
          <w:rFonts w:asciiTheme="minorHAnsi" w:hAnsiTheme="minorHAnsi" w:cstheme="minorHAnsi"/>
          <w:lang w:val="el-GR"/>
        </w:rPr>
        <w:t xml:space="preserve"> </w:t>
      </w:r>
      <w:r w:rsidR="00406975">
        <w:rPr>
          <w:rFonts w:asciiTheme="minorHAnsi" w:hAnsiTheme="minorHAnsi" w:cstheme="minorHAnsi"/>
          <w:i/>
          <w:iCs/>
        </w:rPr>
        <w:t>sequence</w:t>
      </w:r>
      <w:r w:rsidR="00406975" w:rsidRPr="00406975">
        <w:rPr>
          <w:rFonts w:asciiTheme="minorHAnsi" w:hAnsiTheme="minorHAnsi" w:cstheme="minorHAnsi"/>
          <w:i/>
          <w:iCs/>
          <w:lang w:val="el-GR"/>
        </w:rPr>
        <w:t xml:space="preserve">1, </w:t>
      </w:r>
      <w:r w:rsidR="00406975">
        <w:rPr>
          <w:rFonts w:asciiTheme="minorHAnsi" w:hAnsiTheme="minorHAnsi" w:cstheme="minorHAnsi"/>
          <w:i/>
          <w:iCs/>
        </w:rPr>
        <w:t>sequence</w:t>
      </w:r>
      <w:r w:rsidR="00406975" w:rsidRPr="00406975">
        <w:rPr>
          <w:rFonts w:asciiTheme="minorHAnsi" w:hAnsiTheme="minorHAnsi" w:cstheme="minorHAnsi"/>
          <w:i/>
          <w:iCs/>
          <w:lang w:val="el-GR"/>
        </w:rPr>
        <w:t>2</w:t>
      </w:r>
      <w:r w:rsidR="00406975">
        <w:rPr>
          <w:rFonts w:asciiTheme="minorHAnsi" w:hAnsiTheme="minorHAnsi" w:cstheme="minorHAnsi"/>
          <w:i/>
          <w:iCs/>
          <w:lang w:val="el-GR"/>
        </w:rPr>
        <w:t xml:space="preserve">, </w:t>
      </w:r>
      <w:r w:rsidR="00406975">
        <w:rPr>
          <w:rFonts w:asciiTheme="minorHAnsi" w:hAnsiTheme="minorHAnsi" w:cstheme="minorHAnsi"/>
          <w:lang w:val="el-GR"/>
        </w:rPr>
        <w:t>καθώς και τ</w:t>
      </w:r>
      <w:r w:rsidR="003936D3">
        <w:rPr>
          <w:rFonts w:asciiTheme="minorHAnsi" w:hAnsiTheme="minorHAnsi" w:cstheme="minorHAnsi"/>
          <w:lang w:val="el-GR"/>
        </w:rPr>
        <w:t>ις</w:t>
      </w:r>
      <w:r w:rsidR="00406975">
        <w:rPr>
          <w:rFonts w:asciiTheme="minorHAnsi" w:hAnsiTheme="minorHAnsi" w:cstheme="minorHAnsi"/>
          <w:lang w:val="el-GR"/>
        </w:rPr>
        <w:t xml:space="preserve"> τιμ</w:t>
      </w:r>
      <w:r w:rsidR="003936D3">
        <w:rPr>
          <w:rFonts w:asciiTheme="minorHAnsi" w:hAnsiTheme="minorHAnsi" w:cstheme="minorHAnsi"/>
          <w:lang w:val="el-GR"/>
        </w:rPr>
        <w:t>ές</w:t>
      </w:r>
      <w:r w:rsidR="00406975">
        <w:rPr>
          <w:rFonts w:asciiTheme="minorHAnsi" w:hAnsiTheme="minorHAnsi" w:cstheme="minorHAnsi"/>
          <w:lang w:val="el-GR"/>
        </w:rPr>
        <w:t xml:space="preserve"> τ</w:t>
      </w:r>
      <w:r w:rsidR="003936D3">
        <w:rPr>
          <w:rFonts w:asciiTheme="minorHAnsi" w:hAnsiTheme="minorHAnsi" w:cstheme="minorHAnsi"/>
          <w:lang w:val="el-GR"/>
        </w:rPr>
        <w:t>ων</w:t>
      </w:r>
      <w:r w:rsidR="00406975">
        <w:rPr>
          <w:rFonts w:asciiTheme="minorHAnsi" w:hAnsiTheme="minorHAnsi" w:cstheme="minorHAnsi"/>
          <w:lang w:val="el-GR"/>
        </w:rPr>
        <w:t xml:space="preserve"> </w:t>
      </w:r>
      <w:r w:rsidR="00406975" w:rsidRPr="003E46AD">
        <w:rPr>
          <w:rFonts w:asciiTheme="minorHAnsi" w:hAnsiTheme="minorHAnsi" w:cstheme="minorHAnsi"/>
          <w:i/>
          <w:iCs/>
        </w:rPr>
        <w:t>gap</w:t>
      </w:r>
      <w:r w:rsidR="003E46AD" w:rsidRPr="003E46AD">
        <w:rPr>
          <w:rFonts w:asciiTheme="minorHAnsi" w:hAnsiTheme="minorHAnsi" w:cstheme="minorHAnsi"/>
          <w:i/>
          <w:iCs/>
          <w:lang w:val="el-GR"/>
        </w:rPr>
        <w:t>_</w:t>
      </w:r>
      <w:r w:rsidR="00406975" w:rsidRPr="003E46AD">
        <w:rPr>
          <w:rFonts w:asciiTheme="minorHAnsi" w:hAnsiTheme="minorHAnsi" w:cstheme="minorHAnsi"/>
          <w:i/>
          <w:iCs/>
        </w:rPr>
        <w:t>penalty</w:t>
      </w:r>
      <w:r w:rsidR="003936D3">
        <w:rPr>
          <w:rFonts w:asciiTheme="minorHAnsi" w:hAnsiTheme="minorHAnsi" w:cstheme="minorHAnsi"/>
          <w:lang w:val="el-GR"/>
        </w:rPr>
        <w:t xml:space="preserve">, </w:t>
      </w:r>
      <w:r w:rsidR="003936D3" w:rsidRPr="003E46AD">
        <w:rPr>
          <w:rFonts w:asciiTheme="minorHAnsi" w:hAnsiTheme="minorHAnsi" w:cstheme="minorHAnsi"/>
          <w:i/>
          <w:iCs/>
        </w:rPr>
        <w:t>match</w:t>
      </w:r>
      <w:r w:rsidR="003E46AD" w:rsidRPr="003E46AD">
        <w:rPr>
          <w:rFonts w:asciiTheme="minorHAnsi" w:hAnsiTheme="minorHAnsi" w:cstheme="minorHAnsi"/>
          <w:i/>
          <w:iCs/>
          <w:lang w:val="el-GR"/>
        </w:rPr>
        <w:t>_</w:t>
      </w:r>
      <w:r w:rsidR="003936D3" w:rsidRPr="003E46AD">
        <w:rPr>
          <w:rFonts w:asciiTheme="minorHAnsi" w:hAnsiTheme="minorHAnsi" w:cstheme="minorHAnsi"/>
          <w:i/>
          <w:iCs/>
        </w:rPr>
        <w:t>reward</w:t>
      </w:r>
      <w:r w:rsidR="003936D3" w:rsidRPr="003936D3">
        <w:rPr>
          <w:rFonts w:asciiTheme="minorHAnsi" w:hAnsiTheme="minorHAnsi" w:cstheme="minorHAnsi"/>
          <w:lang w:val="el-GR"/>
        </w:rPr>
        <w:t xml:space="preserve"> </w:t>
      </w:r>
      <w:r w:rsidR="003936D3">
        <w:rPr>
          <w:rFonts w:asciiTheme="minorHAnsi" w:hAnsiTheme="minorHAnsi" w:cstheme="minorHAnsi"/>
          <w:lang w:val="el-GR"/>
        </w:rPr>
        <w:t xml:space="preserve">και </w:t>
      </w:r>
      <w:r w:rsidR="003936D3" w:rsidRPr="003E46AD">
        <w:rPr>
          <w:rFonts w:asciiTheme="minorHAnsi" w:hAnsiTheme="minorHAnsi" w:cstheme="minorHAnsi"/>
          <w:i/>
          <w:iCs/>
        </w:rPr>
        <w:t>mismatch</w:t>
      </w:r>
      <w:r w:rsidR="003E46AD" w:rsidRPr="003E46AD">
        <w:rPr>
          <w:rFonts w:asciiTheme="minorHAnsi" w:hAnsiTheme="minorHAnsi" w:cstheme="minorHAnsi"/>
          <w:i/>
          <w:iCs/>
          <w:lang w:val="el-GR"/>
        </w:rPr>
        <w:t>_</w:t>
      </w:r>
      <w:r w:rsidR="003936D3" w:rsidRPr="003E46AD">
        <w:rPr>
          <w:rFonts w:asciiTheme="minorHAnsi" w:hAnsiTheme="minorHAnsi" w:cstheme="minorHAnsi"/>
          <w:i/>
          <w:iCs/>
        </w:rPr>
        <w:t>penalty</w:t>
      </w:r>
      <w:r>
        <w:rPr>
          <w:rFonts w:asciiTheme="minorHAnsi" w:hAnsiTheme="minorHAnsi" w:cstheme="minorHAnsi"/>
          <w:lang w:val="el-GR"/>
        </w:rPr>
        <w:t xml:space="preserve">. </w:t>
      </w:r>
      <w:r w:rsidR="00572E48">
        <w:rPr>
          <w:rFonts w:asciiTheme="minorHAnsi" w:hAnsiTheme="minorHAnsi" w:cstheme="minorHAnsi"/>
          <w:lang w:val="el-GR"/>
        </w:rPr>
        <w:t xml:space="preserve">Ξεκινώντας, </w:t>
      </w:r>
      <w:proofErr w:type="spellStart"/>
      <w:r w:rsidR="00572E48">
        <w:rPr>
          <w:rFonts w:asciiTheme="minorHAnsi" w:hAnsiTheme="minorHAnsi" w:cstheme="minorHAnsi"/>
          <w:lang w:val="el-GR"/>
        </w:rPr>
        <w:t>αρχικοποιείται</w:t>
      </w:r>
      <w:proofErr w:type="spellEnd"/>
      <w:r w:rsidR="003936D3" w:rsidRPr="00835592">
        <w:rPr>
          <w:rFonts w:asciiTheme="minorHAnsi" w:hAnsiTheme="minorHAnsi" w:cstheme="minorHAnsi"/>
          <w:lang w:val="el-GR"/>
        </w:rPr>
        <w:t xml:space="preserve"> </w:t>
      </w:r>
      <w:r w:rsidR="003936D3">
        <w:rPr>
          <w:rFonts w:asciiTheme="minorHAnsi" w:hAnsiTheme="minorHAnsi" w:cstheme="minorHAnsi"/>
          <w:lang w:val="el-GR"/>
        </w:rPr>
        <w:t xml:space="preserve">η μήτρα βαθμολόγησης μέσω της </w:t>
      </w:r>
      <w:r w:rsidR="003936D3" w:rsidRPr="003936D3">
        <w:rPr>
          <w:rFonts w:asciiTheme="minorHAnsi" w:hAnsiTheme="minorHAnsi" w:cstheme="minorHAnsi"/>
          <w:i/>
          <w:iCs/>
        </w:rPr>
        <w:t>initialize</w:t>
      </w:r>
      <w:r w:rsidR="003936D3" w:rsidRPr="00835592">
        <w:rPr>
          <w:rFonts w:asciiTheme="minorHAnsi" w:hAnsiTheme="minorHAnsi" w:cstheme="minorHAnsi"/>
          <w:i/>
          <w:iCs/>
          <w:lang w:val="el-GR"/>
        </w:rPr>
        <w:t>_</w:t>
      </w:r>
      <w:r w:rsidR="003936D3" w:rsidRPr="003936D3">
        <w:rPr>
          <w:rFonts w:asciiTheme="minorHAnsi" w:hAnsiTheme="minorHAnsi" w:cstheme="minorHAnsi"/>
          <w:i/>
          <w:iCs/>
        </w:rPr>
        <w:t>matrix</w:t>
      </w:r>
      <w:r w:rsidR="003936D3" w:rsidRPr="00835592">
        <w:rPr>
          <w:rFonts w:asciiTheme="minorHAnsi" w:hAnsiTheme="minorHAnsi" w:cstheme="minorHAnsi"/>
          <w:i/>
          <w:iCs/>
          <w:lang w:val="el-GR"/>
        </w:rPr>
        <w:t>()</w:t>
      </w:r>
      <w:r w:rsidR="00835592" w:rsidRPr="00835592">
        <w:rPr>
          <w:rFonts w:asciiTheme="minorHAnsi" w:hAnsiTheme="minorHAnsi" w:cstheme="minorHAnsi"/>
          <w:i/>
          <w:iCs/>
          <w:lang w:val="el-GR"/>
        </w:rPr>
        <w:t xml:space="preserve"> </w:t>
      </w:r>
      <w:r w:rsidR="00835592">
        <w:rPr>
          <w:rFonts w:asciiTheme="minorHAnsi" w:hAnsiTheme="minorHAnsi" w:cstheme="minorHAnsi"/>
          <w:lang w:val="el-GR"/>
        </w:rPr>
        <w:t>και ύστερα εντός ενός διπλού βρόχου που επαναλαμβάνεται κατά μήκος των δύο αλληλουχιών</w:t>
      </w:r>
      <w:r w:rsidR="00FE0F5E">
        <w:rPr>
          <w:rFonts w:asciiTheme="minorHAnsi" w:hAnsiTheme="minorHAnsi" w:cstheme="minorHAnsi"/>
          <w:lang w:val="el-GR"/>
        </w:rPr>
        <w:t>:</w:t>
      </w:r>
    </w:p>
    <w:p w14:paraId="54419BE0" w14:textId="77777777" w:rsidR="003D4A6F" w:rsidRPr="00A844A0" w:rsidRDefault="003D4A6F" w:rsidP="0076731E">
      <w:pPr>
        <w:jc w:val="both"/>
        <w:rPr>
          <w:rFonts w:asciiTheme="minorHAnsi" w:hAnsiTheme="minorHAnsi" w:cstheme="minorHAnsi"/>
          <w:lang w:val="el-GR"/>
        </w:rPr>
      </w:pPr>
    </w:p>
    <w:p w14:paraId="7402CACC" w14:textId="069670A6" w:rsidR="00CF0943" w:rsidRPr="00CF0943" w:rsidRDefault="00FE0F5E" w:rsidP="00CF0943">
      <w:pPr>
        <w:pStyle w:val="ListParagraph"/>
        <w:numPr>
          <w:ilvl w:val="0"/>
          <w:numId w:val="26"/>
        </w:numPr>
        <w:jc w:val="both"/>
        <w:rPr>
          <w:rFonts w:asciiTheme="minorHAnsi" w:hAnsiTheme="minorHAnsi" w:cstheme="minorHAnsi"/>
          <w:lang w:val="el-GR"/>
        </w:rPr>
      </w:pPr>
      <w:r w:rsidRPr="00CF0943">
        <w:rPr>
          <w:rFonts w:asciiTheme="minorHAnsi" w:hAnsiTheme="minorHAnsi" w:cstheme="minorHAnsi"/>
          <w:lang w:val="el-GR"/>
        </w:rPr>
        <w:t>Σύμφωνα με την διαδικασία που παρουσιάστηκε παραπάνω</w:t>
      </w:r>
      <w:r w:rsidR="00BD15E2" w:rsidRPr="00CF0943">
        <w:rPr>
          <w:rFonts w:asciiTheme="minorHAnsi" w:hAnsiTheme="minorHAnsi" w:cstheme="minorHAnsi"/>
          <w:lang w:val="el-GR"/>
        </w:rPr>
        <w:t xml:space="preserve">, στην Παρουσίαση Αρχικής Σκέψης, </w:t>
      </w:r>
      <w:r w:rsidR="0040790F">
        <w:rPr>
          <w:rFonts w:asciiTheme="minorHAnsi" w:hAnsiTheme="minorHAnsi" w:cstheme="minorHAnsi"/>
          <w:lang w:val="el-GR"/>
        </w:rPr>
        <w:t xml:space="preserve">για να ληφθεί η τιμή του διαγώνιου </w:t>
      </w:r>
      <w:r w:rsidR="0040790F">
        <w:rPr>
          <w:rFonts w:asciiTheme="minorHAnsi" w:hAnsiTheme="minorHAnsi" w:cstheme="minorHAnsi"/>
        </w:rPr>
        <w:t>score</w:t>
      </w:r>
      <w:r w:rsidR="0040790F" w:rsidRPr="0040790F">
        <w:rPr>
          <w:rFonts w:asciiTheme="minorHAnsi" w:hAnsiTheme="minorHAnsi" w:cstheme="minorHAnsi"/>
          <w:lang w:val="el-GR"/>
        </w:rPr>
        <w:t xml:space="preserve"> </w:t>
      </w:r>
      <w:r w:rsidR="00453EA5" w:rsidRPr="00CF0943">
        <w:rPr>
          <w:rFonts w:asciiTheme="minorHAnsi" w:hAnsiTheme="minorHAnsi" w:cstheme="minorHAnsi"/>
          <w:lang w:val="el-GR"/>
        </w:rPr>
        <w:t>ελέγχ</w:t>
      </w:r>
      <w:r w:rsidR="0040790F">
        <w:rPr>
          <w:rFonts w:asciiTheme="minorHAnsi" w:hAnsiTheme="minorHAnsi" w:cstheme="minorHAnsi"/>
          <w:lang w:val="el-GR"/>
        </w:rPr>
        <w:t>εται</w:t>
      </w:r>
      <w:r w:rsidR="00453EA5" w:rsidRPr="00CF0943">
        <w:rPr>
          <w:rFonts w:asciiTheme="minorHAnsi" w:hAnsiTheme="minorHAnsi" w:cstheme="minorHAnsi"/>
          <w:lang w:val="el-GR"/>
        </w:rPr>
        <w:t xml:space="preserve"> εάν ο χαρακτήρες της μίας αλληλουχίας είναι ίδιος με </w:t>
      </w:r>
      <w:r w:rsidR="00DD75B7" w:rsidRPr="00CF0943">
        <w:rPr>
          <w:rFonts w:asciiTheme="minorHAnsi" w:hAnsiTheme="minorHAnsi" w:cstheme="minorHAnsi"/>
          <w:lang w:val="el-GR"/>
        </w:rPr>
        <w:t>τον αντίστοιχο χαρακτήρα</w:t>
      </w:r>
      <w:r w:rsidR="00453EA5" w:rsidRPr="00CF0943">
        <w:rPr>
          <w:rFonts w:asciiTheme="minorHAnsi" w:hAnsiTheme="minorHAnsi" w:cstheme="minorHAnsi"/>
          <w:lang w:val="el-GR"/>
        </w:rPr>
        <w:t xml:space="preserve"> της άλλης</w:t>
      </w:r>
      <w:r w:rsidR="00647BAB">
        <w:rPr>
          <w:rFonts w:asciiTheme="minorHAnsi" w:hAnsiTheme="minorHAnsi" w:cstheme="minorHAnsi"/>
          <w:lang w:val="el-GR"/>
        </w:rPr>
        <w:t xml:space="preserve"> και</w:t>
      </w:r>
    </w:p>
    <w:p w14:paraId="254D58DC" w14:textId="102E4902" w:rsidR="00CF0943" w:rsidRPr="00CF0943" w:rsidRDefault="00CF0943" w:rsidP="00CF0943">
      <w:pPr>
        <w:pStyle w:val="ListParagraph"/>
        <w:numPr>
          <w:ilvl w:val="1"/>
          <w:numId w:val="26"/>
        </w:numPr>
        <w:jc w:val="both"/>
        <w:rPr>
          <w:rFonts w:asciiTheme="minorHAnsi" w:hAnsiTheme="minorHAnsi" w:cstheme="minorHAnsi"/>
          <w:lang w:val="el-GR"/>
        </w:rPr>
      </w:pPr>
      <w:r w:rsidRPr="00CF0943">
        <w:rPr>
          <w:rFonts w:asciiTheme="minorHAnsi" w:hAnsiTheme="minorHAnsi" w:cstheme="minorHAnsi"/>
          <w:lang w:val="el-GR"/>
        </w:rPr>
        <w:t>Α</w:t>
      </w:r>
      <w:r w:rsidR="00DD75B7" w:rsidRPr="00CF0943">
        <w:rPr>
          <w:rFonts w:asciiTheme="minorHAnsi" w:hAnsiTheme="minorHAnsi" w:cstheme="minorHAnsi"/>
          <w:lang w:val="el-GR"/>
        </w:rPr>
        <w:t>ν ναι</w:t>
      </w:r>
      <w:r w:rsidRPr="00CF0943">
        <w:rPr>
          <w:rFonts w:asciiTheme="minorHAnsi" w:hAnsiTheme="minorHAnsi" w:cstheme="minorHAnsi"/>
          <w:lang w:val="el-GR"/>
        </w:rPr>
        <w:t>,</w:t>
      </w:r>
      <w:r w:rsidR="00DD75B7" w:rsidRPr="00CF0943">
        <w:rPr>
          <w:rFonts w:asciiTheme="minorHAnsi" w:hAnsiTheme="minorHAnsi" w:cstheme="minorHAnsi"/>
          <w:lang w:val="el-GR"/>
        </w:rPr>
        <w:t xml:space="preserve"> τότε προσ</w:t>
      </w:r>
      <w:r w:rsidR="0040790F">
        <w:rPr>
          <w:rFonts w:asciiTheme="minorHAnsi" w:hAnsiTheme="minorHAnsi" w:cstheme="minorHAnsi"/>
          <w:lang w:val="el-GR"/>
        </w:rPr>
        <w:t>τίθεται</w:t>
      </w:r>
      <w:r w:rsidR="00DD75B7" w:rsidRPr="00CF0943">
        <w:rPr>
          <w:rFonts w:asciiTheme="minorHAnsi" w:hAnsiTheme="minorHAnsi" w:cstheme="minorHAnsi"/>
          <w:lang w:val="el-GR"/>
        </w:rPr>
        <w:t xml:space="preserve"> </w:t>
      </w:r>
      <w:r w:rsidR="003E46AD" w:rsidRPr="00CF0943">
        <w:rPr>
          <w:rFonts w:asciiTheme="minorHAnsi" w:hAnsiTheme="minorHAnsi" w:cstheme="minorHAnsi"/>
          <w:lang w:val="el-GR"/>
        </w:rPr>
        <w:t xml:space="preserve">το </w:t>
      </w:r>
      <w:r w:rsidR="003E46AD" w:rsidRPr="00CF0943">
        <w:rPr>
          <w:rFonts w:asciiTheme="minorHAnsi" w:hAnsiTheme="minorHAnsi" w:cstheme="minorHAnsi"/>
          <w:i/>
          <w:iCs/>
        </w:rPr>
        <w:t>match</w:t>
      </w:r>
      <w:r w:rsidR="003E46AD" w:rsidRPr="00CF0943">
        <w:rPr>
          <w:rFonts w:asciiTheme="minorHAnsi" w:hAnsiTheme="minorHAnsi" w:cstheme="minorHAnsi"/>
          <w:i/>
          <w:iCs/>
          <w:lang w:val="el-GR"/>
        </w:rPr>
        <w:t>_</w:t>
      </w:r>
      <w:r w:rsidR="003E46AD" w:rsidRPr="00CF0943">
        <w:rPr>
          <w:rFonts w:asciiTheme="minorHAnsi" w:hAnsiTheme="minorHAnsi" w:cstheme="minorHAnsi"/>
          <w:i/>
          <w:iCs/>
        </w:rPr>
        <w:t>reward</w:t>
      </w:r>
      <w:r w:rsidR="003E46AD" w:rsidRPr="00CF0943">
        <w:rPr>
          <w:rFonts w:asciiTheme="minorHAnsi" w:hAnsiTheme="minorHAnsi" w:cstheme="minorHAnsi"/>
          <w:lang w:val="el-GR"/>
        </w:rPr>
        <w:t xml:space="preserve"> </w:t>
      </w:r>
      <w:r w:rsidR="003C53C6" w:rsidRPr="00CF0943">
        <w:rPr>
          <w:rFonts w:asciiTheme="minorHAnsi" w:hAnsiTheme="minorHAnsi" w:cstheme="minorHAnsi"/>
          <w:lang w:val="el-GR"/>
        </w:rPr>
        <w:t>στην ήδη υπάρχουσα τιμή του διαγώνιου προς τα πάνω κελιού</w:t>
      </w:r>
    </w:p>
    <w:p w14:paraId="3A374CF0" w14:textId="06F8C1C5" w:rsidR="00CF0943" w:rsidRPr="00CF0943" w:rsidRDefault="00CF0943" w:rsidP="00CF0943">
      <w:pPr>
        <w:pStyle w:val="ListParagraph"/>
        <w:numPr>
          <w:ilvl w:val="1"/>
          <w:numId w:val="26"/>
        </w:numPr>
        <w:jc w:val="both"/>
        <w:rPr>
          <w:rFonts w:asciiTheme="minorHAnsi" w:hAnsiTheme="minorHAnsi" w:cstheme="minorHAnsi"/>
          <w:lang w:val="el-GR"/>
        </w:rPr>
      </w:pPr>
      <w:r w:rsidRPr="00CF0943">
        <w:rPr>
          <w:rFonts w:asciiTheme="minorHAnsi" w:hAnsiTheme="minorHAnsi" w:cstheme="minorHAnsi"/>
          <w:lang w:val="el-GR"/>
        </w:rPr>
        <w:t xml:space="preserve">Αν όχι, τότε </w:t>
      </w:r>
      <w:r w:rsidR="0040790F" w:rsidRPr="00CF0943">
        <w:rPr>
          <w:rFonts w:asciiTheme="minorHAnsi" w:hAnsiTheme="minorHAnsi" w:cstheme="minorHAnsi"/>
          <w:lang w:val="el-GR"/>
        </w:rPr>
        <w:t>προσ</w:t>
      </w:r>
      <w:r w:rsidR="0040790F">
        <w:rPr>
          <w:rFonts w:asciiTheme="minorHAnsi" w:hAnsiTheme="minorHAnsi" w:cstheme="minorHAnsi"/>
          <w:lang w:val="el-GR"/>
        </w:rPr>
        <w:t>τίθεται</w:t>
      </w:r>
      <w:r w:rsidR="0040790F" w:rsidRPr="00CF0943">
        <w:rPr>
          <w:rFonts w:asciiTheme="minorHAnsi" w:hAnsiTheme="minorHAnsi" w:cstheme="minorHAnsi"/>
          <w:lang w:val="el-GR"/>
        </w:rPr>
        <w:t xml:space="preserve"> </w:t>
      </w:r>
      <w:r w:rsidRPr="00CF0943">
        <w:rPr>
          <w:rFonts w:asciiTheme="minorHAnsi" w:hAnsiTheme="minorHAnsi" w:cstheme="minorHAnsi"/>
          <w:lang w:val="el-GR"/>
        </w:rPr>
        <w:t xml:space="preserve">το </w:t>
      </w:r>
      <w:r w:rsidRPr="00CF0943">
        <w:rPr>
          <w:rFonts w:asciiTheme="minorHAnsi" w:hAnsiTheme="minorHAnsi" w:cstheme="minorHAnsi"/>
        </w:rPr>
        <w:t>mismatch</w:t>
      </w:r>
      <w:r w:rsidRPr="00CF0943">
        <w:rPr>
          <w:rFonts w:asciiTheme="minorHAnsi" w:hAnsiTheme="minorHAnsi" w:cstheme="minorHAnsi"/>
          <w:lang w:val="el-GR"/>
        </w:rPr>
        <w:t>_</w:t>
      </w:r>
      <w:r w:rsidRPr="00CF0943">
        <w:rPr>
          <w:rFonts w:asciiTheme="minorHAnsi" w:hAnsiTheme="minorHAnsi" w:cstheme="minorHAnsi"/>
        </w:rPr>
        <w:t>penalty</w:t>
      </w:r>
      <w:r w:rsidRPr="00CF0943">
        <w:rPr>
          <w:rFonts w:asciiTheme="minorHAnsi" w:hAnsiTheme="minorHAnsi" w:cstheme="minorHAnsi"/>
          <w:lang w:val="el-GR"/>
        </w:rPr>
        <w:t xml:space="preserve"> στην ήδη υπάρχουσα τιμή του διαγώνιου προς τα πάνω κελιού</w:t>
      </w:r>
    </w:p>
    <w:p w14:paraId="06B978F3" w14:textId="30A36224" w:rsidR="00CF0943" w:rsidRPr="003D4A6F" w:rsidRDefault="0040790F" w:rsidP="00CF0943">
      <w:pPr>
        <w:pStyle w:val="ListParagraph"/>
        <w:numPr>
          <w:ilvl w:val="0"/>
          <w:numId w:val="26"/>
        </w:numPr>
        <w:jc w:val="both"/>
        <w:rPr>
          <w:rFonts w:asciiTheme="minorHAnsi" w:hAnsiTheme="minorHAnsi" w:cstheme="minorHAnsi"/>
          <w:lang w:val="el-GR"/>
        </w:rPr>
      </w:pPr>
      <w:r>
        <w:rPr>
          <w:rFonts w:asciiTheme="minorHAnsi" w:hAnsiTheme="minorHAnsi" w:cstheme="minorHAnsi"/>
          <w:lang w:val="el-GR"/>
        </w:rPr>
        <w:t xml:space="preserve">Το </w:t>
      </w:r>
      <w:r w:rsidR="00705766" w:rsidRPr="00705766">
        <w:rPr>
          <w:rFonts w:asciiTheme="minorHAnsi" w:hAnsiTheme="minorHAnsi" w:cstheme="minorHAnsi"/>
          <w:i/>
          <w:iCs/>
        </w:rPr>
        <w:t>score</w:t>
      </w:r>
      <w:r w:rsidR="00705766" w:rsidRPr="00705766">
        <w:rPr>
          <w:rFonts w:asciiTheme="minorHAnsi" w:hAnsiTheme="minorHAnsi" w:cstheme="minorHAnsi"/>
          <w:i/>
          <w:iCs/>
          <w:lang w:val="el-GR"/>
        </w:rPr>
        <w:t>_</w:t>
      </w:r>
      <w:r w:rsidR="00705766" w:rsidRPr="00705766">
        <w:rPr>
          <w:rFonts w:asciiTheme="minorHAnsi" w:hAnsiTheme="minorHAnsi" w:cstheme="minorHAnsi"/>
          <w:i/>
          <w:iCs/>
        </w:rPr>
        <w:t>up</w:t>
      </w:r>
      <w:r w:rsidR="00705766">
        <w:rPr>
          <w:rFonts w:asciiTheme="minorHAnsi" w:hAnsiTheme="minorHAnsi" w:cstheme="minorHAnsi"/>
          <w:i/>
          <w:iCs/>
          <w:lang w:val="el-GR"/>
        </w:rPr>
        <w:t xml:space="preserve">, </w:t>
      </w:r>
      <w:r w:rsidR="00705766">
        <w:rPr>
          <w:rFonts w:asciiTheme="minorHAnsi" w:hAnsiTheme="minorHAnsi" w:cstheme="minorHAnsi"/>
          <w:lang w:val="el-GR"/>
        </w:rPr>
        <w:t xml:space="preserve">αντιπροσωπεύει το </w:t>
      </w:r>
      <w:r w:rsidR="00705766">
        <w:rPr>
          <w:rFonts w:asciiTheme="minorHAnsi" w:hAnsiTheme="minorHAnsi" w:cstheme="minorHAnsi"/>
        </w:rPr>
        <w:t>score</w:t>
      </w:r>
      <w:r w:rsidR="00705766" w:rsidRPr="00705766">
        <w:rPr>
          <w:rFonts w:asciiTheme="minorHAnsi" w:hAnsiTheme="minorHAnsi" w:cstheme="minorHAnsi"/>
          <w:lang w:val="el-GR"/>
        </w:rPr>
        <w:t xml:space="preserve"> </w:t>
      </w:r>
      <w:r w:rsidR="00705766">
        <w:rPr>
          <w:rFonts w:asciiTheme="minorHAnsi" w:hAnsiTheme="minorHAnsi" w:cstheme="minorHAnsi"/>
          <w:lang w:val="el-GR"/>
        </w:rPr>
        <w:t>που προέρχεται από το πά</w:t>
      </w:r>
      <w:r w:rsidR="003D4A6F">
        <w:rPr>
          <w:rFonts w:asciiTheme="minorHAnsi" w:hAnsiTheme="minorHAnsi" w:cstheme="minorHAnsi"/>
          <w:lang w:val="el-GR"/>
        </w:rPr>
        <w:t xml:space="preserve">νω κελί προσθέτοντας το </w:t>
      </w:r>
      <w:r w:rsidR="003D4A6F" w:rsidRPr="003E46AD">
        <w:rPr>
          <w:rFonts w:asciiTheme="minorHAnsi" w:hAnsiTheme="minorHAnsi" w:cstheme="minorHAnsi"/>
          <w:i/>
          <w:iCs/>
        </w:rPr>
        <w:t>gap</w:t>
      </w:r>
      <w:r w:rsidR="003D4A6F" w:rsidRPr="003E46AD">
        <w:rPr>
          <w:rFonts w:asciiTheme="minorHAnsi" w:hAnsiTheme="minorHAnsi" w:cstheme="minorHAnsi"/>
          <w:i/>
          <w:iCs/>
          <w:lang w:val="el-GR"/>
        </w:rPr>
        <w:t>_</w:t>
      </w:r>
      <w:r w:rsidR="003D4A6F" w:rsidRPr="003E46AD">
        <w:rPr>
          <w:rFonts w:asciiTheme="minorHAnsi" w:hAnsiTheme="minorHAnsi" w:cstheme="minorHAnsi"/>
          <w:i/>
          <w:iCs/>
        </w:rPr>
        <w:t>penalty</w:t>
      </w:r>
    </w:p>
    <w:p w14:paraId="2C8E6F70" w14:textId="38A88B46" w:rsidR="003D4A6F" w:rsidRPr="003D4A6F" w:rsidRDefault="003D4A6F" w:rsidP="003D4A6F">
      <w:pPr>
        <w:pStyle w:val="ListParagraph"/>
        <w:numPr>
          <w:ilvl w:val="0"/>
          <w:numId w:val="26"/>
        </w:numPr>
        <w:jc w:val="both"/>
        <w:rPr>
          <w:rFonts w:asciiTheme="minorHAnsi" w:hAnsiTheme="minorHAnsi" w:cstheme="minorHAnsi"/>
          <w:lang w:val="el-GR"/>
        </w:rPr>
      </w:pPr>
      <w:r>
        <w:rPr>
          <w:rFonts w:asciiTheme="minorHAnsi" w:hAnsiTheme="minorHAnsi" w:cstheme="minorHAnsi"/>
          <w:lang w:val="el-GR"/>
        </w:rPr>
        <w:t xml:space="preserve">Το </w:t>
      </w:r>
      <w:r w:rsidRPr="00705766">
        <w:rPr>
          <w:rFonts w:asciiTheme="minorHAnsi" w:hAnsiTheme="minorHAnsi" w:cstheme="minorHAnsi"/>
          <w:i/>
          <w:iCs/>
        </w:rPr>
        <w:t>score</w:t>
      </w:r>
      <w:r w:rsidRPr="00705766">
        <w:rPr>
          <w:rFonts w:asciiTheme="minorHAnsi" w:hAnsiTheme="minorHAnsi" w:cstheme="minorHAnsi"/>
          <w:i/>
          <w:iCs/>
          <w:lang w:val="el-GR"/>
        </w:rPr>
        <w:t>_</w:t>
      </w:r>
      <w:r>
        <w:rPr>
          <w:rFonts w:asciiTheme="minorHAnsi" w:hAnsiTheme="minorHAnsi" w:cstheme="minorHAnsi"/>
          <w:i/>
          <w:iCs/>
        </w:rPr>
        <w:t>left</w:t>
      </w:r>
      <w:r>
        <w:rPr>
          <w:rFonts w:asciiTheme="minorHAnsi" w:hAnsiTheme="minorHAnsi" w:cstheme="minorHAnsi"/>
          <w:i/>
          <w:iCs/>
          <w:lang w:val="el-GR"/>
        </w:rPr>
        <w:t xml:space="preserve">, </w:t>
      </w:r>
      <w:r>
        <w:rPr>
          <w:rFonts w:asciiTheme="minorHAnsi" w:hAnsiTheme="minorHAnsi" w:cstheme="minorHAnsi"/>
          <w:lang w:val="el-GR"/>
        </w:rPr>
        <w:t xml:space="preserve">αντιπροσωπεύει το </w:t>
      </w:r>
      <w:r>
        <w:rPr>
          <w:rFonts w:asciiTheme="minorHAnsi" w:hAnsiTheme="minorHAnsi" w:cstheme="minorHAnsi"/>
        </w:rPr>
        <w:t>score</w:t>
      </w:r>
      <w:r w:rsidRPr="00705766">
        <w:rPr>
          <w:rFonts w:asciiTheme="minorHAnsi" w:hAnsiTheme="minorHAnsi" w:cstheme="minorHAnsi"/>
          <w:lang w:val="el-GR"/>
        </w:rPr>
        <w:t xml:space="preserve"> </w:t>
      </w:r>
      <w:r>
        <w:rPr>
          <w:rFonts w:asciiTheme="minorHAnsi" w:hAnsiTheme="minorHAnsi" w:cstheme="minorHAnsi"/>
          <w:lang w:val="el-GR"/>
        </w:rPr>
        <w:t xml:space="preserve">που προέρχεται από το αριστερό κελί προσθέτοντας το </w:t>
      </w:r>
      <w:r w:rsidRPr="003E46AD">
        <w:rPr>
          <w:rFonts w:asciiTheme="minorHAnsi" w:hAnsiTheme="minorHAnsi" w:cstheme="minorHAnsi"/>
          <w:i/>
          <w:iCs/>
        </w:rPr>
        <w:t>gap</w:t>
      </w:r>
      <w:r w:rsidRPr="003E46AD">
        <w:rPr>
          <w:rFonts w:asciiTheme="minorHAnsi" w:hAnsiTheme="minorHAnsi" w:cstheme="minorHAnsi"/>
          <w:i/>
          <w:iCs/>
          <w:lang w:val="el-GR"/>
        </w:rPr>
        <w:t>_</w:t>
      </w:r>
      <w:r w:rsidRPr="003E46AD">
        <w:rPr>
          <w:rFonts w:asciiTheme="minorHAnsi" w:hAnsiTheme="minorHAnsi" w:cstheme="minorHAnsi"/>
          <w:i/>
          <w:iCs/>
        </w:rPr>
        <w:t>penalt</w:t>
      </w:r>
      <w:r>
        <w:rPr>
          <w:rFonts w:asciiTheme="minorHAnsi" w:hAnsiTheme="minorHAnsi" w:cstheme="minorHAnsi"/>
          <w:i/>
          <w:iCs/>
        </w:rPr>
        <w:t>y</w:t>
      </w:r>
    </w:p>
    <w:p w14:paraId="0A449D2C" w14:textId="77777777" w:rsidR="003D4A6F" w:rsidRPr="00A844A0" w:rsidRDefault="003D4A6F" w:rsidP="003D4A6F">
      <w:pPr>
        <w:jc w:val="both"/>
        <w:rPr>
          <w:rFonts w:asciiTheme="minorHAnsi" w:hAnsiTheme="minorHAnsi" w:cstheme="minorHAnsi"/>
          <w:lang w:val="el-GR"/>
        </w:rPr>
      </w:pPr>
    </w:p>
    <w:p w14:paraId="73A7078B" w14:textId="4C2553A1" w:rsidR="003D4A6F" w:rsidRDefault="003D4A6F" w:rsidP="003D4A6F">
      <w:pPr>
        <w:jc w:val="both"/>
        <w:rPr>
          <w:rFonts w:asciiTheme="minorHAnsi" w:hAnsiTheme="minorHAnsi" w:cstheme="minorHAnsi"/>
          <w:lang w:val="el-GR"/>
        </w:rPr>
      </w:pPr>
      <w:r>
        <w:rPr>
          <w:rFonts w:asciiTheme="minorHAnsi" w:hAnsiTheme="minorHAnsi" w:cstheme="minorHAnsi"/>
          <w:lang w:val="el-GR"/>
        </w:rPr>
        <w:t>Τέλος επιστρέφεται η μήτρα βαθμολόγησης.</w:t>
      </w:r>
    </w:p>
    <w:p w14:paraId="3812078F" w14:textId="77777777" w:rsidR="00561B43" w:rsidRDefault="00561B43" w:rsidP="003D4A6F">
      <w:pPr>
        <w:jc w:val="both"/>
        <w:rPr>
          <w:rFonts w:asciiTheme="minorHAnsi" w:hAnsiTheme="minorHAnsi" w:cstheme="minorHAnsi"/>
          <w:lang w:val="el-GR"/>
        </w:rPr>
      </w:pPr>
    </w:p>
    <w:p w14:paraId="63646747" w14:textId="77777777" w:rsidR="00561B43" w:rsidRPr="00A844A0" w:rsidRDefault="00561B43" w:rsidP="00561B43">
      <w:pPr>
        <w:jc w:val="both"/>
        <w:rPr>
          <w:rFonts w:asciiTheme="majorHAnsi" w:hAnsiTheme="majorHAnsi" w:cstheme="majorHAnsi"/>
          <w:i/>
          <w:iCs/>
          <w:color w:val="0070C0"/>
        </w:rPr>
      </w:pPr>
      <w:r w:rsidRPr="00561B43">
        <w:rPr>
          <w:rFonts w:asciiTheme="majorHAnsi" w:hAnsiTheme="majorHAnsi" w:cstheme="majorHAnsi"/>
          <w:i/>
          <w:iCs/>
          <w:color w:val="0070C0"/>
        </w:rPr>
        <w:t>def</w:t>
      </w:r>
      <w:r w:rsidRPr="00A844A0">
        <w:rPr>
          <w:rFonts w:asciiTheme="majorHAnsi" w:hAnsiTheme="majorHAnsi" w:cstheme="majorHAnsi"/>
          <w:i/>
          <w:iCs/>
          <w:color w:val="0070C0"/>
        </w:rPr>
        <w:t xml:space="preserve"> </w:t>
      </w:r>
      <w:proofErr w:type="gramStart"/>
      <w:r w:rsidRPr="00561B43">
        <w:rPr>
          <w:rFonts w:asciiTheme="majorHAnsi" w:hAnsiTheme="majorHAnsi" w:cstheme="majorHAnsi"/>
          <w:i/>
          <w:iCs/>
          <w:color w:val="0070C0"/>
        </w:rPr>
        <w:t>traceback</w:t>
      </w:r>
      <w:r w:rsidRPr="00A844A0">
        <w:rPr>
          <w:rFonts w:asciiTheme="majorHAnsi" w:hAnsiTheme="majorHAnsi" w:cstheme="majorHAnsi"/>
          <w:i/>
          <w:iCs/>
          <w:color w:val="0070C0"/>
        </w:rPr>
        <w:t>(</w:t>
      </w:r>
      <w:proofErr w:type="gramEnd"/>
      <w:r w:rsidRPr="00561B43">
        <w:rPr>
          <w:rFonts w:asciiTheme="majorHAnsi" w:hAnsiTheme="majorHAnsi" w:cstheme="majorHAnsi"/>
          <w:i/>
          <w:iCs/>
          <w:color w:val="0070C0"/>
        </w:rPr>
        <w:t>matrix</w:t>
      </w:r>
      <w:r w:rsidRPr="00A844A0">
        <w:rPr>
          <w:rFonts w:asciiTheme="majorHAnsi" w:hAnsiTheme="majorHAnsi" w:cstheme="majorHAnsi"/>
          <w:i/>
          <w:iCs/>
          <w:color w:val="0070C0"/>
        </w:rPr>
        <w:t xml:space="preserve">: </w:t>
      </w:r>
      <w:r w:rsidRPr="00561B43">
        <w:rPr>
          <w:rFonts w:asciiTheme="majorHAnsi" w:hAnsiTheme="majorHAnsi" w:cstheme="majorHAnsi"/>
          <w:i/>
          <w:iCs/>
          <w:color w:val="0070C0"/>
        </w:rPr>
        <w:t>list</w:t>
      </w:r>
      <w:r w:rsidRPr="00A844A0">
        <w:rPr>
          <w:rFonts w:asciiTheme="majorHAnsi" w:hAnsiTheme="majorHAnsi" w:cstheme="majorHAnsi"/>
          <w:i/>
          <w:iCs/>
          <w:color w:val="0070C0"/>
        </w:rPr>
        <w:t xml:space="preserve">, </w:t>
      </w:r>
      <w:r w:rsidRPr="00561B43">
        <w:rPr>
          <w:rFonts w:asciiTheme="majorHAnsi" w:hAnsiTheme="majorHAnsi" w:cstheme="majorHAnsi"/>
          <w:i/>
          <w:iCs/>
          <w:color w:val="0070C0"/>
        </w:rPr>
        <w:t>sequence</w:t>
      </w:r>
      <w:r w:rsidRPr="00A844A0">
        <w:rPr>
          <w:rFonts w:asciiTheme="majorHAnsi" w:hAnsiTheme="majorHAnsi" w:cstheme="majorHAnsi"/>
          <w:i/>
          <w:iCs/>
          <w:color w:val="0070C0"/>
        </w:rPr>
        <w:t xml:space="preserve">1: </w:t>
      </w:r>
      <w:r w:rsidRPr="00561B43">
        <w:rPr>
          <w:rFonts w:asciiTheme="majorHAnsi" w:hAnsiTheme="majorHAnsi" w:cstheme="majorHAnsi"/>
          <w:i/>
          <w:iCs/>
          <w:color w:val="0070C0"/>
        </w:rPr>
        <w:t>list</w:t>
      </w:r>
      <w:r w:rsidRPr="00A844A0">
        <w:rPr>
          <w:rFonts w:asciiTheme="majorHAnsi" w:hAnsiTheme="majorHAnsi" w:cstheme="majorHAnsi"/>
          <w:i/>
          <w:iCs/>
          <w:color w:val="0070C0"/>
        </w:rPr>
        <w:t xml:space="preserve">, </w:t>
      </w:r>
      <w:r w:rsidRPr="00561B43">
        <w:rPr>
          <w:rFonts w:asciiTheme="majorHAnsi" w:hAnsiTheme="majorHAnsi" w:cstheme="majorHAnsi"/>
          <w:i/>
          <w:iCs/>
          <w:color w:val="0070C0"/>
        </w:rPr>
        <w:t>sequence</w:t>
      </w:r>
      <w:r w:rsidRPr="00A844A0">
        <w:rPr>
          <w:rFonts w:asciiTheme="majorHAnsi" w:hAnsiTheme="majorHAnsi" w:cstheme="majorHAnsi"/>
          <w:i/>
          <w:iCs/>
          <w:color w:val="0070C0"/>
        </w:rPr>
        <w:t xml:space="preserve">2: </w:t>
      </w:r>
      <w:r w:rsidRPr="00561B43">
        <w:rPr>
          <w:rFonts w:asciiTheme="majorHAnsi" w:hAnsiTheme="majorHAnsi" w:cstheme="majorHAnsi"/>
          <w:i/>
          <w:iCs/>
          <w:color w:val="0070C0"/>
        </w:rPr>
        <w:t>list</w:t>
      </w:r>
      <w:r w:rsidRPr="00A844A0">
        <w:rPr>
          <w:rFonts w:asciiTheme="majorHAnsi" w:hAnsiTheme="majorHAnsi" w:cstheme="majorHAnsi"/>
          <w:i/>
          <w:iCs/>
          <w:color w:val="0070C0"/>
        </w:rPr>
        <w:t xml:space="preserve">, </w:t>
      </w:r>
      <w:r w:rsidRPr="00561B43">
        <w:rPr>
          <w:rFonts w:asciiTheme="majorHAnsi" w:hAnsiTheme="majorHAnsi" w:cstheme="majorHAnsi"/>
          <w:i/>
          <w:iCs/>
          <w:color w:val="0070C0"/>
        </w:rPr>
        <w:t>gap</w:t>
      </w:r>
      <w:r w:rsidRPr="00A844A0">
        <w:rPr>
          <w:rFonts w:asciiTheme="majorHAnsi" w:hAnsiTheme="majorHAnsi" w:cstheme="majorHAnsi"/>
          <w:i/>
          <w:iCs/>
          <w:color w:val="0070C0"/>
        </w:rPr>
        <w:t>_</w:t>
      </w:r>
      <w:r w:rsidRPr="00561B43">
        <w:rPr>
          <w:rFonts w:asciiTheme="majorHAnsi" w:hAnsiTheme="majorHAnsi" w:cstheme="majorHAnsi"/>
          <w:i/>
          <w:iCs/>
          <w:color w:val="0070C0"/>
        </w:rPr>
        <w:t>penalty</w:t>
      </w:r>
      <w:r w:rsidRPr="00A844A0">
        <w:rPr>
          <w:rFonts w:asciiTheme="majorHAnsi" w:hAnsiTheme="majorHAnsi" w:cstheme="majorHAnsi"/>
          <w:i/>
          <w:iCs/>
          <w:color w:val="0070C0"/>
        </w:rPr>
        <w:t xml:space="preserve">: </w:t>
      </w:r>
      <w:r w:rsidRPr="00561B43">
        <w:rPr>
          <w:rFonts w:asciiTheme="majorHAnsi" w:hAnsiTheme="majorHAnsi" w:cstheme="majorHAnsi"/>
          <w:i/>
          <w:iCs/>
          <w:color w:val="0070C0"/>
        </w:rPr>
        <w:t>int</w:t>
      </w:r>
      <w:r w:rsidRPr="00A844A0">
        <w:rPr>
          <w:rFonts w:asciiTheme="majorHAnsi" w:hAnsiTheme="majorHAnsi" w:cstheme="majorHAnsi"/>
          <w:i/>
          <w:iCs/>
          <w:color w:val="0070C0"/>
        </w:rPr>
        <w:t xml:space="preserve">, </w:t>
      </w:r>
      <w:r w:rsidRPr="00561B43">
        <w:rPr>
          <w:rFonts w:asciiTheme="majorHAnsi" w:hAnsiTheme="majorHAnsi" w:cstheme="majorHAnsi"/>
          <w:i/>
          <w:iCs/>
          <w:color w:val="0070C0"/>
        </w:rPr>
        <w:t>match</w:t>
      </w:r>
      <w:r w:rsidRPr="00A844A0">
        <w:rPr>
          <w:rFonts w:asciiTheme="majorHAnsi" w:hAnsiTheme="majorHAnsi" w:cstheme="majorHAnsi"/>
          <w:i/>
          <w:iCs/>
          <w:color w:val="0070C0"/>
        </w:rPr>
        <w:t>_</w:t>
      </w:r>
      <w:r w:rsidRPr="00561B43">
        <w:rPr>
          <w:rFonts w:asciiTheme="majorHAnsi" w:hAnsiTheme="majorHAnsi" w:cstheme="majorHAnsi"/>
          <w:i/>
          <w:iCs/>
          <w:color w:val="0070C0"/>
        </w:rPr>
        <w:t>reward</w:t>
      </w:r>
      <w:r w:rsidRPr="00A844A0">
        <w:rPr>
          <w:rFonts w:asciiTheme="majorHAnsi" w:hAnsiTheme="majorHAnsi" w:cstheme="majorHAnsi"/>
          <w:i/>
          <w:iCs/>
          <w:color w:val="0070C0"/>
        </w:rPr>
        <w:t xml:space="preserve">: </w:t>
      </w:r>
      <w:r w:rsidRPr="00561B43">
        <w:rPr>
          <w:rFonts w:asciiTheme="majorHAnsi" w:hAnsiTheme="majorHAnsi" w:cstheme="majorHAnsi"/>
          <w:i/>
          <w:iCs/>
          <w:color w:val="0070C0"/>
        </w:rPr>
        <w:t>int</w:t>
      </w:r>
      <w:r w:rsidRPr="00A844A0">
        <w:rPr>
          <w:rFonts w:asciiTheme="majorHAnsi" w:hAnsiTheme="majorHAnsi" w:cstheme="majorHAnsi"/>
          <w:i/>
          <w:iCs/>
          <w:color w:val="0070C0"/>
        </w:rPr>
        <w:t xml:space="preserve">, </w:t>
      </w:r>
      <w:r w:rsidRPr="00561B43">
        <w:rPr>
          <w:rFonts w:asciiTheme="majorHAnsi" w:hAnsiTheme="majorHAnsi" w:cstheme="majorHAnsi"/>
          <w:i/>
          <w:iCs/>
          <w:color w:val="0070C0"/>
        </w:rPr>
        <w:t>mismatch</w:t>
      </w:r>
      <w:r w:rsidRPr="00A844A0">
        <w:rPr>
          <w:rFonts w:asciiTheme="majorHAnsi" w:hAnsiTheme="majorHAnsi" w:cstheme="majorHAnsi"/>
          <w:i/>
          <w:iCs/>
          <w:color w:val="0070C0"/>
        </w:rPr>
        <w:t>_</w:t>
      </w:r>
      <w:r w:rsidRPr="00561B43">
        <w:rPr>
          <w:rFonts w:asciiTheme="majorHAnsi" w:hAnsiTheme="majorHAnsi" w:cstheme="majorHAnsi"/>
          <w:i/>
          <w:iCs/>
          <w:color w:val="0070C0"/>
        </w:rPr>
        <w:t>penalty</w:t>
      </w:r>
      <w:r w:rsidRPr="00A844A0">
        <w:rPr>
          <w:rFonts w:asciiTheme="majorHAnsi" w:hAnsiTheme="majorHAnsi" w:cstheme="majorHAnsi"/>
          <w:i/>
          <w:iCs/>
          <w:color w:val="0070C0"/>
        </w:rPr>
        <w:t xml:space="preserve">: </w:t>
      </w:r>
      <w:r w:rsidRPr="00561B43">
        <w:rPr>
          <w:rFonts w:asciiTheme="majorHAnsi" w:hAnsiTheme="majorHAnsi" w:cstheme="majorHAnsi"/>
          <w:i/>
          <w:iCs/>
          <w:color w:val="0070C0"/>
        </w:rPr>
        <w:t>int</w:t>
      </w:r>
      <w:r w:rsidRPr="00A844A0">
        <w:rPr>
          <w:rFonts w:asciiTheme="majorHAnsi" w:hAnsiTheme="majorHAnsi" w:cstheme="majorHAnsi"/>
          <w:i/>
          <w:iCs/>
          <w:color w:val="0070C0"/>
        </w:rPr>
        <w:t xml:space="preserve">): </w:t>
      </w:r>
    </w:p>
    <w:p w14:paraId="1A368FAC" w14:textId="385985DC" w:rsidR="00561B43" w:rsidRDefault="00561B43" w:rsidP="00561B43">
      <w:pPr>
        <w:jc w:val="both"/>
        <w:rPr>
          <w:rFonts w:asciiTheme="minorHAnsi" w:hAnsiTheme="minorHAnsi" w:cstheme="minorHAnsi"/>
          <w:lang w:val="el-GR"/>
        </w:rPr>
      </w:pPr>
      <w:r>
        <w:rPr>
          <w:rFonts w:asciiTheme="minorHAnsi" w:hAnsiTheme="minorHAnsi" w:cstheme="minorHAnsi"/>
          <w:lang w:val="el-GR"/>
        </w:rPr>
        <w:t xml:space="preserve">Η συνάρτηση αυτή πραγματοποιεί την </w:t>
      </w:r>
      <w:r w:rsidR="003B5FE8">
        <w:rPr>
          <w:rFonts w:asciiTheme="minorHAnsi" w:hAnsiTheme="minorHAnsi" w:cstheme="minorHAnsi"/>
          <w:lang w:val="el-GR"/>
        </w:rPr>
        <w:t>ανακατασκευή</w:t>
      </w:r>
      <w:r>
        <w:rPr>
          <w:rFonts w:asciiTheme="minorHAnsi" w:hAnsiTheme="minorHAnsi" w:cstheme="minorHAnsi"/>
          <w:lang w:val="el-GR"/>
        </w:rPr>
        <w:t xml:space="preserve"> των </w:t>
      </w:r>
      <w:r w:rsidR="003B5FE8">
        <w:rPr>
          <w:rFonts w:asciiTheme="minorHAnsi" w:hAnsiTheme="minorHAnsi" w:cstheme="minorHAnsi"/>
          <w:lang w:val="el-GR"/>
        </w:rPr>
        <w:t>στοιχισμένων ακολουθιών βάση</w:t>
      </w:r>
      <w:r w:rsidRPr="0076731E">
        <w:rPr>
          <w:rFonts w:asciiTheme="minorHAnsi" w:hAnsiTheme="minorHAnsi" w:cstheme="minorHAnsi"/>
          <w:lang w:val="el-GR"/>
        </w:rPr>
        <w:t xml:space="preserve"> </w:t>
      </w:r>
      <w:r>
        <w:rPr>
          <w:rFonts w:asciiTheme="minorHAnsi" w:hAnsiTheme="minorHAnsi" w:cstheme="minorHAnsi"/>
          <w:lang w:val="el-GR"/>
        </w:rPr>
        <w:t xml:space="preserve">της μήτρας βαθμολόγησης και λαμβάνει ως ορίσματα τις δύο αλληλουχίες προς στοίχιση </w:t>
      </w:r>
      <w:r>
        <w:rPr>
          <w:rFonts w:asciiTheme="minorHAnsi" w:hAnsiTheme="minorHAnsi" w:cstheme="minorHAnsi"/>
          <w:i/>
          <w:iCs/>
        </w:rPr>
        <w:t>sequence</w:t>
      </w:r>
      <w:r w:rsidRPr="00406975">
        <w:rPr>
          <w:rFonts w:asciiTheme="minorHAnsi" w:hAnsiTheme="minorHAnsi" w:cstheme="minorHAnsi"/>
          <w:i/>
          <w:iCs/>
          <w:lang w:val="el-GR"/>
        </w:rPr>
        <w:t xml:space="preserve">1, </w:t>
      </w:r>
      <w:r>
        <w:rPr>
          <w:rFonts w:asciiTheme="minorHAnsi" w:hAnsiTheme="minorHAnsi" w:cstheme="minorHAnsi"/>
          <w:i/>
          <w:iCs/>
        </w:rPr>
        <w:t>sequence</w:t>
      </w:r>
      <w:r w:rsidRPr="00406975">
        <w:rPr>
          <w:rFonts w:asciiTheme="minorHAnsi" w:hAnsiTheme="minorHAnsi" w:cstheme="minorHAnsi"/>
          <w:i/>
          <w:iCs/>
          <w:lang w:val="el-GR"/>
        </w:rPr>
        <w:t>2</w:t>
      </w:r>
      <w:r>
        <w:rPr>
          <w:rFonts w:asciiTheme="minorHAnsi" w:hAnsiTheme="minorHAnsi" w:cstheme="minorHAnsi"/>
          <w:i/>
          <w:iCs/>
          <w:lang w:val="el-GR"/>
        </w:rPr>
        <w:t xml:space="preserve">, </w:t>
      </w:r>
      <w:r>
        <w:rPr>
          <w:rFonts w:asciiTheme="minorHAnsi" w:hAnsiTheme="minorHAnsi" w:cstheme="minorHAnsi"/>
          <w:lang w:val="el-GR"/>
        </w:rPr>
        <w:t xml:space="preserve">καθώς και τις τιμές των </w:t>
      </w:r>
      <w:r w:rsidRPr="003E46AD">
        <w:rPr>
          <w:rFonts w:asciiTheme="minorHAnsi" w:hAnsiTheme="minorHAnsi" w:cstheme="minorHAnsi"/>
          <w:i/>
          <w:iCs/>
        </w:rPr>
        <w:t>gap</w:t>
      </w:r>
      <w:r w:rsidRPr="003E46AD">
        <w:rPr>
          <w:rFonts w:asciiTheme="minorHAnsi" w:hAnsiTheme="minorHAnsi" w:cstheme="minorHAnsi"/>
          <w:i/>
          <w:iCs/>
          <w:lang w:val="el-GR"/>
        </w:rPr>
        <w:t>_</w:t>
      </w:r>
      <w:r w:rsidRPr="003E46AD">
        <w:rPr>
          <w:rFonts w:asciiTheme="minorHAnsi" w:hAnsiTheme="minorHAnsi" w:cstheme="minorHAnsi"/>
          <w:i/>
          <w:iCs/>
        </w:rPr>
        <w:t>penalty</w:t>
      </w:r>
      <w:r>
        <w:rPr>
          <w:rFonts w:asciiTheme="minorHAnsi" w:hAnsiTheme="minorHAnsi" w:cstheme="minorHAnsi"/>
          <w:lang w:val="el-GR"/>
        </w:rPr>
        <w:t xml:space="preserve">, </w:t>
      </w:r>
      <w:r w:rsidRPr="003E46AD">
        <w:rPr>
          <w:rFonts w:asciiTheme="minorHAnsi" w:hAnsiTheme="minorHAnsi" w:cstheme="minorHAnsi"/>
          <w:i/>
          <w:iCs/>
        </w:rPr>
        <w:t>match</w:t>
      </w:r>
      <w:r w:rsidRPr="003E46AD">
        <w:rPr>
          <w:rFonts w:asciiTheme="minorHAnsi" w:hAnsiTheme="minorHAnsi" w:cstheme="minorHAnsi"/>
          <w:i/>
          <w:iCs/>
          <w:lang w:val="el-GR"/>
        </w:rPr>
        <w:t>_</w:t>
      </w:r>
      <w:r w:rsidRPr="003E46AD">
        <w:rPr>
          <w:rFonts w:asciiTheme="minorHAnsi" w:hAnsiTheme="minorHAnsi" w:cstheme="minorHAnsi"/>
          <w:i/>
          <w:iCs/>
        </w:rPr>
        <w:t>reward</w:t>
      </w:r>
      <w:r w:rsidRPr="003936D3">
        <w:rPr>
          <w:rFonts w:asciiTheme="minorHAnsi" w:hAnsiTheme="minorHAnsi" w:cstheme="minorHAnsi"/>
          <w:lang w:val="el-GR"/>
        </w:rPr>
        <w:t xml:space="preserve"> </w:t>
      </w:r>
      <w:r>
        <w:rPr>
          <w:rFonts w:asciiTheme="minorHAnsi" w:hAnsiTheme="minorHAnsi" w:cstheme="minorHAnsi"/>
          <w:lang w:val="el-GR"/>
        </w:rPr>
        <w:t xml:space="preserve">και </w:t>
      </w:r>
      <w:r w:rsidRPr="003E46AD">
        <w:rPr>
          <w:rFonts w:asciiTheme="minorHAnsi" w:hAnsiTheme="minorHAnsi" w:cstheme="minorHAnsi"/>
          <w:i/>
          <w:iCs/>
        </w:rPr>
        <w:t>mismatch</w:t>
      </w:r>
      <w:r w:rsidRPr="003E46AD">
        <w:rPr>
          <w:rFonts w:asciiTheme="minorHAnsi" w:hAnsiTheme="minorHAnsi" w:cstheme="minorHAnsi"/>
          <w:i/>
          <w:iCs/>
          <w:lang w:val="el-GR"/>
        </w:rPr>
        <w:t>_</w:t>
      </w:r>
      <w:r w:rsidRPr="003E46AD">
        <w:rPr>
          <w:rFonts w:asciiTheme="minorHAnsi" w:hAnsiTheme="minorHAnsi" w:cstheme="minorHAnsi"/>
          <w:i/>
          <w:iCs/>
        </w:rPr>
        <w:t>penalty</w:t>
      </w:r>
      <w:r>
        <w:rPr>
          <w:rFonts w:asciiTheme="minorHAnsi" w:hAnsiTheme="minorHAnsi" w:cstheme="minorHAnsi"/>
          <w:lang w:val="el-GR"/>
        </w:rPr>
        <w:t xml:space="preserve">. Ξεκινώντας, </w:t>
      </w:r>
      <w:r w:rsidR="00262004">
        <w:rPr>
          <w:rFonts w:asciiTheme="minorHAnsi" w:hAnsiTheme="minorHAnsi" w:cstheme="minorHAnsi"/>
          <w:lang w:val="el-GR"/>
        </w:rPr>
        <w:t xml:space="preserve">από το τελευταίο κελί της μήτρας (κάτω δεξιά), </w:t>
      </w:r>
      <w:r w:rsidR="00221255">
        <w:rPr>
          <w:rFonts w:asciiTheme="minorHAnsi" w:hAnsiTheme="minorHAnsi" w:cstheme="minorHAnsi"/>
          <w:lang w:val="el-GR"/>
        </w:rPr>
        <w:lastRenderedPageBreak/>
        <w:t>επαναλαμβάν</w:t>
      </w:r>
      <w:r w:rsidR="007A15FD">
        <w:rPr>
          <w:rFonts w:asciiTheme="minorHAnsi" w:hAnsiTheme="minorHAnsi" w:cstheme="minorHAnsi"/>
          <w:lang w:val="el-GR"/>
        </w:rPr>
        <w:t>εται</w:t>
      </w:r>
      <w:r w:rsidR="00221255">
        <w:rPr>
          <w:rFonts w:asciiTheme="minorHAnsi" w:hAnsiTheme="minorHAnsi" w:cstheme="minorHAnsi"/>
          <w:lang w:val="el-GR"/>
        </w:rPr>
        <w:t xml:space="preserve"> για όσο </w:t>
      </w:r>
      <w:proofErr w:type="spellStart"/>
      <w:r w:rsidR="00221255" w:rsidRPr="00221255">
        <w:rPr>
          <w:rFonts w:asciiTheme="minorHAnsi" w:hAnsiTheme="minorHAnsi" w:cstheme="minorHAnsi"/>
          <w:i/>
          <w:iCs/>
        </w:rPr>
        <w:t>i</w:t>
      </w:r>
      <w:proofErr w:type="spellEnd"/>
      <w:r w:rsidR="00221255" w:rsidRPr="00221255">
        <w:rPr>
          <w:rFonts w:asciiTheme="minorHAnsi" w:hAnsiTheme="minorHAnsi" w:cstheme="minorHAnsi"/>
          <w:i/>
          <w:iCs/>
          <w:lang w:val="el-GR"/>
        </w:rPr>
        <w:t>&gt;0</w:t>
      </w:r>
      <w:r w:rsidR="00221255" w:rsidRPr="00221255">
        <w:rPr>
          <w:rFonts w:asciiTheme="minorHAnsi" w:hAnsiTheme="minorHAnsi" w:cstheme="minorHAnsi"/>
          <w:lang w:val="el-GR"/>
        </w:rPr>
        <w:t xml:space="preserve"> </w:t>
      </w:r>
      <w:r w:rsidR="00221255">
        <w:rPr>
          <w:rFonts w:asciiTheme="minorHAnsi" w:hAnsiTheme="minorHAnsi" w:cstheme="minorHAnsi"/>
          <w:lang w:val="el-GR"/>
        </w:rPr>
        <w:t xml:space="preserve">και </w:t>
      </w:r>
      <w:r w:rsidR="00221255" w:rsidRPr="00221255">
        <w:rPr>
          <w:rFonts w:asciiTheme="minorHAnsi" w:hAnsiTheme="minorHAnsi" w:cstheme="minorHAnsi"/>
          <w:i/>
          <w:iCs/>
        </w:rPr>
        <w:t>j</w:t>
      </w:r>
      <w:r w:rsidR="00221255" w:rsidRPr="00221255">
        <w:rPr>
          <w:rFonts w:asciiTheme="minorHAnsi" w:hAnsiTheme="minorHAnsi" w:cstheme="minorHAnsi"/>
          <w:i/>
          <w:iCs/>
          <w:lang w:val="el-GR"/>
        </w:rPr>
        <w:t>&gt;0</w:t>
      </w:r>
      <w:r w:rsidR="00221255">
        <w:rPr>
          <w:rFonts w:asciiTheme="minorHAnsi" w:hAnsiTheme="minorHAnsi" w:cstheme="minorHAnsi"/>
          <w:lang w:val="el-GR"/>
        </w:rPr>
        <w:t>, δηλαδή για όσο δεν έχ</w:t>
      </w:r>
      <w:r w:rsidR="007A15FD">
        <w:rPr>
          <w:rFonts w:asciiTheme="minorHAnsi" w:hAnsiTheme="minorHAnsi" w:cstheme="minorHAnsi"/>
          <w:lang w:val="el-GR"/>
        </w:rPr>
        <w:t>ει</w:t>
      </w:r>
      <w:r w:rsidR="00221255">
        <w:rPr>
          <w:rFonts w:asciiTheme="minorHAnsi" w:hAnsiTheme="minorHAnsi" w:cstheme="minorHAnsi"/>
          <w:lang w:val="el-GR"/>
        </w:rPr>
        <w:t xml:space="preserve"> φτάσει στην αρχή της μήτρας βαθμολόγησης</w:t>
      </w:r>
      <w:r w:rsidR="00B65E9B">
        <w:rPr>
          <w:rFonts w:asciiTheme="minorHAnsi" w:hAnsiTheme="minorHAnsi" w:cstheme="minorHAnsi"/>
          <w:lang w:val="el-GR"/>
        </w:rPr>
        <w:t>:</w:t>
      </w:r>
    </w:p>
    <w:p w14:paraId="788DB5A7" w14:textId="77777777" w:rsidR="00221255" w:rsidRDefault="00221255" w:rsidP="00561B43">
      <w:pPr>
        <w:jc w:val="both"/>
        <w:rPr>
          <w:rFonts w:asciiTheme="minorHAnsi" w:hAnsiTheme="minorHAnsi" w:cstheme="minorHAnsi"/>
          <w:lang w:val="el-GR"/>
        </w:rPr>
      </w:pPr>
    </w:p>
    <w:p w14:paraId="6AA557CB" w14:textId="77777777" w:rsidR="00C00D20" w:rsidRPr="00C00D20" w:rsidRDefault="00B65E9B" w:rsidP="00C00D20">
      <w:pPr>
        <w:pStyle w:val="ListParagraph"/>
        <w:numPr>
          <w:ilvl w:val="0"/>
          <w:numId w:val="27"/>
        </w:numPr>
        <w:jc w:val="both"/>
        <w:rPr>
          <w:rFonts w:asciiTheme="minorHAnsi" w:hAnsiTheme="minorHAnsi" w:cstheme="minorHAnsi"/>
          <w:lang w:val="el-GR"/>
        </w:rPr>
      </w:pPr>
      <w:r>
        <w:rPr>
          <w:rFonts w:asciiTheme="minorHAnsi" w:hAnsiTheme="minorHAnsi" w:cstheme="minorHAnsi"/>
          <w:lang w:val="el-GR"/>
        </w:rPr>
        <w:t>Λαμβάν</w:t>
      </w:r>
      <w:r w:rsidR="007A15FD">
        <w:rPr>
          <w:rFonts w:asciiTheme="minorHAnsi" w:hAnsiTheme="minorHAnsi" w:cstheme="minorHAnsi"/>
          <w:lang w:val="el-GR"/>
        </w:rPr>
        <w:t>εται</w:t>
      </w:r>
      <w:r>
        <w:rPr>
          <w:rFonts w:asciiTheme="minorHAnsi" w:hAnsiTheme="minorHAnsi" w:cstheme="minorHAnsi"/>
          <w:lang w:val="el-GR"/>
        </w:rPr>
        <w:t xml:space="preserve"> το </w:t>
      </w:r>
      <w:r>
        <w:rPr>
          <w:rFonts w:asciiTheme="minorHAnsi" w:hAnsiTheme="minorHAnsi" w:cstheme="minorHAnsi"/>
        </w:rPr>
        <w:t>score</w:t>
      </w:r>
      <w:r w:rsidRPr="00B65E9B">
        <w:rPr>
          <w:rFonts w:asciiTheme="minorHAnsi" w:hAnsiTheme="minorHAnsi" w:cstheme="minorHAnsi"/>
          <w:lang w:val="el-GR"/>
        </w:rPr>
        <w:t xml:space="preserve"> </w:t>
      </w:r>
      <w:r>
        <w:rPr>
          <w:rFonts w:asciiTheme="minorHAnsi" w:hAnsiTheme="minorHAnsi" w:cstheme="minorHAnsi"/>
          <w:lang w:val="el-GR"/>
        </w:rPr>
        <w:t xml:space="preserve">του τρέχοντος κελιού, </w:t>
      </w:r>
      <w:r w:rsidR="00B149FC">
        <w:rPr>
          <w:rFonts w:asciiTheme="minorHAnsi" w:hAnsiTheme="minorHAnsi" w:cstheme="minorHAnsi"/>
          <w:lang w:val="el-GR"/>
        </w:rPr>
        <w:t xml:space="preserve">το </w:t>
      </w:r>
      <w:r w:rsidR="00B149FC">
        <w:rPr>
          <w:rFonts w:asciiTheme="minorHAnsi" w:hAnsiTheme="minorHAnsi" w:cstheme="minorHAnsi"/>
        </w:rPr>
        <w:t>score</w:t>
      </w:r>
      <w:r w:rsidR="00B149FC" w:rsidRPr="00B149FC">
        <w:rPr>
          <w:rFonts w:asciiTheme="minorHAnsi" w:hAnsiTheme="minorHAnsi" w:cstheme="minorHAnsi"/>
          <w:lang w:val="el-GR"/>
        </w:rPr>
        <w:t xml:space="preserve"> </w:t>
      </w:r>
      <w:r w:rsidR="00B149FC">
        <w:rPr>
          <w:rFonts w:asciiTheme="minorHAnsi" w:hAnsiTheme="minorHAnsi" w:cstheme="minorHAnsi"/>
          <w:lang w:val="el-GR"/>
        </w:rPr>
        <w:t xml:space="preserve">του διαγώνια αριστερά κελιού και το </w:t>
      </w:r>
      <w:r w:rsidR="00B149FC">
        <w:rPr>
          <w:rFonts w:asciiTheme="minorHAnsi" w:hAnsiTheme="minorHAnsi" w:cstheme="minorHAnsi"/>
        </w:rPr>
        <w:t>score</w:t>
      </w:r>
      <w:r w:rsidR="00B149FC" w:rsidRPr="00B149FC">
        <w:rPr>
          <w:rFonts w:asciiTheme="minorHAnsi" w:hAnsiTheme="minorHAnsi" w:cstheme="minorHAnsi"/>
          <w:lang w:val="el-GR"/>
        </w:rPr>
        <w:t xml:space="preserve"> </w:t>
      </w:r>
      <w:r w:rsidR="00B149FC">
        <w:rPr>
          <w:rFonts w:asciiTheme="minorHAnsi" w:hAnsiTheme="minorHAnsi" w:cstheme="minorHAnsi"/>
          <w:lang w:val="el-GR"/>
        </w:rPr>
        <w:t>του από πάνω κελιού</w:t>
      </w:r>
    </w:p>
    <w:p w14:paraId="00657AB4" w14:textId="5772D013" w:rsidR="00177CE7" w:rsidRPr="00C00D20" w:rsidRDefault="00647BAB" w:rsidP="00C00D20">
      <w:pPr>
        <w:pStyle w:val="ListParagraph"/>
        <w:numPr>
          <w:ilvl w:val="0"/>
          <w:numId w:val="27"/>
        </w:numPr>
        <w:jc w:val="both"/>
        <w:rPr>
          <w:rFonts w:asciiTheme="minorHAnsi" w:hAnsiTheme="minorHAnsi" w:cstheme="minorHAnsi"/>
          <w:lang w:val="el-GR"/>
        </w:rPr>
      </w:pPr>
      <w:r w:rsidRPr="00C00D20">
        <w:rPr>
          <w:rFonts w:asciiTheme="minorHAnsi" w:hAnsiTheme="minorHAnsi" w:cstheme="minorHAnsi"/>
          <w:lang w:val="el-GR"/>
        </w:rPr>
        <w:t>Ελέγχ</w:t>
      </w:r>
      <w:r w:rsidR="007A15FD" w:rsidRPr="00C00D20">
        <w:rPr>
          <w:rFonts w:asciiTheme="minorHAnsi" w:hAnsiTheme="minorHAnsi" w:cstheme="minorHAnsi"/>
          <w:lang w:val="el-GR"/>
        </w:rPr>
        <w:t>εται</w:t>
      </w:r>
      <w:r w:rsidRPr="00C00D20">
        <w:rPr>
          <w:rFonts w:asciiTheme="minorHAnsi" w:hAnsiTheme="minorHAnsi" w:cstheme="minorHAnsi"/>
          <w:lang w:val="el-GR"/>
        </w:rPr>
        <w:t xml:space="preserve"> εάν ο χαρακτήρες της μίας αλληλουχίας είναι ίδιος με τον αντίστοιχο χαρακτήρα της άλλης και</w:t>
      </w:r>
    </w:p>
    <w:p w14:paraId="17BA21BD" w14:textId="77777777" w:rsidR="00C00D20" w:rsidRDefault="00647BAB" w:rsidP="00647BAB">
      <w:pPr>
        <w:pStyle w:val="ListParagraph"/>
        <w:numPr>
          <w:ilvl w:val="1"/>
          <w:numId w:val="26"/>
        </w:numPr>
        <w:jc w:val="both"/>
        <w:rPr>
          <w:rFonts w:asciiTheme="minorHAnsi" w:hAnsiTheme="minorHAnsi" w:cstheme="minorHAnsi"/>
          <w:lang w:val="el-GR"/>
        </w:rPr>
      </w:pPr>
      <w:r>
        <w:rPr>
          <w:rFonts w:asciiTheme="minorHAnsi" w:hAnsiTheme="minorHAnsi" w:cstheme="minorHAnsi"/>
          <w:lang w:val="el-GR"/>
        </w:rPr>
        <w:t>Αν ναι, τότε</w:t>
      </w:r>
      <w:r w:rsidR="007A15FD">
        <w:rPr>
          <w:rFonts w:asciiTheme="minorHAnsi" w:hAnsiTheme="minorHAnsi" w:cstheme="minorHAnsi"/>
          <w:lang w:val="el-GR"/>
        </w:rPr>
        <w:t xml:space="preserve"> θα </w:t>
      </w:r>
      <w:r w:rsidR="00063FEC">
        <w:rPr>
          <w:rFonts w:asciiTheme="minorHAnsi" w:hAnsiTheme="minorHAnsi" w:cstheme="minorHAnsi"/>
          <w:lang w:val="el-GR"/>
        </w:rPr>
        <w:t xml:space="preserve">προστεθεί το </w:t>
      </w:r>
      <w:r w:rsidR="00063FEC" w:rsidRPr="00C00D20">
        <w:rPr>
          <w:rFonts w:asciiTheme="minorHAnsi" w:hAnsiTheme="minorHAnsi" w:cstheme="minorHAnsi"/>
          <w:i/>
          <w:iCs/>
        </w:rPr>
        <w:t>match</w:t>
      </w:r>
      <w:r w:rsidR="00063FEC" w:rsidRPr="00C00D20">
        <w:rPr>
          <w:rFonts w:asciiTheme="minorHAnsi" w:hAnsiTheme="minorHAnsi" w:cstheme="minorHAnsi"/>
          <w:i/>
          <w:iCs/>
          <w:lang w:val="el-GR"/>
        </w:rPr>
        <w:t>_</w:t>
      </w:r>
      <w:r w:rsidR="00063FEC" w:rsidRPr="00C00D20">
        <w:rPr>
          <w:rFonts w:asciiTheme="minorHAnsi" w:hAnsiTheme="minorHAnsi" w:cstheme="minorHAnsi"/>
          <w:i/>
          <w:iCs/>
        </w:rPr>
        <w:t>reward</w:t>
      </w:r>
      <w:r w:rsidR="00C00D20">
        <w:rPr>
          <w:rFonts w:asciiTheme="minorHAnsi" w:hAnsiTheme="minorHAnsi" w:cstheme="minorHAnsi"/>
          <w:lang w:val="el-GR"/>
        </w:rPr>
        <w:t xml:space="preserve"> στο επόμενο βήμα</w:t>
      </w:r>
    </w:p>
    <w:p w14:paraId="34D124ED" w14:textId="0ED02374" w:rsidR="00C00D20" w:rsidRDefault="00C00D20" w:rsidP="00C00D20">
      <w:pPr>
        <w:pStyle w:val="ListParagraph"/>
        <w:numPr>
          <w:ilvl w:val="1"/>
          <w:numId w:val="26"/>
        </w:numPr>
        <w:jc w:val="both"/>
        <w:rPr>
          <w:rFonts w:asciiTheme="minorHAnsi" w:hAnsiTheme="minorHAnsi" w:cstheme="minorHAnsi"/>
          <w:lang w:val="el-GR"/>
        </w:rPr>
      </w:pPr>
      <w:r>
        <w:rPr>
          <w:rFonts w:asciiTheme="minorHAnsi" w:hAnsiTheme="minorHAnsi" w:cstheme="minorHAnsi"/>
          <w:lang w:val="el-GR"/>
        </w:rPr>
        <w:t>Αν όχι, τότε</w:t>
      </w:r>
      <w:r w:rsidR="007A15FD">
        <w:rPr>
          <w:rFonts w:asciiTheme="minorHAnsi" w:hAnsiTheme="minorHAnsi" w:cstheme="minorHAnsi"/>
          <w:lang w:val="el-GR"/>
        </w:rPr>
        <w:t xml:space="preserve"> </w:t>
      </w:r>
      <w:r>
        <w:rPr>
          <w:rFonts w:asciiTheme="minorHAnsi" w:hAnsiTheme="minorHAnsi" w:cstheme="minorHAnsi"/>
          <w:lang w:val="el-GR"/>
        </w:rPr>
        <w:t xml:space="preserve">θα προστεθεί το </w:t>
      </w:r>
      <w:r w:rsidRPr="00C00D20">
        <w:rPr>
          <w:rFonts w:asciiTheme="minorHAnsi" w:hAnsiTheme="minorHAnsi" w:cstheme="minorHAnsi"/>
          <w:i/>
          <w:iCs/>
        </w:rPr>
        <w:t>mismatch</w:t>
      </w:r>
      <w:r w:rsidRPr="00C00D20">
        <w:rPr>
          <w:rFonts w:asciiTheme="minorHAnsi" w:hAnsiTheme="minorHAnsi" w:cstheme="minorHAnsi"/>
          <w:i/>
          <w:iCs/>
          <w:lang w:val="el-GR"/>
        </w:rPr>
        <w:t>_</w:t>
      </w:r>
      <w:r w:rsidRPr="00C00D20">
        <w:rPr>
          <w:rFonts w:asciiTheme="minorHAnsi" w:hAnsiTheme="minorHAnsi" w:cstheme="minorHAnsi"/>
          <w:i/>
          <w:iCs/>
        </w:rPr>
        <w:t>penalty</w:t>
      </w:r>
      <w:r>
        <w:rPr>
          <w:rFonts w:asciiTheme="minorHAnsi" w:hAnsiTheme="minorHAnsi" w:cstheme="minorHAnsi"/>
          <w:lang w:val="el-GR"/>
        </w:rPr>
        <w:t xml:space="preserve"> στο επόμενο βήμα</w:t>
      </w:r>
    </w:p>
    <w:p w14:paraId="5815F12B" w14:textId="467291E5" w:rsidR="00C00D20" w:rsidRDefault="00F7378F" w:rsidP="00C00D20">
      <w:pPr>
        <w:pStyle w:val="ListParagraph"/>
        <w:numPr>
          <w:ilvl w:val="0"/>
          <w:numId w:val="26"/>
        </w:numPr>
        <w:jc w:val="both"/>
        <w:rPr>
          <w:rFonts w:asciiTheme="minorHAnsi" w:hAnsiTheme="minorHAnsi" w:cstheme="minorHAnsi"/>
          <w:lang w:val="el-GR"/>
        </w:rPr>
      </w:pPr>
      <w:r>
        <w:rPr>
          <w:rFonts w:asciiTheme="minorHAnsi" w:hAnsiTheme="minorHAnsi" w:cstheme="minorHAnsi"/>
          <w:lang w:val="el-GR"/>
        </w:rPr>
        <w:t>Ελέγχεται</w:t>
      </w:r>
      <w:r w:rsidR="009C5DDB">
        <w:rPr>
          <w:rFonts w:asciiTheme="minorHAnsi" w:hAnsiTheme="minorHAnsi" w:cstheme="minorHAnsi"/>
          <w:lang w:val="el-GR"/>
        </w:rPr>
        <w:t xml:space="preserve"> εάν το</w:t>
      </w:r>
      <w:r w:rsidR="009C5DDB" w:rsidRPr="009C5DDB">
        <w:rPr>
          <w:rFonts w:asciiTheme="minorHAnsi" w:hAnsiTheme="minorHAnsi" w:cstheme="minorHAnsi"/>
          <w:lang w:val="el-GR"/>
        </w:rPr>
        <w:t xml:space="preserve"> </w:t>
      </w:r>
      <w:r w:rsidR="009C5DDB">
        <w:rPr>
          <w:rFonts w:asciiTheme="minorHAnsi" w:hAnsiTheme="minorHAnsi" w:cstheme="minorHAnsi"/>
        </w:rPr>
        <w:t>score</w:t>
      </w:r>
      <w:r w:rsidR="009C5DDB" w:rsidRPr="009C5DDB">
        <w:rPr>
          <w:rFonts w:asciiTheme="minorHAnsi" w:hAnsiTheme="minorHAnsi" w:cstheme="minorHAnsi"/>
          <w:lang w:val="el-GR"/>
        </w:rPr>
        <w:t xml:space="preserve"> </w:t>
      </w:r>
      <w:r w:rsidR="009C5DDB">
        <w:rPr>
          <w:rFonts w:asciiTheme="minorHAnsi" w:hAnsiTheme="minorHAnsi" w:cstheme="minorHAnsi"/>
          <w:lang w:val="el-GR"/>
        </w:rPr>
        <w:t>τ</w:t>
      </w:r>
      <w:r w:rsidR="00DA6CF4">
        <w:rPr>
          <w:rFonts w:asciiTheme="minorHAnsi" w:hAnsiTheme="minorHAnsi" w:cstheme="minorHAnsi"/>
          <w:lang w:val="el-GR"/>
        </w:rPr>
        <w:t xml:space="preserve">ου τρέχοντος κελιού είναι ίσο με αυτό </w:t>
      </w:r>
      <w:r w:rsidR="0019653B">
        <w:rPr>
          <w:rFonts w:asciiTheme="minorHAnsi" w:hAnsiTheme="minorHAnsi" w:cstheme="minorHAnsi"/>
          <w:lang w:val="el-GR"/>
        </w:rPr>
        <w:t xml:space="preserve">της </w:t>
      </w:r>
      <w:r>
        <w:rPr>
          <w:rFonts w:asciiTheme="minorHAnsi" w:hAnsiTheme="minorHAnsi" w:cstheme="minorHAnsi"/>
          <w:lang w:val="el-GR"/>
        </w:rPr>
        <w:t>διαγώνιου</w:t>
      </w:r>
      <w:r w:rsidR="0019653B">
        <w:rPr>
          <w:rFonts w:asciiTheme="minorHAnsi" w:hAnsiTheme="minorHAnsi" w:cstheme="minorHAnsi"/>
          <w:lang w:val="el-GR"/>
        </w:rPr>
        <w:t xml:space="preserve"> αφού προσ</w:t>
      </w:r>
      <w:r w:rsidR="00FE3BFC">
        <w:rPr>
          <w:rFonts w:asciiTheme="minorHAnsi" w:hAnsiTheme="minorHAnsi" w:cstheme="minorHAnsi"/>
          <w:lang w:val="el-GR"/>
        </w:rPr>
        <w:t>τε</w:t>
      </w:r>
      <w:r w:rsidR="0019653B">
        <w:rPr>
          <w:rFonts w:asciiTheme="minorHAnsi" w:hAnsiTheme="minorHAnsi" w:cstheme="minorHAnsi"/>
          <w:lang w:val="el-GR"/>
        </w:rPr>
        <w:t>θ</w:t>
      </w:r>
      <w:r w:rsidR="00FE3BFC">
        <w:rPr>
          <w:rFonts w:asciiTheme="minorHAnsi" w:hAnsiTheme="minorHAnsi" w:cstheme="minorHAnsi"/>
          <w:lang w:val="el-GR"/>
        </w:rPr>
        <w:t>εί</w:t>
      </w:r>
      <w:r w:rsidR="0019653B">
        <w:rPr>
          <w:rFonts w:asciiTheme="minorHAnsi" w:hAnsiTheme="minorHAnsi" w:cstheme="minorHAnsi"/>
          <w:lang w:val="el-GR"/>
        </w:rPr>
        <w:t xml:space="preserve"> και το </w:t>
      </w:r>
      <w:r w:rsidR="0019653B" w:rsidRPr="00C00D20">
        <w:rPr>
          <w:rFonts w:asciiTheme="minorHAnsi" w:hAnsiTheme="minorHAnsi" w:cstheme="minorHAnsi"/>
          <w:i/>
          <w:iCs/>
        </w:rPr>
        <w:t>match</w:t>
      </w:r>
      <w:r w:rsidR="0019653B" w:rsidRPr="00C00D20">
        <w:rPr>
          <w:rFonts w:asciiTheme="minorHAnsi" w:hAnsiTheme="minorHAnsi" w:cstheme="minorHAnsi"/>
          <w:i/>
          <w:iCs/>
          <w:lang w:val="el-GR"/>
        </w:rPr>
        <w:t>_</w:t>
      </w:r>
      <w:r w:rsidR="0019653B" w:rsidRPr="00C00D20">
        <w:rPr>
          <w:rFonts w:asciiTheme="minorHAnsi" w:hAnsiTheme="minorHAnsi" w:cstheme="minorHAnsi"/>
          <w:i/>
          <w:iCs/>
        </w:rPr>
        <w:t>reward</w:t>
      </w:r>
      <w:r w:rsidR="0019653B">
        <w:rPr>
          <w:rFonts w:asciiTheme="minorHAnsi" w:hAnsiTheme="minorHAnsi" w:cstheme="minorHAnsi"/>
          <w:i/>
          <w:iCs/>
          <w:lang w:val="el-GR"/>
        </w:rPr>
        <w:t xml:space="preserve"> </w:t>
      </w:r>
      <w:r w:rsidR="0019653B">
        <w:rPr>
          <w:rFonts w:asciiTheme="minorHAnsi" w:hAnsiTheme="minorHAnsi" w:cstheme="minorHAnsi"/>
          <w:lang w:val="el-GR"/>
        </w:rPr>
        <w:t xml:space="preserve">ή το </w:t>
      </w:r>
      <w:r w:rsidR="0019653B" w:rsidRPr="00C00D20">
        <w:rPr>
          <w:rFonts w:asciiTheme="minorHAnsi" w:hAnsiTheme="minorHAnsi" w:cstheme="minorHAnsi"/>
          <w:i/>
          <w:iCs/>
        </w:rPr>
        <w:t>mismatch</w:t>
      </w:r>
      <w:r w:rsidR="0019653B" w:rsidRPr="00C00D20">
        <w:rPr>
          <w:rFonts w:asciiTheme="minorHAnsi" w:hAnsiTheme="minorHAnsi" w:cstheme="minorHAnsi"/>
          <w:i/>
          <w:iCs/>
          <w:lang w:val="el-GR"/>
        </w:rPr>
        <w:t>_</w:t>
      </w:r>
      <w:r w:rsidR="0019653B" w:rsidRPr="00C00D20">
        <w:rPr>
          <w:rFonts w:asciiTheme="minorHAnsi" w:hAnsiTheme="minorHAnsi" w:cstheme="minorHAnsi"/>
          <w:i/>
          <w:iCs/>
        </w:rPr>
        <w:t>penalty</w:t>
      </w:r>
      <w:r w:rsidR="00FE3BFC">
        <w:rPr>
          <w:rFonts w:asciiTheme="minorHAnsi" w:hAnsiTheme="minorHAnsi" w:cstheme="minorHAnsi"/>
          <w:i/>
          <w:iCs/>
          <w:lang w:val="el-GR"/>
        </w:rPr>
        <w:t>,</w:t>
      </w:r>
      <w:r>
        <w:rPr>
          <w:rFonts w:asciiTheme="minorHAnsi" w:hAnsiTheme="minorHAnsi" w:cstheme="minorHAnsi"/>
          <w:i/>
          <w:iCs/>
          <w:lang w:val="el-GR"/>
        </w:rPr>
        <w:t xml:space="preserve"> </w:t>
      </w:r>
      <w:r>
        <w:rPr>
          <w:rFonts w:asciiTheme="minorHAnsi" w:hAnsiTheme="minorHAnsi" w:cstheme="minorHAnsi"/>
          <w:lang w:val="el-GR"/>
        </w:rPr>
        <w:t>ανάλογα τι προέκυψε από το προηγούμενο βήμα.</w:t>
      </w:r>
    </w:p>
    <w:p w14:paraId="24B03C4D" w14:textId="652B9872" w:rsidR="00BF6391" w:rsidRDefault="00BF6391" w:rsidP="00BF6391">
      <w:pPr>
        <w:pStyle w:val="ListParagraph"/>
        <w:numPr>
          <w:ilvl w:val="1"/>
          <w:numId w:val="26"/>
        </w:numPr>
        <w:jc w:val="both"/>
        <w:rPr>
          <w:rFonts w:asciiTheme="minorHAnsi" w:hAnsiTheme="minorHAnsi" w:cstheme="minorHAnsi"/>
          <w:lang w:val="el-GR"/>
        </w:rPr>
      </w:pPr>
      <w:r>
        <w:rPr>
          <w:rFonts w:asciiTheme="minorHAnsi" w:hAnsiTheme="minorHAnsi" w:cstheme="minorHAnsi"/>
          <w:lang w:val="el-GR"/>
        </w:rPr>
        <w:t xml:space="preserve">Αν ναι, τότε </w:t>
      </w:r>
      <w:r w:rsidR="002472DF">
        <w:rPr>
          <w:rFonts w:asciiTheme="minorHAnsi" w:hAnsiTheme="minorHAnsi" w:cstheme="minorHAnsi"/>
          <w:lang w:val="el-GR"/>
        </w:rPr>
        <w:t>ο</w:t>
      </w:r>
      <w:r w:rsidR="00DD2155">
        <w:rPr>
          <w:rFonts w:asciiTheme="minorHAnsi" w:hAnsiTheme="minorHAnsi" w:cstheme="minorHAnsi"/>
          <w:lang w:val="el-GR"/>
        </w:rPr>
        <w:t>ι</w:t>
      </w:r>
      <w:r w:rsidR="002472DF">
        <w:rPr>
          <w:rFonts w:asciiTheme="minorHAnsi" w:hAnsiTheme="minorHAnsi" w:cstheme="minorHAnsi"/>
          <w:lang w:val="el-GR"/>
        </w:rPr>
        <w:t xml:space="preserve"> χαρακτήρ</w:t>
      </w:r>
      <w:r w:rsidR="00DD2155">
        <w:rPr>
          <w:rFonts w:asciiTheme="minorHAnsi" w:hAnsiTheme="minorHAnsi" w:cstheme="minorHAnsi"/>
          <w:lang w:val="el-GR"/>
        </w:rPr>
        <w:t>ε</w:t>
      </w:r>
      <w:r w:rsidR="002472DF">
        <w:rPr>
          <w:rFonts w:asciiTheme="minorHAnsi" w:hAnsiTheme="minorHAnsi" w:cstheme="minorHAnsi"/>
          <w:lang w:val="el-GR"/>
        </w:rPr>
        <w:t>ς</w:t>
      </w:r>
      <w:r w:rsidR="00DD2155" w:rsidRPr="00DD2155">
        <w:rPr>
          <w:rFonts w:asciiTheme="minorHAnsi" w:hAnsiTheme="minorHAnsi" w:cstheme="minorHAnsi"/>
          <w:lang w:val="el-GR"/>
        </w:rPr>
        <w:t xml:space="preserve"> </w:t>
      </w:r>
      <w:r w:rsidR="00DD2155">
        <w:rPr>
          <w:rFonts w:asciiTheme="minorHAnsi" w:hAnsiTheme="minorHAnsi" w:cstheme="minorHAnsi"/>
          <w:lang w:val="el-GR"/>
        </w:rPr>
        <w:t xml:space="preserve">των αλληλουχιών </w:t>
      </w:r>
      <w:r w:rsidR="00DD2155">
        <w:rPr>
          <w:rFonts w:asciiTheme="minorHAnsi" w:hAnsiTheme="minorHAnsi" w:cstheme="minorHAnsi"/>
          <w:i/>
          <w:iCs/>
        </w:rPr>
        <w:t>sequence</w:t>
      </w:r>
      <w:r w:rsidR="00DD2155" w:rsidRPr="00406975">
        <w:rPr>
          <w:rFonts w:asciiTheme="minorHAnsi" w:hAnsiTheme="minorHAnsi" w:cstheme="minorHAnsi"/>
          <w:i/>
          <w:iCs/>
          <w:lang w:val="el-GR"/>
        </w:rPr>
        <w:t>1</w:t>
      </w:r>
      <w:r w:rsidR="00DD2155">
        <w:rPr>
          <w:rFonts w:asciiTheme="minorHAnsi" w:hAnsiTheme="minorHAnsi" w:cstheme="minorHAnsi"/>
          <w:i/>
          <w:iCs/>
          <w:lang w:val="el-GR"/>
        </w:rPr>
        <w:t xml:space="preserve"> </w:t>
      </w:r>
      <w:r w:rsidR="00DD2155">
        <w:rPr>
          <w:rFonts w:asciiTheme="minorHAnsi" w:hAnsiTheme="minorHAnsi" w:cstheme="minorHAnsi"/>
          <w:lang w:val="el-GR"/>
        </w:rPr>
        <w:t xml:space="preserve">και </w:t>
      </w:r>
      <w:r w:rsidR="00DD2155">
        <w:rPr>
          <w:rFonts w:asciiTheme="minorHAnsi" w:hAnsiTheme="minorHAnsi" w:cstheme="minorHAnsi"/>
          <w:i/>
          <w:iCs/>
        </w:rPr>
        <w:t>sequence</w:t>
      </w:r>
      <w:r w:rsidR="00DD2155" w:rsidRPr="00406975">
        <w:rPr>
          <w:rFonts w:asciiTheme="minorHAnsi" w:hAnsiTheme="minorHAnsi" w:cstheme="minorHAnsi"/>
          <w:i/>
          <w:iCs/>
          <w:lang w:val="el-GR"/>
        </w:rPr>
        <w:t>2</w:t>
      </w:r>
      <w:r w:rsidR="00DD2155">
        <w:rPr>
          <w:rFonts w:asciiTheme="minorHAnsi" w:hAnsiTheme="minorHAnsi" w:cstheme="minorHAnsi"/>
          <w:i/>
          <w:iCs/>
          <w:lang w:val="el-GR"/>
        </w:rPr>
        <w:t xml:space="preserve"> </w:t>
      </w:r>
      <w:r w:rsidR="009A1690">
        <w:rPr>
          <w:rFonts w:asciiTheme="minorHAnsi" w:hAnsiTheme="minorHAnsi" w:cstheme="minorHAnsi"/>
          <w:lang w:val="el-GR"/>
        </w:rPr>
        <w:t xml:space="preserve">των θέσεων </w:t>
      </w:r>
      <w:proofErr w:type="spellStart"/>
      <w:r w:rsidR="009A1690" w:rsidRPr="009A1690">
        <w:rPr>
          <w:rFonts w:asciiTheme="minorHAnsi" w:hAnsiTheme="minorHAnsi" w:cstheme="minorHAnsi"/>
          <w:i/>
          <w:iCs/>
        </w:rPr>
        <w:t>i</w:t>
      </w:r>
      <w:proofErr w:type="spellEnd"/>
      <w:r w:rsidR="009A1690" w:rsidRPr="009A1690">
        <w:rPr>
          <w:rFonts w:asciiTheme="minorHAnsi" w:hAnsiTheme="minorHAnsi" w:cstheme="minorHAnsi"/>
          <w:i/>
          <w:iCs/>
          <w:lang w:val="el-GR"/>
        </w:rPr>
        <w:t>-1</w:t>
      </w:r>
      <w:r w:rsidR="009A1690">
        <w:rPr>
          <w:rFonts w:asciiTheme="minorHAnsi" w:hAnsiTheme="minorHAnsi" w:cstheme="minorHAnsi"/>
          <w:lang w:val="el-GR"/>
        </w:rPr>
        <w:t xml:space="preserve"> και </w:t>
      </w:r>
      <w:r w:rsidR="009A1690" w:rsidRPr="009A1690">
        <w:rPr>
          <w:rFonts w:asciiTheme="minorHAnsi" w:hAnsiTheme="minorHAnsi" w:cstheme="minorHAnsi"/>
          <w:i/>
          <w:iCs/>
        </w:rPr>
        <w:t>j</w:t>
      </w:r>
      <w:r w:rsidR="009A1690" w:rsidRPr="009A1690">
        <w:rPr>
          <w:rFonts w:asciiTheme="minorHAnsi" w:hAnsiTheme="minorHAnsi" w:cstheme="minorHAnsi"/>
          <w:i/>
          <w:iCs/>
          <w:lang w:val="el-GR"/>
        </w:rPr>
        <w:t>-1</w:t>
      </w:r>
      <w:r w:rsidR="009A1690">
        <w:rPr>
          <w:rFonts w:asciiTheme="minorHAnsi" w:hAnsiTheme="minorHAnsi" w:cstheme="minorHAnsi"/>
          <w:lang w:val="el-GR"/>
        </w:rPr>
        <w:t xml:space="preserve">  </w:t>
      </w:r>
      <w:r w:rsidR="00DD2155">
        <w:rPr>
          <w:rFonts w:asciiTheme="minorHAnsi" w:hAnsiTheme="minorHAnsi" w:cstheme="minorHAnsi"/>
          <w:lang w:val="el-GR"/>
        </w:rPr>
        <w:t xml:space="preserve">προστίθενται </w:t>
      </w:r>
      <w:r w:rsidR="00B829DF">
        <w:rPr>
          <w:rFonts w:asciiTheme="minorHAnsi" w:hAnsiTheme="minorHAnsi" w:cstheme="minorHAnsi"/>
          <w:lang w:val="el-GR"/>
        </w:rPr>
        <w:t>στ</w:t>
      </w:r>
      <w:r w:rsidR="00D56ABF">
        <w:rPr>
          <w:rFonts w:asciiTheme="minorHAnsi" w:hAnsiTheme="minorHAnsi" w:cstheme="minorHAnsi"/>
          <w:lang w:val="el-GR"/>
        </w:rPr>
        <w:t>ις</w:t>
      </w:r>
      <w:r w:rsidR="00B829DF" w:rsidRPr="00B829DF">
        <w:rPr>
          <w:rFonts w:asciiTheme="minorHAnsi" w:hAnsiTheme="minorHAnsi" w:cstheme="minorHAnsi"/>
          <w:lang w:val="el-GR"/>
        </w:rPr>
        <w:t xml:space="preserve"> </w:t>
      </w:r>
      <w:r w:rsidR="00B829DF">
        <w:rPr>
          <w:rFonts w:asciiTheme="minorHAnsi" w:hAnsiTheme="minorHAnsi" w:cstheme="minorHAnsi"/>
          <w:lang w:val="el-GR"/>
        </w:rPr>
        <w:t>στοιχισμέν</w:t>
      </w:r>
      <w:r w:rsidR="00D56ABF">
        <w:rPr>
          <w:rFonts w:asciiTheme="minorHAnsi" w:hAnsiTheme="minorHAnsi" w:cstheme="minorHAnsi"/>
          <w:lang w:val="el-GR"/>
        </w:rPr>
        <w:t>ες</w:t>
      </w:r>
      <w:r w:rsidR="00B829DF">
        <w:rPr>
          <w:rFonts w:asciiTheme="minorHAnsi" w:hAnsiTheme="minorHAnsi" w:cstheme="minorHAnsi"/>
          <w:lang w:val="el-GR"/>
        </w:rPr>
        <w:t xml:space="preserve"> αλληλουχί</w:t>
      </w:r>
      <w:r w:rsidR="00D56ABF">
        <w:rPr>
          <w:rFonts w:asciiTheme="minorHAnsi" w:hAnsiTheme="minorHAnsi" w:cstheme="minorHAnsi"/>
          <w:lang w:val="el-GR"/>
        </w:rPr>
        <w:t xml:space="preserve">ες </w:t>
      </w:r>
      <w:r w:rsidR="00B829DF">
        <w:rPr>
          <w:rFonts w:asciiTheme="minorHAnsi" w:hAnsiTheme="minorHAnsi" w:cstheme="minorHAnsi"/>
          <w:i/>
          <w:iCs/>
        </w:rPr>
        <w:t>aligned</w:t>
      </w:r>
      <w:r w:rsidR="00B829DF" w:rsidRPr="00B829DF">
        <w:rPr>
          <w:rFonts w:asciiTheme="minorHAnsi" w:hAnsiTheme="minorHAnsi" w:cstheme="minorHAnsi"/>
          <w:i/>
          <w:iCs/>
          <w:lang w:val="el-GR"/>
        </w:rPr>
        <w:t>_</w:t>
      </w:r>
      <w:r w:rsidR="00B829DF">
        <w:rPr>
          <w:rFonts w:asciiTheme="minorHAnsi" w:hAnsiTheme="minorHAnsi" w:cstheme="minorHAnsi"/>
          <w:i/>
          <w:iCs/>
        </w:rPr>
        <w:t>sequence</w:t>
      </w:r>
      <w:r w:rsidR="00B829DF" w:rsidRPr="00406975">
        <w:rPr>
          <w:rFonts w:asciiTheme="minorHAnsi" w:hAnsiTheme="minorHAnsi" w:cstheme="minorHAnsi"/>
          <w:i/>
          <w:iCs/>
          <w:lang w:val="el-GR"/>
        </w:rPr>
        <w:t>1</w:t>
      </w:r>
      <w:r w:rsidR="00B829DF" w:rsidRPr="00B829DF">
        <w:rPr>
          <w:rFonts w:asciiTheme="minorHAnsi" w:hAnsiTheme="minorHAnsi" w:cstheme="minorHAnsi"/>
          <w:i/>
          <w:iCs/>
          <w:lang w:val="el-GR"/>
        </w:rPr>
        <w:t xml:space="preserve"> </w:t>
      </w:r>
      <w:r w:rsidR="00B829DF">
        <w:rPr>
          <w:rFonts w:asciiTheme="minorHAnsi" w:hAnsiTheme="minorHAnsi" w:cstheme="minorHAnsi"/>
          <w:lang w:val="el-GR"/>
        </w:rPr>
        <w:t>και</w:t>
      </w:r>
      <w:r w:rsidR="00B829DF" w:rsidRPr="00B829DF">
        <w:rPr>
          <w:rFonts w:asciiTheme="minorHAnsi" w:hAnsiTheme="minorHAnsi" w:cstheme="minorHAnsi"/>
          <w:i/>
          <w:iCs/>
          <w:lang w:val="el-GR"/>
        </w:rPr>
        <w:t xml:space="preserve"> </w:t>
      </w:r>
      <w:r w:rsidR="00B829DF">
        <w:rPr>
          <w:rFonts w:asciiTheme="minorHAnsi" w:hAnsiTheme="minorHAnsi" w:cstheme="minorHAnsi"/>
          <w:i/>
          <w:iCs/>
        </w:rPr>
        <w:t>aligned</w:t>
      </w:r>
      <w:r w:rsidR="00B829DF" w:rsidRPr="00B829DF">
        <w:rPr>
          <w:rFonts w:asciiTheme="minorHAnsi" w:hAnsiTheme="minorHAnsi" w:cstheme="minorHAnsi"/>
          <w:i/>
          <w:iCs/>
          <w:lang w:val="el-GR"/>
        </w:rPr>
        <w:t>_</w:t>
      </w:r>
      <w:r w:rsidR="00B829DF">
        <w:rPr>
          <w:rFonts w:asciiTheme="minorHAnsi" w:hAnsiTheme="minorHAnsi" w:cstheme="minorHAnsi"/>
          <w:i/>
          <w:iCs/>
        </w:rPr>
        <w:t>sequence</w:t>
      </w:r>
      <w:r w:rsidR="00B829DF">
        <w:rPr>
          <w:rFonts w:asciiTheme="minorHAnsi" w:hAnsiTheme="minorHAnsi" w:cstheme="minorHAnsi"/>
          <w:i/>
          <w:iCs/>
          <w:lang w:val="el-GR"/>
        </w:rPr>
        <w:t>2</w:t>
      </w:r>
      <w:r w:rsidR="00D56ABF">
        <w:rPr>
          <w:rFonts w:asciiTheme="minorHAnsi" w:hAnsiTheme="minorHAnsi" w:cstheme="minorHAnsi"/>
          <w:i/>
          <w:iCs/>
          <w:lang w:val="el-GR"/>
        </w:rPr>
        <w:t xml:space="preserve">, </w:t>
      </w:r>
      <w:r w:rsidR="00D56ABF">
        <w:rPr>
          <w:rFonts w:asciiTheme="minorHAnsi" w:hAnsiTheme="minorHAnsi" w:cstheme="minorHAnsi"/>
          <w:lang w:val="el-GR"/>
        </w:rPr>
        <w:t xml:space="preserve">αντίστοιχα. </w:t>
      </w:r>
      <w:r w:rsidR="00BC2395">
        <w:rPr>
          <w:rFonts w:asciiTheme="minorHAnsi" w:hAnsiTheme="minorHAnsi" w:cstheme="minorHAnsi"/>
          <w:lang w:val="el-GR"/>
        </w:rPr>
        <w:t>Επειδή</w:t>
      </w:r>
      <w:r w:rsidR="00D56ABF">
        <w:rPr>
          <w:rFonts w:asciiTheme="minorHAnsi" w:hAnsiTheme="minorHAnsi" w:cstheme="minorHAnsi"/>
          <w:lang w:val="el-GR"/>
        </w:rPr>
        <w:t xml:space="preserve"> η ανακατασκευή γίνεται αντίστροφα (από το τέλος προς την αρχή), </w:t>
      </w:r>
      <w:r w:rsidR="00FE3BFC">
        <w:rPr>
          <w:rFonts w:asciiTheme="minorHAnsi" w:hAnsiTheme="minorHAnsi" w:cstheme="minorHAnsi"/>
          <w:lang w:val="el-GR"/>
        </w:rPr>
        <w:t xml:space="preserve">πρώτα προστίθεται ο χαρακτήρας και ύστερα το υπόλοιπο </w:t>
      </w:r>
      <w:r w:rsidR="00BC2395">
        <w:rPr>
          <w:rFonts w:asciiTheme="minorHAnsi" w:hAnsiTheme="minorHAnsi" w:cstheme="minorHAnsi"/>
          <w:lang w:val="el-GR"/>
        </w:rPr>
        <w:t>μέρος της</w:t>
      </w:r>
    </w:p>
    <w:p w14:paraId="5B97181B" w14:textId="54844479" w:rsidR="00BC2395" w:rsidRPr="008D44D0" w:rsidRDefault="00BC2395" w:rsidP="00BF6391">
      <w:pPr>
        <w:pStyle w:val="ListParagraph"/>
        <w:numPr>
          <w:ilvl w:val="1"/>
          <w:numId w:val="26"/>
        </w:numPr>
        <w:jc w:val="both"/>
        <w:rPr>
          <w:rFonts w:asciiTheme="minorHAnsi" w:hAnsiTheme="minorHAnsi" w:cstheme="minorHAnsi"/>
          <w:lang w:val="el-GR"/>
        </w:rPr>
      </w:pPr>
      <w:r>
        <w:rPr>
          <w:rFonts w:asciiTheme="minorHAnsi" w:hAnsiTheme="minorHAnsi" w:cstheme="minorHAnsi"/>
          <w:lang w:val="el-GR"/>
        </w:rPr>
        <w:t xml:space="preserve">Αν </w:t>
      </w:r>
      <w:r w:rsidR="007E2B44">
        <w:rPr>
          <w:rFonts w:asciiTheme="minorHAnsi" w:hAnsiTheme="minorHAnsi" w:cstheme="minorHAnsi"/>
          <w:lang w:val="el-GR"/>
        </w:rPr>
        <w:t>το</w:t>
      </w:r>
      <w:r w:rsidR="00435AE2">
        <w:rPr>
          <w:rFonts w:asciiTheme="minorHAnsi" w:hAnsiTheme="minorHAnsi" w:cstheme="minorHAnsi"/>
          <w:lang w:val="el-GR"/>
        </w:rPr>
        <w:t xml:space="preserve"> </w:t>
      </w:r>
      <w:r w:rsidR="00435AE2">
        <w:rPr>
          <w:rFonts w:asciiTheme="minorHAnsi" w:hAnsiTheme="minorHAnsi" w:cstheme="minorHAnsi"/>
        </w:rPr>
        <w:t>score</w:t>
      </w:r>
      <w:r w:rsidR="007E2B44">
        <w:rPr>
          <w:rFonts w:asciiTheme="minorHAnsi" w:hAnsiTheme="minorHAnsi" w:cstheme="minorHAnsi"/>
          <w:lang w:val="el-GR"/>
        </w:rPr>
        <w:t xml:space="preserve"> ισούται με το </w:t>
      </w:r>
      <w:r w:rsidR="00435AE2">
        <w:rPr>
          <w:rFonts w:asciiTheme="minorHAnsi" w:hAnsiTheme="minorHAnsi" w:cstheme="minorHAnsi"/>
        </w:rPr>
        <w:t>score</w:t>
      </w:r>
      <w:r w:rsidR="00435AE2" w:rsidRPr="00435AE2">
        <w:rPr>
          <w:rFonts w:asciiTheme="minorHAnsi" w:hAnsiTheme="minorHAnsi" w:cstheme="minorHAnsi"/>
          <w:lang w:val="el-GR"/>
        </w:rPr>
        <w:t xml:space="preserve"> </w:t>
      </w:r>
      <w:r w:rsidR="00435AE2">
        <w:rPr>
          <w:rFonts w:asciiTheme="minorHAnsi" w:hAnsiTheme="minorHAnsi" w:cstheme="minorHAnsi"/>
          <w:lang w:val="el-GR"/>
        </w:rPr>
        <w:t xml:space="preserve">του από πάνω κελιού αφού προστεθεί και το </w:t>
      </w:r>
      <w:r w:rsidR="00435AE2">
        <w:rPr>
          <w:rFonts w:asciiTheme="minorHAnsi" w:hAnsiTheme="minorHAnsi" w:cstheme="minorHAnsi"/>
          <w:i/>
          <w:iCs/>
        </w:rPr>
        <w:t>gap</w:t>
      </w:r>
      <w:r w:rsidR="00435AE2" w:rsidRPr="00C00D20">
        <w:rPr>
          <w:rFonts w:asciiTheme="minorHAnsi" w:hAnsiTheme="minorHAnsi" w:cstheme="minorHAnsi"/>
          <w:i/>
          <w:iCs/>
          <w:lang w:val="el-GR"/>
        </w:rPr>
        <w:t>_</w:t>
      </w:r>
      <w:r w:rsidR="00435AE2" w:rsidRPr="00C00D20">
        <w:rPr>
          <w:rFonts w:asciiTheme="minorHAnsi" w:hAnsiTheme="minorHAnsi" w:cstheme="minorHAnsi"/>
          <w:i/>
          <w:iCs/>
        </w:rPr>
        <w:t>penalty</w:t>
      </w:r>
      <w:r w:rsidR="00435AE2" w:rsidRPr="007F4C22">
        <w:rPr>
          <w:rFonts w:asciiTheme="minorHAnsi" w:hAnsiTheme="minorHAnsi" w:cstheme="minorHAnsi"/>
          <w:i/>
          <w:iCs/>
          <w:lang w:val="el-GR"/>
        </w:rPr>
        <w:t xml:space="preserve">, </w:t>
      </w:r>
      <w:r w:rsidR="007F4C22">
        <w:rPr>
          <w:rFonts w:asciiTheme="minorHAnsi" w:hAnsiTheme="minorHAnsi" w:cstheme="minorHAnsi"/>
          <w:lang w:val="el-GR"/>
        </w:rPr>
        <w:t>τότε</w:t>
      </w:r>
      <w:r w:rsidR="00587EA9">
        <w:rPr>
          <w:rFonts w:asciiTheme="minorHAnsi" w:hAnsiTheme="minorHAnsi" w:cstheme="minorHAnsi"/>
          <w:lang w:val="el-GR"/>
        </w:rPr>
        <w:t xml:space="preserve"> </w:t>
      </w:r>
      <w:r w:rsidR="00B26751">
        <w:rPr>
          <w:rFonts w:asciiTheme="minorHAnsi" w:hAnsiTheme="minorHAnsi" w:cstheme="minorHAnsi"/>
          <w:lang w:val="el-GR"/>
        </w:rPr>
        <w:t xml:space="preserve">ο χαρακτήρας της θέσης </w:t>
      </w:r>
      <w:proofErr w:type="spellStart"/>
      <w:r w:rsidR="00B26751" w:rsidRPr="00B26751">
        <w:rPr>
          <w:rFonts w:asciiTheme="minorHAnsi" w:hAnsiTheme="minorHAnsi" w:cstheme="minorHAnsi"/>
          <w:i/>
          <w:iCs/>
        </w:rPr>
        <w:t>i</w:t>
      </w:r>
      <w:proofErr w:type="spellEnd"/>
      <w:r w:rsidR="00B26751" w:rsidRPr="00B26751">
        <w:rPr>
          <w:rFonts w:asciiTheme="minorHAnsi" w:hAnsiTheme="minorHAnsi" w:cstheme="minorHAnsi"/>
          <w:i/>
          <w:iCs/>
          <w:lang w:val="el-GR"/>
        </w:rPr>
        <w:t>-1</w:t>
      </w:r>
      <w:r w:rsidR="00B26751" w:rsidRPr="00B26751">
        <w:rPr>
          <w:rFonts w:asciiTheme="minorHAnsi" w:hAnsiTheme="minorHAnsi" w:cstheme="minorHAnsi"/>
          <w:lang w:val="el-GR"/>
        </w:rPr>
        <w:t xml:space="preserve"> </w:t>
      </w:r>
      <w:r w:rsidR="00B26751">
        <w:rPr>
          <w:rFonts w:asciiTheme="minorHAnsi" w:hAnsiTheme="minorHAnsi" w:cstheme="minorHAnsi"/>
          <w:lang w:val="el-GR"/>
        </w:rPr>
        <w:t xml:space="preserve">της </w:t>
      </w:r>
      <w:r w:rsidR="00587EA9">
        <w:rPr>
          <w:rFonts w:asciiTheme="minorHAnsi" w:hAnsiTheme="minorHAnsi" w:cstheme="minorHAnsi"/>
          <w:lang w:val="el-GR"/>
        </w:rPr>
        <w:t xml:space="preserve">αλληλουχία </w:t>
      </w:r>
      <w:r w:rsidR="00587EA9">
        <w:rPr>
          <w:rFonts w:asciiTheme="minorHAnsi" w:hAnsiTheme="minorHAnsi" w:cstheme="minorHAnsi"/>
          <w:i/>
          <w:iCs/>
        </w:rPr>
        <w:t>sequence</w:t>
      </w:r>
      <w:r w:rsidR="00587EA9" w:rsidRPr="00406975">
        <w:rPr>
          <w:rFonts w:asciiTheme="minorHAnsi" w:hAnsiTheme="minorHAnsi" w:cstheme="minorHAnsi"/>
          <w:i/>
          <w:iCs/>
          <w:lang w:val="el-GR"/>
        </w:rPr>
        <w:t>1</w:t>
      </w:r>
      <w:r w:rsidR="00587EA9">
        <w:rPr>
          <w:rFonts w:asciiTheme="minorHAnsi" w:hAnsiTheme="minorHAnsi" w:cstheme="minorHAnsi"/>
          <w:i/>
          <w:iCs/>
          <w:lang w:val="el-GR"/>
        </w:rPr>
        <w:t xml:space="preserve"> </w:t>
      </w:r>
      <w:r w:rsidR="00587EA9">
        <w:rPr>
          <w:rFonts w:asciiTheme="minorHAnsi" w:hAnsiTheme="minorHAnsi" w:cstheme="minorHAnsi"/>
          <w:lang w:val="el-GR"/>
        </w:rPr>
        <w:t>θα</w:t>
      </w:r>
      <w:r w:rsidR="00B26751">
        <w:rPr>
          <w:rFonts w:asciiTheme="minorHAnsi" w:hAnsiTheme="minorHAnsi" w:cstheme="minorHAnsi"/>
          <w:lang w:val="el-GR"/>
        </w:rPr>
        <w:t xml:space="preserve"> προστεθεί στο </w:t>
      </w:r>
      <w:r w:rsidR="00B26751">
        <w:rPr>
          <w:rFonts w:asciiTheme="minorHAnsi" w:hAnsiTheme="minorHAnsi" w:cstheme="minorHAnsi"/>
          <w:i/>
          <w:iCs/>
        </w:rPr>
        <w:t>aligned</w:t>
      </w:r>
      <w:r w:rsidR="00B26751" w:rsidRPr="00B829DF">
        <w:rPr>
          <w:rFonts w:asciiTheme="minorHAnsi" w:hAnsiTheme="minorHAnsi" w:cstheme="minorHAnsi"/>
          <w:i/>
          <w:iCs/>
          <w:lang w:val="el-GR"/>
        </w:rPr>
        <w:t>_</w:t>
      </w:r>
      <w:r w:rsidR="00B26751">
        <w:rPr>
          <w:rFonts w:asciiTheme="minorHAnsi" w:hAnsiTheme="minorHAnsi" w:cstheme="minorHAnsi"/>
          <w:i/>
          <w:iCs/>
        </w:rPr>
        <w:t>sequence</w:t>
      </w:r>
      <w:r w:rsidR="00B26751" w:rsidRPr="00406975">
        <w:rPr>
          <w:rFonts w:asciiTheme="minorHAnsi" w:hAnsiTheme="minorHAnsi" w:cstheme="minorHAnsi"/>
          <w:i/>
          <w:iCs/>
          <w:lang w:val="el-GR"/>
        </w:rPr>
        <w:t>1</w:t>
      </w:r>
      <w:r w:rsidR="00B26751">
        <w:rPr>
          <w:rFonts w:asciiTheme="minorHAnsi" w:hAnsiTheme="minorHAnsi" w:cstheme="minorHAnsi"/>
          <w:i/>
          <w:iCs/>
          <w:lang w:val="el-GR"/>
        </w:rPr>
        <w:t xml:space="preserve">, </w:t>
      </w:r>
      <w:r w:rsidR="00B90C79">
        <w:rPr>
          <w:rFonts w:asciiTheme="minorHAnsi" w:hAnsiTheme="minorHAnsi" w:cstheme="minorHAnsi"/>
          <w:lang w:val="el-GR"/>
        </w:rPr>
        <w:t xml:space="preserve">ενώ στο </w:t>
      </w:r>
      <w:r w:rsidR="00B90C79">
        <w:rPr>
          <w:rFonts w:asciiTheme="minorHAnsi" w:hAnsiTheme="minorHAnsi" w:cstheme="minorHAnsi"/>
          <w:i/>
          <w:iCs/>
        </w:rPr>
        <w:t>aligned</w:t>
      </w:r>
      <w:r w:rsidR="00B90C79" w:rsidRPr="00B829DF">
        <w:rPr>
          <w:rFonts w:asciiTheme="minorHAnsi" w:hAnsiTheme="minorHAnsi" w:cstheme="minorHAnsi"/>
          <w:i/>
          <w:iCs/>
          <w:lang w:val="el-GR"/>
        </w:rPr>
        <w:t>_</w:t>
      </w:r>
      <w:r w:rsidR="00B90C79">
        <w:rPr>
          <w:rFonts w:asciiTheme="minorHAnsi" w:hAnsiTheme="minorHAnsi" w:cstheme="minorHAnsi"/>
          <w:i/>
          <w:iCs/>
        </w:rPr>
        <w:t>sequence</w:t>
      </w:r>
      <w:r w:rsidR="00B90C79">
        <w:rPr>
          <w:rFonts w:asciiTheme="minorHAnsi" w:hAnsiTheme="minorHAnsi" w:cstheme="minorHAnsi"/>
          <w:i/>
          <w:iCs/>
          <w:lang w:val="el-GR"/>
        </w:rPr>
        <w:t xml:space="preserve">2 </w:t>
      </w:r>
      <w:r w:rsidR="00B90C79">
        <w:rPr>
          <w:rFonts w:asciiTheme="minorHAnsi" w:hAnsiTheme="minorHAnsi" w:cstheme="minorHAnsi"/>
          <w:lang w:val="el-GR"/>
        </w:rPr>
        <w:t xml:space="preserve">θα προστεθεί το κενό </w:t>
      </w:r>
      <w:r w:rsidR="008D44D0" w:rsidRPr="008D44D0">
        <w:rPr>
          <w:rFonts w:asciiTheme="minorHAnsi" w:hAnsiTheme="minorHAnsi" w:cstheme="minorHAnsi"/>
          <w:i/>
          <w:iCs/>
          <w:lang w:val="el-GR"/>
        </w:rPr>
        <w:t>‘-‘</w:t>
      </w:r>
    </w:p>
    <w:p w14:paraId="3FCECB26" w14:textId="159338B9" w:rsidR="008D44D0" w:rsidRPr="005258B1" w:rsidRDefault="008D44D0" w:rsidP="00BF6391">
      <w:pPr>
        <w:pStyle w:val="ListParagraph"/>
        <w:numPr>
          <w:ilvl w:val="1"/>
          <w:numId w:val="26"/>
        </w:numPr>
        <w:jc w:val="both"/>
        <w:rPr>
          <w:rFonts w:asciiTheme="minorHAnsi" w:hAnsiTheme="minorHAnsi" w:cstheme="minorHAnsi"/>
          <w:lang w:val="el-GR"/>
        </w:rPr>
      </w:pPr>
      <w:r w:rsidRPr="008D44D0">
        <w:rPr>
          <w:rFonts w:asciiTheme="minorHAnsi" w:hAnsiTheme="minorHAnsi" w:cstheme="minorHAnsi"/>
          <w:lang w:val="el-GR"/>
        </w:rPr>
        <w:t xml:space="preserve">Σε κάθε άλλη </w:t>
      </w:r>
      <w:r w:rsidR="005258B1" w:rsidRPr="008D44D0">
        <w:rPr>
          <w:rFonts w:asciiTheme="minorHAnsi" w:hAnsiTheme="minorHAnsi" w:cstheme="minorHAnsi"/>
          <w:lang w:val="el-GR"/>
        </w:rPr>
        <w:t>περίπτωση</w:t>
      </w:r>
      <w:r w:rsidRPr="008D44D0">
        <w:rPr>
          <w:rFonts w:asciiTheme="minorHAnsi" w:hAnsiTheme="minorHAnsi" w:cstheme="minorHAnsi"/>
          <w:lang w:val="el-GR"/>
        </w:rPr>
        <w:t xml:space="preserve"> </w:t>
      </w:r>
      <w:r w:rsidR="005258B1">
        <w:rPr>
          <w:rFonts w:asciiTheme="minorHAnsi" w:hAnsiTheme="minorHAnsi" w:cstheme="minorHAnsi"/>
          <w:lang w:val="el-GR"/>
        </w:rPr>
        <w:t>συμβαίνει</w:t>
      </w:r>
      <w:r>
        <w:rPr>
          <w:rFonts w:asciiTheme="minorHAnsi" w:hAnsiTheme="minorHAnsi" w:cstheme="minorHAnsi"/>
          <w:lang w:val="el-GR"/>
        </w:rPr>
        <w:t xml:space="preserve"> το </w:t>
      </w:r>
      <w:r w:rsidR="005258B1">
        <w:rPr>
          <w:rFonts w:asciiTheme="minorHAnsi" w:hAnsiTheme="minorHAnsi" w:cstheme="minorHAnsi"/>
          <w:lang w:val="el-GR"/>
        </w:rPr>
        <w:t>ακριβώς</w:t>
      </w:r>
      <w:r>
        <w:rPr>
          <w:rFonts w:asciiTheme="minorHAnsi" w:hAnsiTheme="minorHAnsi" w:cstheme="minorHAnsi"/>
          <w:lang w:val="el-GR"/>
        </w:rPr>
        <w:t xml:space="preserve"> αντίστροφο που </w:t>
      </w:r>
      <w:r w:rsidR="005258B1">
        <w:rPr>
          <w:rFonts w:asciiTheme="minorHAnsi" w:hAnsiTheme="minorHAnsi" w:cstheme="minorHAnsi"/>
          <w:lang w:val="el-GR"/>
        </w:rPr>
        <w:t>περιεγράφηκε</w:t>
      </w:r>
      <w:r>
        <w:rPr>
          <w:rFonts w:asciiTheme="minorHAnsi" w:hAnsiTheme="minorHAnsi" w:cstheme="minorHAnsi"/>
          <w:lang w:val="el-GR"/>
        </w:rPr>
        <w:t xml:space="preserve"> στο </w:t>
      </w:r>
      <w:r w:rsidR="005258B1">
        <w:rPr>
          <w:rFonts w:asciiTheme="minorHAnsi" w:hAnsiTheme="minorHAnsi" w:cstheme="minorHAnsi"/>
          <w:i/>
          <w:iCs/>
        </w:rPr>
        <w:t>b</w:t>
      </w:r>
    </w:p>
    <w:p w14:paraId="75A642D1" w14:textId="13935449" w:rsidR="005258B1" w:rsidRDefault="005258B1" w:rsidP="005258B1">
      <w:pPr>
        <w:jc w:val="both"/>
        <w:rPr>
          <w:rFonts w:asciiTheme="minorHAnsi" w:hAnsiTheme="minorHAnsi" w:cstheme="minorHAnsi"/>
          <w:lang w:val="el-GR"/>
        </w:rPr>
      </w:pPr>
    </w:p>
    <w:p w14:paraId="0493DF4F" w14:textId="6EFBCF71" w:rsidR="005258B1" w:rsidRDefault="005258B1" w:rsidP="005258B1">
      <w:pPr>
        <w:jc w:val="both"/>
        <w:rPr>
          <w:rFonts w:asciiTheme="minorHAnsi" w:hAnsiTheme="minorHAnsi" w:cstheme="minorHAnsi"/>
          <w:lang w:val="el-GR"/>
        </w:rPr>
      </w:pPr>
      <w:r>
        <w:rPr>
          <w:rFonts w:asciiTheme="minorHAnsi" w:hAnsiTheme="minorHAnsi" w:cstheme="minorHAnsi"/>
          <w:lang w:val="el-GR"/>
        </w:rPr>
        <w:t xml:space="preserve">Ύστερα, για να διαχειριστούν οι ακραίες περιπτώσεις </w:t>
      </w:r>
      <w:r w:rsidR="00A607EA">
        <w:rPr>
          <w:rFonts w:asciiTheme="minorHAnsi" w:hAnsiTheme="minorHAnsi" w:cstheme="minorHAnsi"/>
          <w:lang w:val="el-GR"/>
        </w:rPr>
        <w:t xml:space="preserve">(πρώτη γραμμή και πρώτη στήλη), </w:t>
      </w:r>
      <w:r w:rsidR="00FD7ED3">
        <w:rPr>
          <w:rFonts w:asciiTheme="minorHAnsi" w:hAnsiTheme="minorHAnsi" w:cstheme="minorHAnsi"/>
          <w:lang w:val="el-GR"/>
        </w:rPr>
        <w:t xml:space="preserve">υπάρχουν δύο βρόχοι που εκτελούνται </w:t>
      </w:r>
      <w:r w:rsidR="00CF3543">
        <w:rPr>
          <w:rFonts w:asciiTheme="minorHAnsi" w:hAnsiTheme="minorHAnsi" w:cstheme="minorHAnsi"/>
          <w:lang w:val="el-GR"/>
        </w:rPr>
        <w:t xml:space="preserve">όταν </w:t>
      </w:r>
      <w:proofErr w:type="spellStart"/>
      <w:r w:rsidR="00CF3543" w:rsidRPr="00CF3543">
        <w:rPr>
          <w:rFonts w:asciiTheme="minorHAnsi" w:hAnsiTheme="minorHAnsi" w:cstheme="minorHAnsi"/>
          <w:i/>
          <w:iCs/>
        </w:rPr>
        <w:t>i</w:t>
      </w:r>
      <w:proofErr w:type="spellEnd"/>
      <w:r w:rsidR="00CF3543" w:rsidRPr="00CF3543">
        <w:rPr>
          <w:rFonts w:asciiTheme="minorHAnsi" w:hAnsiTheme="minorHAnsi" w:cstheme="minorHAnsi"/>
          <w:i/>
          <w:iCs/>
          <w:lang w:val="el-GR"/>
        </w:rPr>
        <w:t xml:space="preserve">&gt;0, </w:t>
      </w:r>
      <w:r w:rsidR="00CF3543" w:rsidRPr="00CF3543">
        <w:rPr>
          <w:rFonts w:asciiTheme="minorHAnsi" w:hAnsiTheme="minorHAnsi" w:cstheme="minorHAnsi"/>
          <w:i/>
          <w:iCs/>
        </w:rPr>
        <w:t>j</w:t>
      </w:r>
      <w:r w:rsidR="00CF3543" w:rsidRPr="00CF3543">
        <w:rPr>
          <w:rFonts w:asciiTheme="minorHAnsi" w:hAnsiTheme="minorHAnsi" w:cstheme="minorHAnsi"/>
          <w:i/>
          <w:iCs/>
          <w:lang w:val="el-GR"/>
        </w:rPr>
        <w:t>&gt;0</w:t>
      </w:r>
      <w:r w:rsidR="00CF3543">
        <w:rPr>
          <w:rFonts w:asciiTheme="minorHAnsi" w:hAnsiTheme="minorHAnsi" w:cstheme="minorHAnsi"/>
          <w:lang w:val="el-GR"/>
        </w:rPr>
        <w:t>, αντίστοιχα.</w:t>
      </w:r>
      <w:r w:rsidR="00FD7ED3">
        <w:rPr>
          <w:rFonts w:asciiTheme="minorHAnsi" w:hAnsiTheme="minorHAnsi" w:cstheme="minorHAnsi"/>
          <w:lang w:val="el-GR"/>
        </w:rPr>
        <w:t xml:space="preserve"> </w:t>
      </w:r>
      <w:r w:rsidR="00CF3543">
        <w:rPr>
          <w:rFonts w:asciiTheme="minorHAnsi" w:hAnsiTheme="minorHAnsi" w:cstheme="minorHAnsi"/>
          <w:lang w:val="el-GR"/>
        </w:rPr>
        <w:t xml:space="preserve">Όταν </w:t>
      </w:r>
      <w:proofErr w:type="spellStart"/>
      <w:r w:rsidR="00CF3543" w:rsidRPr="00B82B0F">
        <w:rPr>
          <w:rFonts w:asciiTheme="minorHAnsi" w:hAnsiTheme="minorHAnsi" w:cstheme="minorHAnsi"/>
          <w:i/>
          <w:iCs/>
        </w:rPr>
        <w:t>i</w:t>
      </w:r>
      <w:proofErr w:type="spellEnd"/>
      <w:r w:rsidR="00CF3543" w:rsidRPr="00B82B0F">
        <w:rPr>
          <w:rFonts w:asciiTheme="minorHAnsi" w:hAnsiTheme="minorHAnsi" w:cstheme="minorHAnsi"/>
          <w:i/>
          <w:iCs/>
          <w:lang w:val="el-GR"/>
        </w:rPr>
        <w:t>&gt;0</w:t>
      </w:r>
      <w:r w:rsidR="00CF3543" w:rsidRPr="00B82B0F">
        <w:rPr>
          <w:rFonts w:asciiTheme="minorHAnsi" w:hAnsiTheme="minorHAnsi" w:cstheme="minorHAnsi"/>
          <w:lang w:val="el-GR"/>
        </w:rPr>
        <w:t>,</w:t>
      </w:r>
      <w:r w:rsidR="00B82B0F" w:rsidRPr="00B82B0F">
        <w:rPr>
          <w:rFonts w:asciiTheme="minorHAnsi" w:hAnsiTheme="minorHAnsi" w:cstheme="minorHAnsi"/>
          <w:lang w:val="el-GR"/>
        </w:rPr>
        <w:t xml:space="preserve"> </w:t>
      </w:r>
      <w:r w:rsidR="00CF3543">
        <w:rPr>
          <w:rFonts w:asciiTheme="minorHAnsi" w:hAnsiTheme="minorHAnsi" w:cstheme="minorHAnsi"/>
          <w:lang w:val="el-GR"/>
        </w:rPr>
        <w:t xml:space="preserve">τότε </w:t>
      </w:r>
      <w:r w:rsidR="00013E0E">
        <w:rPr>
          <w:rFonts w:asciiTheme="minorHAnsi" w:hAnsiTheme="minorHAnsi" w:cstheme="minorHAnsi"/>
          <w:lang w:val="el-GR"/>
        </w:rPr>
        <w:t xml:space="preserve">συμβαίνει ότι </w:t>
      </w:r>
      <w:r w:rsidR="003724C5">
        <w:rPr>
          <w:rFonts w:asciiTheme="minorHAnsi" w:hAnsiTheme="minorHAnsi" w:cstheme="minorHAnsi"/>
          <w:lang w:val="el-GR"/>
        </w:rPr>
        <w:t>περιεγράφηκε</w:t>
      </w:r>
      <w:r w:rsidR="00013E0E">
        <w:rPr>
          <w:rFonts w:asciiTheme="minorHAnsi" w:hAnsiTheme="minorHAnsi" w:cstheme="minorHAnsi"/>
          <w:lang w:val="el-GR"/>
        </w:rPr>
        <w:t xml:space="preserve"> στο </w:t>
      </w:r>
      <w:r w:rsidR="00B82B0F">
        <w:rPr>
          <w:rFonts w:asciiTheme="minorHAnsi" w:hAnsiTheme="minorHAnsi" w:cstheme="minorHAnsi"/>
          <w:lang w:val="el-GR"/>
        </w:rPr>
        <w:t>3</w:t>
      </w:r>
      <w:r w:rsidR="00B82B0F">
        <w:rPr>
          <w:rFonts w:asciiTheme="minorHAnsi" w:hAnsiTheme="minorHAnsi" w:cstheme="minorHAnsi"/>
        </w:rPr>
        <w:t>b</w:t>
      </w:r>
      <w:r w:rsidR="00B82B0F" w:rsidRPr="00B82B0F">
        <w:rPr>
          <w:rFonts w:asciiTheme="minorHAnsi" w:hAnsiTheme="minorHAnsi" w:cstheme="minorHAnsi"/>
          <w:lang w:val="el-GR"/>
        </w:rPr>
        <w:t xml:space="preserve"> </w:t>
      </w:r>
      <w:r w:rsidR="00B82B0F">
        <w:rPr>
          <w:rFonts w:asciiTheme="minorHAnsi" w:hAnsiTheme="minorHAnsi" w:cstheme="minorHAnsi"/>
          <w:lang w:val="el-GR"/>
        </w:rPr>
        <w:t xml:space="preserve">ενώ στην περίπτωση του βρόχου </w:t>
      </w:r>
      <w:r w:rsidR="00B82B0F" w:rsidRPr="00B82B0F">
        <w:rPr>
          <w:rFonts w:asciiTheme="minorHAnsi" w:hAnsiTheme="minorHAnsi" w:cstheme="minorHAnsi"/>
          <w:i/>
          <w:iCs/>
        </w:rPr>
        <w:t>j</w:t>
      </w:r>
      <w:r w:rsidR="00B82B0F" w:rsidRPr="00B82B0F">
        <w:rPr>
          <w:rFonts w:asciiTheme="minorHAnsi" w:hAnsiTheme="minorHAnsi" w:cstheme="minorHAnsi"/>
          <w:i/>
          <w:iCs/>
          <w:lang w:val="el-GR"/>
        </w:rPr>
        <w:t>&gt;0</w:t>
      </w:r>
      <w:r w:rsidR="00B82B0F" w:rsidRPr="00B82B0F">
        <w:rPr>
          <w:rFonts w:asciiTheme="minorHAnsi" w:hAnsiTheme="minorHAnsi" w:cstheme="minorHAnsi"/>
          <w:lang w:val="el-GR"/>
        </w:rPr>
        <w:t xml:space="preserve">, </w:t>
      </w:r>
      <w:r w:rsidR="00B82B0F">
        <w:rPr>
          <w:rFonts w:asciiTheme="minorHAnsi" w:hAnsiTheme="minorHAnsi" w:cstheme="minorHAnsi"/>
          <w:lang w:val="el-GR"/>
        </w:rPr>
        <w:t>τότε συμβαίνει ότι περιεγράφηκε στο 3</w:t>
      </w:r>
      <w:r w:rsidR="00B82B0F">
        <w:rPr>
          <w:rFonts w:asciiTheme="minorHAnsi" w:hAnsiTheme="minorHAnsi" w:cstheme="minorHAnsi"/>
        </w:rPr>
        <w:t>c</w:t>
      </w:r>
      <w:r w:rsidR="00B82B0F" w:rsidRPr="00B82B0F">
        <w:rPr>
          <w:rFonts w:asciiTheme="minorHAnsi" w:hAnsiTheme="minorHAnsi" w:cstheme="minorHAnsi"/>
          <w:lang w:val="el-GR"/>
        </w:rPr>
        <w:t xml:space="preserve">. </w:t>
      </w:r>
      <w:r w:rsidR="00B82B0F">
        <w:rPr>
          <w:rFonts w:asciiTheme="minorHAnsi" w:hAnsiTheme="minorHAnsi" w:cstheme="minorHAnsi"/>
          <w:lang w:val="el-GR"/>
        </w:rPr>
        <w:t>Τέλος, επιστρέφονται οι δύο στοιχισμένες ακολουθίες.</w:t>
      </w:r>
    </w:p>
    <w:p w14:paraId="6249912C" w14:textId="77777777" w:rsidR="00B82B0F" w:rsidRDefault="00B82B0F" w:rsidP="005258B1">
      <w:pPr>
        <w:jc w:val="both"/>
        <w:rPr>
          <w:rFonts w:asciiTheme="minorHAnsi" w:hAnsiTheme="minorHAnsi" w:cstheme="minorHAnsi"/>
          <w:lang w:val="el-GR"/>
        </w:rPr>
      </w:pPr>
    </w:p>
    <w:p w14:paraId="416577BB" w14:textId="77777777" w:rsidR="00B82B0F" w:rsidRPr="00A844A0" w:rsidRDefault="00B82B0F" w:rsidP="00B82B0F">
      <w:pPr>
        <w:jc w:val="both"/>
        <w:rPr>
          <w:rFonts w:asciiTheme="majorHAnsi" w:hAnsiTheme="majorHAnsi" w:cstheme="majorHAnsi"/>
          <w:i/>
          <w:iCs/>
          <w:color w:val="0070C0"/>
          <w:lang w:val="el-GR"/>
        </w:rPr>
      </w:pPr>
      <w:r w:rsidRPr="00B82B0F">
        <w:rPr>
          <w:rFonts w:asciiTheme="majorHAnsi" w:hAnsiTheme="majorHAnsi" w:cstheme="majorHAnsi"/>
          <w:i/>
          <w:iCs/>
          <w:color w:val="0070C0"/>
        </w:rPr>
        <w:t>def</w:t>
      </w:r>
      <w:r w:rsidRPr="00A844A0">
        <w:rPr>
          <w:rFonts w:asciiTheme="majorHAnsi" w:hAnsiTheme="majorHAnsi" w:cstheme="majorHAnsi"/>
          <w:i/>
          <w:iCs/>
          <w:color w:val="0070C0"/>
          <w:lang w:val="el-GR"/>
        </w:rPr>
        <w:t xml:space="preserve"> </w:t>
      </w:r>
      <w:r w:rsidRPr="00B82B0F">
        <w:rPr>
          <w:rFonts w:asciiTheme="majorHAnsi" w:hAnsiTheme="majorHAnsi" w:cstheme="majorHAnsi"/>
          <w:i/>
          <w:iCs/>
          <w:color w:val="0070C0"/>
        </w:rPr>
        <w:t>multiple</w:t>
      </w:r>
      <w:r w:rsidRPr="00A844A0">
        <w:rPr>
          <w:rFonts w:asciiTheme="majorHAnsi" w:hAnsiTheme="majorHAnsi" w:cstheme="majorHAnsi"/>
          <w:i/>
          <w:iCs/>
          <w:color w:val="0070C0"/>
          <w:lang w:val="el-GR"/>
        </w:rPr>
        <w:t>_</w:t>
      </w:r>
      <w:r w:rsidRPr="00B82B0F">
        <w:rPr>
          <w:rFonts w:asciiTheme="majorHAnsi" w:hAnsiTheme="majorHAnsi" w:cstheme="majorHAnsi"/>
          <w:i/>
          <w:iCs/>
          <w:color w:val="0070C0"/>
        </w:rPr>
        <w:t>sequence</w:t>
      </w:r>
      <w:r w:rsidRPr="00A844A0">
        <w:rPr>
          <w:rFonts w:asciiTheme="majorHAnsi" w:hAnsiTheme="majorHAnsi" w:cstheme="majorHAnsi"/>
          <w:i/>
          <w:iCs/>
          <w:color w:val="0070C0"/>
          <w:lang w:val="el-GR"/>
        </w:rPr>
        <w:t>_</w:t>
      </w:r>
      <w:proofErr w:type="gramStart"/>
      <w:r w:rsidRPr="00B82B0F">
        <w:rPr>
          <w:rFonts w:asciiTheme="majorHAnsi" w:hAnsiTheme="majorHAnsi" w:cstheme="majorHAnsi"/>
          <w:i/>
          <w:iCs/>
          <w:color w:val="0070C0"/>
        </w:rPr>
        <w:t>alignment</w:t>
      </w:r>
      <w:r w:rsidRPr="00A844A0">
        <w:rPr>
          <w:rFonts w:asciiTheme="majorHAnsi" w:hAnsiTheme="majorHAnsi" w:cstheme="majorHAnsi"/>
          <w:i/>
          <w:iCs/>
          <w:color w:val="0070C0"/>
          <w:lang w:val="el-GR"/>
        </w:rPr>
        <w:t>(</w:t>
      </w:r>
      <w:proofErr w:type="gramEnd"/>
      <w:r w:rsidRPr="00B82B0F">
        <w:rPr>
          <w:rFonts w:asciiTheme="majorHAnsi" w:hAnsiTheme="majorHAnsi" w:cstheme="majorHAnsi"/>
          <w:i/>
          <w:iCs/>
          <w:color w:val="0070C0"/>
        </w:rPr>
        <w:t>sequences</w:t>
      </w:r>
      <w:r w:rsidRPr="00A844A0">
        <w:rPr>
          <w:rFonts w:asciiTheme="majorHAnsi" w:hAnsiTheme="majorHAnsi" w:cstheme="majorHAnsi"/>
          <w:i/>
          <w:iCs/>
          <w:color w:val="0070C0"/>
          <w:lang w:val="el-GR"/>
        </w:rPr>
        <w:t xml:space="preserve">: </w:t>
      </w:r>
      <w:r w:rsidRPr="00B82B0F">
        <w:rPr>
          <w:rFonts w:asciiTheme="majorHAnsi" w:hAnsiTheme="majorHAnsi" w:cstheme="majorHAnsi"/>
          <w:i/>
          <w:iCs/>
          <w:color w:val="0070C0"/>
        </w:rPr>
        <w:t>list</w:t>
      </w:r>
      <w:r w:rsidRPr="00A844A0">
        <w:rPr>
          <w:rFonts w:asciiTheme="majorHAnsi" w:hAnsiTheme="majorHAnsi" w:cstheme="majorHAnsi"/>
          <w:i/>
          <w:iCs/>
          <w:color w:val="0070C0"/>
          <w:lang w:val="el-GR"/>
        </w:rPr>
        <w:t xml:space="preserve">, </w:t>
      </w:r>
      <w:r w:rsidRPr="00B82B0F">
        <w:rPr>
          <w:rFonts w:asciiTheme="majorHAnsi" w:hAnsiTheme="majorHAnsi" w:cstheme="majorHAnsi"/>
          <w:i/>
          <w:iCs/>
          <w:color w:val="0070C0"/>
        </w:rPr>
        <w:t>alpha</w:t>
      </w:r>
      <w:r w:rsidRPr="00A844A0">
        <w:rPr>
          <w:rFonts w:asciiTheme="majorHAnsi" w:hAnsiTheme="majorHAnsi" w:cstheme="majorHAnsi"/>
          <w:i/>
          <w:iCs/>
          <w:color w:val="0070C0"/>
          <w:lang w:val="el-GR"/>
        </w:rPr>
        <w:t xml:space="preserve">: </w:t>
      </w:r>
      <w:r w:rsidRPr="00B82B0F">
        <w:rPr>
          <w:rFonts w:asciiTheme="majorHAnsi" w:hAnsiTheme="majorHAnsi" w:cstheme="majorHAnsi"/>
          <w:i/>
          <w:iCs/>
          <w:color w:val="0070C0"/>
        </w:rPr>
        <w:t>int</w:t>
      </w:r>
      <w:r w:rsidRPr="00A844A0">
        <w:rPr>
          <w:rFonts w:asciiTheme="majorHAnsi" w:hAnsiTheme="majorHAnsi" w:cstheme="majorHAnsi"/>
          <w:i/>
          <w:iCs/>
          <w:color w:val="0070C0"/>
          <w:lang w:val="el-GR"/>
        </w:rPr>
        <w:t xml:space="preserve">): </w:t>
      </w:r>
    </w:p>
    <w:p w14:paraId="01EE9281" w14:textId="43CDC639" w:rsidR="00B82B0F" w:rsidRDefault="00B82B0F" w:rsidP="00B82B0F">
      <w:pPr>
        <w:jc w:val="both"/>
        <w:rPr>
          <w:rFonts w:asciiTheme="minorHAnsi" w:hAnsiTheme="minorHAnsi" w:cstheme="minorHAnsi"/>
          <w:lang w:val="el-GR"/>
        </w:rPr>
      </w:pPr>
      <w:r>
        <w:rPr>
          <w:rFonts w:asciiTheme="minorHAnsi" w:hAnsiTheme="minorHAnsi" w:cstheme="minorHAnsi"/>
          <w:lang w:val="el-GR"/>
        </w:rPr>
        <w:t xml:space="preserve">Η συνάρτηση αυτή πραγματοποιεί την πολλαπλή στοίχιση, υιοθετώντας </w:t>
      </w:r>
      <w:r w:rsidR="00D640EA">
        <w:rPr>
          <w:rFonts w:asciiTheme="minorHAnsi" w:hAnsiTheme="minorHAnsi" w:cstheme="minorHAnsi"/>
          <w:lang w:val="el-GR"/>
        </w:rPr>
        <w:t xml:space="preserve">καθολική στοίχιση για όλες της αλληλουχίες του </w:t>
      </w:r>
      <w:proofErr w:type="spellStart"/>
      <w:r w:rsidR="00D640EA" w:rsidRPr="00D640EA">
        <w:rPr>
          <w:rFonts w:asciiTheme="minorHAnsi" w:hAnsiTheme="minorHAnsi" w:cstheme="minorHAnsi"/>
          <w:i/>
          <w:iCs/>
        </w:rPr>
        <w:t>datasetA</w:t>
      </w:r>
      <w:proofErr w:type="spellEnd"/>
      <w:r w:rsidR="00AC65B0">
        <w:rPr>
          <w:rFonts w:asciiTheme="minorHAnsi" w:hAnsiTheme="minorHAnsi" w:cstheme="minorHAnsi"/>
          <w:i/>
          <w:iCs/>
          <w:lang w:val="el-GR"/>
        </w:rPr>
        <w:t xml:space="preserve">, </w:t>
      </w:r>
      <w:r w:rsidR="00AC65B0">
        <w:rPr>
          <w:rFonts w:asciiTheme="minorHAnsi" w:hAnsiTheme="minorHAnsi" w:cstheme="minorHAnsi"/>
          <w:lang w:val="el-GR"/>
        </w:rPr>
        <w:t xml:space="preserve">και λαμβάνει ως ορίσματα το σύνολο των αλληλουχιών προς στοίχιση και την τιμή </w:t>
      </w:r>
      <w:r w:rsidR="00671BB6">
        <w:rPr>
          <w:rFonts w:asciiTheme="minorHAnsi" w:hAnsiTheme="minorHAnsi" w:cstheme="minorHAnsi"/>
          <w:lang w:val="el-GR"/>
        </w:rPr>
        <w:t>α, που χρησιμοποιείται στον ορισμό τον παραμέτρων</w:t>
      </w:r>
      <w:r w:rsidR="00D640EA" w:rsidRPr="00D640EA">
        <w:rPr>
          <w:rFonts w:asciiTheme="minorHAnsi" w:hAnsiTheme="minorHAnsi" w:cstheme="minorHAnsi"/>
          <w:i/>
          <w:iCs/>
          <w:lang w:val="el-GR"/>
        </w:rPr>
        <w:t>.</w:t>
      </w:r>
      <w:r w:rsidR="00671BB6">
        <w:rPr>
          <w:rFonts w:asciiTheme="minorHAnsi" w:hAnsiTheme="minorHAnsi" w:cstheme="minorHAnsi"/>
          <w:i/>
          <w:iCs/>
          <w:lang w:val="el-GR"/>
        </w:rPr>
        <w:t xml:space="preserve"> </w:t>
      </w:r>
      <w:r w:rsidR="00671BB6">
        <w:rPr>
          <w:rFonts w:asciiTheme="minorHAnsi" w:hAnsiTheme="minorHAnsi" w:cstheme="minorHAnsi"/>
          <w:lang w:val="el-GR"/>
        </w:rPr>
        <w:t>Έτσι</w:t>
      </w:r>
      <w:r w:rsidR="00671BB6" w:rsidRPr="0086736D">
        <w:rPr>
          <w:rFonts w:asciiTheme="minorHAnsi" w:hAnsiTheme="minorHAnsi" w:cstheme="minorHAnsi"/>
          <w:lang w:val="el-GR"/>
        </w:rPr>
        <w:t xml:space="preserve">, </w:t>
      </w:r>
      <w:r w:rsidR="00671BB6">
        <w:rPr>
          <w:rFonts w:asciiTheme="minorHAnsi" w:hAnsiTheme="minorHAnsi" w:cstheme="minorHAnsi"/>
          <w:lang w:val="el-GR"/>
        </w:rPr>
        <w:t>αρχικά</w:t>
      </w:r>
      <w:r w:rsidR="00671BB6" w:rsidRPr="0086736D">
        <w:rPr>
          <w:rFonts w:asciiTheme="minorHAnsi" w:hAnsiTheme="minorHAnsi" w:cstheme="minorHAnsi"/>
          <w:lang w:val="el-GR"/>
        </w:rPr>
        <w:t xml:space="preserve"> </w:t>
      </w:r>
      <w:r w:rsidR="00671BB6">
        <w:rPr>
          <w:rFonts w:asciiTheme="minorHAnsi" w:hAnsiTheme="minorHAnsi" w:cstheme="minorHAnsi"/>
          <w:lang w:val="el-GR"/>
        </w:rPr>
        <w:t>ορίζουμε</w:t>
      </w:r>
      <w:r w:rsidR="00671BB6" w:rsidRPr="0086736D">
        <w:rPr>
          <w:rFonts w:asciiTheme="minorHAnsi" w:hAnsiTheme="minorHAnsi" w:cstheme="minorHAnsi"/>
          <w:lang w:val="el-GR"/>
        </w:rPr>
        <w:t xml:space="preserve"> </w:t>
      </w:r>
      <w:r w:rsidR="00671BB6">
        <w:rPr>
          <w:rFonts w:asciiTheme="minorHAnsi" w:hAnsiTheme="minorHAnsi" w:cstheme="minorHAnsi"/>
          <w:lang w:val="el-GR"/>
        </w:rPr>
        <w:t>το</w:t>
      </w:r>
      <w:r w:rsidR="00671BB6" w:rsidRPr="0086736D">
        <w:rPr>
          <w:rFonts w:asciiTheme="minorHAnsi" w:hAnsiTheme="minorHAnsi" w:cstheme="minorHAnsi"/>
          <w:lang w:val="el-GR"/>
        </w:rPr>
        <w:t xml:space="preserve"> </w:t>
      </w:r>
      <w:r w:rsidR="00671BB6">
        <w:rPr>
          <w:rFonts w:asciiTheme="minorHAnsi" w:hAnsiTheme="minorHAnsi" w:cstheme="minorHAnsi"/>
          <w:i/>
          <w:iCs/>
        </w:rPr>
        <w:t>gap</w:t>
      </w:r>
      <w:r w:rsidR="00671BB6" w:rsidRPr="0086736D">
        <w:rPr>
          <w:rFonts w:asciiTheme="minorHAnsi" w:hAnsiTheme="minorHAnsi" w:cstheme="minorHAnsi"/>
          <w:i/>
          <w:iCs/>
          <w:lang w:val="el-GR"/>
        </w:rPr>
        <w:t>_</w:t>
      </w:r>
      <w:r w:rsidR="00671BB6">
        <w:rPr>
          <w:rFonts w:asciiTheme="minorHAnsi" w:hAnsiTheme="minorHAnsi" w:cstheme="minorHAnsi"/>
          <w:i/>
          <w:iCs/>
        </w:rPr>
        <w:t>penalty</w:t>
      </w:r>
      <w:r w:rsidR="0086736D" w:rsidRPr="0086736D">
        <w:rPr>
          <w:rFonts w:asciiTheme="minorHAnsi" w:hAnsiTheme="minorHAnsi" w:cstheme="minorHAnsi"/>
          <w:i/>
          <w:iCs/>
          <w:lang w:val="el-GR"/>
        </w:rPr>
        <w:t xml:space="preserve"> = -</w:t>
      </w:r>
      <w:r w:rsidR="0086736D">
        <w:rPr>
          <w:rFonts w:asciiTheme="minorHAnsi" w:hAnsiTheme="minorHAnsi" w:cstheme="minorHAnsi"/>
          <w:i/>
          <w:iCs/>
        </w:rPr>
        <w:t>a</w:t>
      </w:r>
      <w:r w:rsidR="0086736D" w:rsidRPr="0086736D">
        <w:rPr>
          <w:rFonts w:asciiTheme="minorHAnsi" w:hAnsiTheme="minorHAnsi" w:cstheme="minorHAnsi"/>
          <w:i/>
          <w:iCs/>
          <w:lang w:val="el-GR"/>
        </w:rPr>
        <w:t xml:space="preserve">, </w:t>
      </w:r>
      <w:r w:rsidR="0086736D">
        <w:rPr>
          <w:rFonts w:asciiTheme="minorHAnsi" w:hAnsiTheme="minorHAnsi" w:cstheme="minorHAnsi"/>
          <w:i/>
          <w:iCs/>
        </w:rPr>
        <w:t>match</w:t>
      </w:r>
      <w:r w:rsidR="0086736D" w:rsidRPr="0086736D">
        <w:rPr>
          <w:rFonts w:asciiTheme="minorHAnsi" w:hAnsiTheme="minorHAnsi" w:cstheme="minorHAnsi"/>
          <w:i/>
          <w:iCs/>
          <w:lang w:val="el-GR"/>
        </w:rPr>
        <w:t>_</w:t>
      </w:r>
      <w:r w:rsidR="0086736D">
        <w:rPr>
          <w:rFonts w:asciiTheme="minorHAnsi" w:hAnsiTheme="minorHAnsi" w:cstheme="minorHAnsi"/>
          <w:i/>
          <w:iCs/>
        </w:rPr>
        <w:t>reward</w:t>
      </w:r>
      <w:r w:rsidR="0086736D" w:rsidRPr="0086736D">
        <w:rPr>
          <w:rFonts w:asciiTheme="minorHAnsi" w:hAnsiTheme="minorHAnsi" w:cstheme="minorHAnsi"/>
          <w:i/>
          <w:iCs/>
          <w:lang w:val="el-GR"/>
        </w:rPr>
        <w:t xml:space="preserve">=1, </w:t>
      </w:r>
      <w:r w:rsidR="0086736D">
        <w:rPr>
          <w:rFonts w:asciiTheme="minorHAnsi" w:hAnsiTheme="minorHAnsi" w:cstheme="minorHAnsi"/>
          <w:i/>
          <w:iCs/>
        </w:rPr>
        <w:t>mismatch</w:t>
      </w:r>
      <w:r w:rsidR="0086736D" w:rsidRPr="0086736D">
        <w:rPr>
          <w:rFonts w:asciiTheme="minorHAnsi" w:hAnsiTheme="minorHAnsi" w:cstheme="minorHAnsi"/>
          <w:i/>
          <w:iCs/>
          <w:lang w:val="el-GR"/>
        </w:rPr>
        <w:t>_</w:t>
      </w:r>
      <w:r w:rsidR="0086736D">
        <w:rPr>
          <w:rFonts w:asciiTheme="minorHAnsi" w:hAnsiTheme="minorHAnsi" w:cstheme="minorHAnsi"/>
          <w:i/>
          <w:iCs/>
        </w:rPr>
        <w:t>penalty</w:t>
      </w:r>
      <w:r w:rsidR="0086736D" w:rsidRPr="0086736D">
        <w:rPr>
          <w:rFonts w:asciiTheme="minorHAnsi" w:hAnsiTheme="minorHAnsi" w:cstheme="minorHAnsi"/>
          <w:i/>
          <w:iCs/>
          <w:lang w:val="el-GR"/>
        </w:rPr>
        <w:t xml:space="preserve"> = -</w:t>
      </w:r>
      <w:r w:rsidR="0086736D">
        <w:rPr>
          <w:rFonts w:asciiTheme="minorHAnsi" w:hAnsiTheme="minorHAnsi" w:cstheme="minorHAnsi"/>
          <w:i/>
          <w:iCs/>
        </w:rPr>
        <w:t>a</w:t>
      </w:r>
      <w:r w:rsidR="0086736D" w:rsidRPr="0086736D">
        <w:rPr>
          <w:rFonts w:asciiTheme="minorHAnsi" w:hAnsiTheme="minorHAnsi" w:cstheme="minorHAnsi"/>
          <w:i/>
          <w:iCs/>
          <w:lang w:val="el-GR"/>
        </w:rPr>
        <w:t xml:space="preserve">/2, </w:t>
      </w:r>
      <w:r w:rsidR="0086736D">
        <w:rPr>
          <w:rFonts w:asciiTheme="minorHAnsi" w:hAnsiTheme="minorHAnsi" w:cstheme="minorHAnsi"/>
          <w:lang w:val="el-GR"/>
        </w:rPr>
        <w:t>όπως</w:t>
      </w:r>
      <w:r w:rsidR="0086736D" w:rsidRPr="0086736D">
        <w:rPr>
          <w:rFonts w:asciiTheme="minorHAnsi" w:hAnsiTheme="minorHAnsi" w:cstheme="minorHAnsi"/>
          <w:lang w:val="el-GR"/>
        </w:rPr>
        <w:t xml:space="preserve"> </w:t>
      </w:r>
      <w:r w:rsidR="0086736D">
        <w:rPr>
          <w:rFonts w:asciiTheme="minorHAnsi" w:hAnsiTheme="minorHAnsi" w:cstheme="minorHAnsi"/>
          <w:lang w:val="el-GR"/>
        </w:rPr>
        <w:t>αναγράφεται στην εκφώνηση</w:t>
      </w:r>
      <w:r w:rsidR="0086736D">
        <w:rPr>
          <w:rFonts w:asciiTheme="minorHAnsi" w:hAnsiTheme="minorHAnsi" w:cstheme="minorHAnsi"/>
          <w:i/>
          <w:iCs/>
          <w:lang w:val="el-GR"/>
        </w:rPr>
        <w:t xml:space="preserve">. </w:t>
      </w:r>
      <w:r w:rsidR="00FD366B">
        <w:rPr>
          <w:rFonts w:asciiTheme="minorHAnsi" w:hAnsiTheme="minorHAnsi" w:cstheme="minorHAnsi"/>
          <w:lang w:val="el-GR"/>
        </w:rPr>
        <w:t xml:space="preserve">Ύστερα, ορίζουμε το σύνολο </w:t>
      </w:r>
      <w:r w:rsidR="00FD366B">
        <w:rPr>
          <w:rFonts w:asciiTheme="minorHAnsi" w:hAnsiTheme="minorHAnsi" w:cstheme="minorHAnsi"/>
          <w:i/>
          <w:iCs/>
        </w:rPr>
        <w:t>aligned</w:t>
      </w:r>
      <w:r w:rsidR="00FD366B" w:rsidRPr="00FD366B">
        <w:rPr>
          <w:rFonts w:asciiTheme="minorHAnsi" w:hAnsiTheme="minorHAnsi" w:cstheme="minorHAnsi"/>
          <w:i/>
          <w:iCs/>
          <w:lang w:val="el-GR"/>
        </w:rPr>
        <w:t>_</w:t>
      </w:r>
      <w:r w:rsidR="00FD366B">
        <w:rPr>
          <w:rFonts w:asciiTheme="minorHAnsi" w:hAnsiTheme="minorHAnsi" w:cstheme="minorHAnsi"/>
          <w:i/>
          <w:iCs/>
        </w:rPr>
        <w:t>sequences</w:t>
      </w:r>
      <w:r w:rsidR="00FD366B" w:rsidRPr="00FD366B">
        <w:rPr>
          <w:rFonts w:asciiTheme="minorHAnsi" w:hAnsiTheme="minorHAnsi" w:cstheme="minorHAnsi"/>
          <w:i/>
          <w:iCs/>
          <w:lang w:val="el-GR"/>
        </w:rPr>
        <w:t xml:space="preserve"> </w:t>
      </w:r>
      <w:r w:rsidR="00FD366B">
        <w:rPr>
          <w:rFonts w:asciiTheme="minorHAnsi" w:hAnsiTheme="minorHAnsi" w:cstheme="minorHAnsi"/>
          <w:lang w:val="el-GR"/>
        </w:rPr>
        <w:t xml:space="preserve">όπου θα περιέχει της στοιχισμένες </w:t>
      </w:r>
      <w:r w:rsidR="00D4178A">
        <w:rPr>
          <w:rFonts w:asciiTheme="minorHAnsi" w:hAnsiTheme="minorHAnsi" w:cstheme="minorHAnsi"/>
          <w:lang w:val="el-GR"/>
        </w:rPr>
        <w:t>αλληλουχίες, με πρώτη την μη στοιχισμένη αλληλουχία 1</w:t>
      </w:r>
      <w:r w:rsidR="00450EE3">
        <w:rPr>
          <w:rFonts w:asciiTheme="minorHAnsi" w:hAnsiTheme="minorHAnsi" w:cstheme="minorHAnsi"/>
          <w:lang w:val="el-GR"/>
        </w:rPr>
        <w:t xml:space="preserve">. Στην συνέχεια, </w:t>
      </w:r>
      <w:r w:rsidR="00DF311A">
        <w:rPr>
          <w:rFonts w:asciiTheme="minorHAnsi" w:hAnsiTheme="minorHAnsi" w:cstheme="minorHAnsi"/>
          <w:lang w:val="el-GR"/>
        </w:rPr>
        <w:t xml:space="preserve">εντός ενός βρόχου που </w:t>
      </w:r>
      <w:r w:rsidR="00AE1F15">
        <w:rPr>
          <w:rFonts w:asciiTheme="minorHAnsi" w:hAnsiTheme="minorHAnsi" w:cstheme="minorHAnsi"/>
          <w:lang w:val="el-GR"/>
        </w:rPr>
        <w:t>επαναλαμβάνεται</w:t>
      </w:r>
      <w:r w:rsidR="00DF311A">
        <w:rPr>
          <w:rFonts w:asciiTheme="minorHAnsi" w:hAnsiTheme="minorHAnsi" w:cstheme="minorHAnsi"/>
          <w:lang w:val="el-GR"/>
        </w:rPr>
        <w:t xml:space="preserve"> έως ότου να μην υπάρχουν άλλες αλληλουχίες προς στοίχιση</w:t>
      </w:r>
      <w:r w:rsidR="00AE1F15">
        <w:rPr>
          <w:rFonts w:asciiTheme="minorHAnsi" w:hAnsiTheme="minorHAnsi" w:cstheme="minorHAnsi"/>
          <w:lang w:val="el-GR"/>
        </w:rPr>
        <w:t>:</w:t>
      </w:r>
    </w:p>
    <w:p w14:paraId="6E9A7BE0" w14:textId="251EA7EE" w:rsidR="0030532A" w:rsidRPr="0030532A" w:rsidRDefault="00C35DF2" w:rsidP="0030532A">
      <w:pPr>
        <w:pStyle w:val="ListParagraph"/>
        <w:numPr>
          <w:ilvl w:val="0"/>
          <w:numId w:val="28"/>
        </w:numPr>
        <w:jc w:val="both"/>
        <w:rPr>
          <w:rFonts w:asciiTheme="minorHAnsi" w:hAnsiTheme="minorHAnsi" w:cstheme="minorHAnsi"/>
          <w:lang w:val="el-GR"/>
        </w:rPr>
      </w:pPr>
      <w:r>
        <w:rPr>
          <w:rFonts w:asciiTheme="minorHAnsi" w:hAnsiTheme="minorHAnsi" w:cstheme="minorHAnsi"/>
          <w:lang w:val="el-GR"/>
        </w:rPr>
        <w:t xml:space="preserve">Ως αλληλουχία 1 ορίζεται η τελευταία αλληλουχία του πίνακα </w:t>
      </w:r>
      <w:r>
        <w:rPr>
          <w:rFonts w:asciiTheme="minorHAnsi" w:hAnsiTheme="minorHAnsi" w:cstheme="minorHAnsi"/>
          <w:i/>
          <w:iCs/>
        </w:rPr>
        <w:t>aligned</w:t>
      </w:r>
      <w:r w:rsidRPr="00FD366B">
        <w:rPr>
          <w:rFonts w:asciiTheme="minorHAnsi" w:hAnsiTheme="minorHAnsi" w:cstheme="minorHAnsi"/>
          <w:i/>
          <w:iCs/>
          <w:lang w:val="el-GR"/>
        </w:rPr>
        <w:t>_</w:t>
      </w:r>
      <w:r>
        <w:rPr>
          <w:rFonts w:asciiTheme="minorHAnsi" w:hAnsiTheme="minorHAnsi" w:cstheme="minorHAnsi"/>
          <w:i/>
          <w:iCs/>
        </w:rPr>
        <w:t>sequences</w:t>
      </w:r>
      <w:r>
        <w:rPr>
          <w:rFonts w:asciiTheme="minorHAnsi" w:hAnsiTheme="minorHAnsi" w:cstheme="minorHAnsi"/>
          <w:i/>
          <w:iCs/>
          <w:lang w:val="el-GR"/>
        </w:rPr>
        <w:t xml:space="preserve"> </w:t>
      </w:r>
      <w:r w:rsidR="001E4AB7">
        <w:rPr>
          <w:rFonts w:asciiTheme="minorHAnsi" w:hAnsiTheme="minorHAnsi" w:cstheme="minorHAnsi"/>
          <w:lang w:val="el-GR"/>
        </w:rPr>
        <w:t xml:space="preserve">και ως αλληλουχία 2 ορίζεται η επόμενη μη στοιχισμένη ακολουθία του πίνακα </w:t>
      </w:r>
      <w:r w:rsidR="001E4AB7" w:rsidRPr="001E4AB7">
        <w:rPr>
          <w:rFonts w:asciiTheme="minorHAnsi" w:hAnsiTheme="minorHAnsi" w:cstheme="minorHAnsi"/>
          <w:i/>
          <w:iCs/>
        </w:rPr>
        <w:t>sequences</w:t>
      </w:r>
    </w:p>
    <w:p w14:paraId="6330F42D" w14:textId="241D226A" w:rsidR="0030532A" w:rsidRDefault="003C325C" w:rsidP="0030532A">
      <w:pPr>
        <w:pStyle w:val="ListParagraph"/>
        <w:numPr>
          <w:ilvl w:val="0"/>
          <w:numId w:val="28"/>
        </w:numPr>
        <w:jc w:val="both"/>
        <w:rPr>
          <w:rFonts w:asciiTheme="minorHAnsi" w:hAnsiTheme="minorHAnsi" w:cstheme="minorHAnsi"/>
          <w:lang w:val="el-GR"/>
        </w:rPr>
      </w:pPr>
      <w:r>
        <w:rPr>
          <w:rFonts w:asciiTheme="minorHAnsi" w:hAnsiTheme="minorHAnsi" w:cstheme="minorHAnsi"/>
          <w:lang w:val="el-GR"/>
        </w:rPr>
        <w:t xml:space="preserve">Σε αυτές τις δύο αλληλουχίες εφαρμόζεται η συνάρτηση </w:t>
      </w:r>
      <w:r>
        <w:rPr>
          <w:rFonts w:asciiTheme="minorHAnsi" w:hAnsiTheme="minorHAnsi" w:cstheme="minorHAnsi"/>
        </w:rPr>
        <w:t>calculate</w:t>
      </w:r>
      <w:r w:rsidRPr="003C325C">
        <w:rPr>
          <w:rFonts w:asciiTheme="minorHAnsi" w:hAnsiTheme="minorHAnsi" w:cstheme="minorHAnsi"/>
          <w:lang w:val="el-GR"/>
        </w:rPr>
        <w:t>_</w:t>
      </w:r>
      <w:r>
        <w:rPr>
          <w:rFonts w:asciiTheme="minorHAnsi" w:hAnsiTheme="minorHAnsi" w:cstheme="minorHAnsi"/>
        </w:rPr>
        <w:t>scores</w:t>
      </w:r>
      <w:r w:rsidRPr="003C325C">
        <w:rPr>
          <w:rFonts w:asciiTheme="minorHAnsi" w:hAnsiTheme="minorHAnsi" w:cstheme="minorHAnsi"/>
          <w:lang w:val="el-GR"/>
        </w:rPr>
        <w:t>()</w:t>
      </w:r>
      <w:r>
        <w:rPr>
          <w:rFonts w:asciiTheme="minorHAnsi" w:hAnsiTheme="minorHAnsi" w:cstheme="minorHAnsi"/>
          <w:lang w:val="el-GR"/>
        </w:rPr>
        <w:t>, που θα επιστρέψει τον πίνακα βαθμολόγησης</w:t>
      </w:r>
      <w:r w:rsidR="007712B8">
        <w:rPr>
          <w:rFonts w:asciiTheme="minorHAnsi" w:hAnsiTheme="minorHAnsi" w:cstheme="minorHAnsi"/>
          <w:lang w:val="el-GR"/>
        </w:rPr>
        <w:t xml:space="preserve"> ο οποίος θα περαστεί ως όρισμα στην συνάρτηση </w:t>
      </w:r>
      <w:r w:rsidR="007712B8">
        <w:rPr>
          <w:rFonts w:asciiTheme="minorHAnsi" w:hAnsiTheme="minorHAnsi" w:cstheme="minorHAnsi"/>
        </w:rPr>
        <w:t>traceback</w:t>
      </w:r>
      <w:r w:rsidR="007712B8" w:rsidRPr="007712B8">
        <w:rPr>
          <w:rFonts w:asciiTheme="minorHAnsi" w:hAnsiTheme="minorHAnsi" w:cstheme="minorHAnsi"/>
          <w:lang w:val="el-GR"/>
        </w:rPr>
        <w:t xml:space="preserve">() </w:t>
      </w:r>
      <w:r w:rsidR="007712B8">
        <w:rPr>
          <w:rFonts w:asciiTheme="minorHAnsi" w:hAnsiTheme="minorHAnsi" w:cstheme="minorHAnsi"/>
          <w:lang w:val="el-GR"/>
        </w:rPr>
        <w:t xml:space="preserve">που επιστρέφει τις δύο στοιχισμένες </w:t>
      </w:r>
      <w:r w:rsidR="00D455E4">
        <w:rPr>
          <w:rFonts w:asciiTheme="minorHAnsi" w:hAnsiTheme="minorHAnsi" w:cstheme="minorHAnsi"/>
          <w:lang w:val="el-GR"/>
        </w:rPr>
        <w:t>αλληλουχίες</w:t>
      </w:r>
    </w:p>
    <w:p w14:paraId="7465A10D" w14:textId="38E46D3B" w:rsidR="00D455E4" w:rsidRPr="00D455E4" w:rsidRDefault="00D455E4" w:rsidP="0030532A">
      <w:pPr>
        <w:pStyle w:val="ListParagraph"/>
        <w:numPr>
          <w:ilvl w:val="0"/>
          <w:numId w:val="28"/>
        </w:numPr>
        <w:jc w:val="both"/>
        <w:rPr>
          <w:rFonts w:asciiTheme="minorHAnsi" w:hAnsiTheme="minorHAnsi" w:cstheme="minorHAnsi"/>
          <w:lang w:val="el-GR"/>
        </w:rPr>
      </w:pPr>
      <w:r>
        <w:rPr>
          <w:rFonts w:asciiTheme="minorHAnsi" w:hAnsiTheme="minorHAnsi" w:cstheme="minorHAnsi"/>
          <w:lang w:val="el-GR"/>
        </w:rPr>
        <w:t xml:space="preserve">Ενημερώνεται ο πίνακας </w:t>
      </w:r>
      <w:r>
        <w:rPr>
          <w:rFonts w:asciiTheme="minorHAnsi" w:hAnsiTheme="minorHAnsi" w:cstheme="minorHAnsi"/>
          <w:i/>
          <w:iCs/>
        </w:rPr>
        <w:t>aligned</w:t>
      </w:r>
      <w:r w:rsidRPr="00FD366B">
        <w:rPr>
          <w:rFonts w:asciiTheme="minorHAnsi" w:hAnsiTheme="minorHAnsi" w:cstheme="minorHAnsi"/>
          <w:i/>
          <w:iCs/>
          <w:lang w:val="el-GR"/>
        </w:rPr>
        <w:t>_</w:t>
      </w:r>
      <w:r>
        <w:rPr>
          <w:rFonts w:asciiTheme="minorHAnsi" w:hAnsiTheme="minorHAnsi" w:cstheme="minorHAnsi"/>
          <w:i/>
          <w:iCs/>
        </w:rPr>
        <w:t>sequences</w:t>
      </w:r>
    </w:p>
    <w:p w14:paraId="49BE5762" w14:textId="77777777" w:rsidR="00D455E4" w:rsidRDefault="00D455E4" w:rsidP="00D455E4">
      <w:pPr>
        <w:jc w:val="both"/>
        <w:rPr>
          <w:rFonts w:asciiTheme="minorHAnsi" w:hAnsiTheme="minorHAnsi" w:cstheme="minorHAnsi"/>
          <w:lang w:val="el-GR"/>
        </w:rPr>
      </w:pPr>
    </w:p>
    <w:p w14:paraId="57F60DD9" w14:textId="3B48818E" w:rsidR="00177CE7" w:rsidRDefault="00D455E4" w:rsidP="00B92840">
      <w:pPr>
        <w:jc w:val="both"/>
        <w:rPr>
          <w:rFonts w:asciiTheme="minorHAnsi" w:hAnsiTheme="minorHAnsi" w:cstheme="minorHAnsi"/>
          <w:lang w:val="el-GR"/>
        </w:rPr>
      </w:pPr>
      <w:r>
        <w:rPr>
          <w:rFonts w:asciiTheme="minorHAnsi" w:hAnsiTheme="minorHAnsi" w:cstheme="minorHAnsi"/>
          <w:lang w:val="el-GR"/>
        </w:rPr>
        <w:t xml:space="preserve">Τέλος επιστρέφεται ο πίνακας </w:t>
      </w:r>
      <w:r w:rsidR="000B2982">
        <w:rPr>
          <w:rFonts w:asciiTheme="minorHAnsi" w:hAnsiTheme="minorHAnsi" w:cstheme="minorHAnsi"/>
          <w:i/>
          <w:iCs/>
        </w:rPr>
        <w:t>aligned</w:t>
      </w:r>
      <w:r w:rsidR="000B2982" w:rsidRPr="00FD366B">
        <w:rPr>
          <w:rFonts w:asciiTheme="minorHAnsi" w:hAnsiTheme="minorHAnsi" w:cstheme="minorHAnsi"/>
          <w:i/>
          <w:iCs/>
          <w:lang w:val="el-GR"/>
        </w:rPr>
        <w:t>_</w:t>
      </w:r>
      <w:r w:rsidR="000B2982">
        <w:rPr>
          <w:rFonts w:asciiTheme="minorHAnsi" w:hAnsiTheme="minorHAnsi" w:cstheme="minorHAnsi"/>
          <w:i/>
          <w:iCs/>
        </w:rPr>
        <w:t>sequences</w:t>
      </w:r>
      <w:r w:rsidR="000B2982" w:rsidRPr="000B2982">
        <w:rPr>
          <w:rFonts w:asciiTheme="minorHAnsi" w:hAnsiTheme="minorHAnsi" w:cstheme="minorHAnsi"/>
          <w:lang w:val="el-GR"/>
        </w:rPr>
        <w:t>.</w:t>
      </w:r>
    </w:p>
    <w:p w14:paraId="3ADE8C48" w14:textId="77777777" w:rsidR="00F16C8C" w:rsidRDefault="00F16C8C" w:rsidP="00B92840">
      <w:pPr>
        <w:jc w:val="both"/>
        <w:rPr>
          <w:rFonts w:asciiTheme="minorHAnsi" w:hAnsiTheme="minorHAnsi" w:cstheme="minorHAnsi"/>
          <w:lang w:val="el-GR"/>
        </w:rPr>
      </w:pPr>
    </w:p>
    <w:p w14:paraId="31E757DF" w14:textId="77777777" w:rsidR="00F16C8C" w:rsidRPr="00A844A0" w:rsidRDefault="00F16C8C" w:rsidP="00B92840">
      <w:pPr>
        <w:jc w:val="both"/>
        <w:rPr>
          <w:rFonts w:asciiTheme="minorHAnsi" w:hAnsiTheme="minorHAnsi" w:cstheme="minorHAnsi"/>
          <w:lang w:val="el-GR"/>
        </w:rPr>
      </w:pPr>
    </w:p>
    <w:p w14:paraId="41446BF7" w14:textId="535E582B" w:rsidR="00920C6D" w:rsidRDefault="008A0D05" w:rsidP="004E7F14">
      <w:pPr>
        <w:pStyle w:val="Heading2"/>
        <w:numPr>
          <w:ilvl w:val="3"/>
          <w:numId w:val="8"/>
        </w:numPr>
        <w:rPr>
          <w:sz w:val="24"/>
        </w:rPr>
      </w:pPr>
      <w:bookmarkStart w:id="15" w:name="_Toc171973163"/>
      <w:r w:rsidRPr="00B93AF5">
        <w:rPr>
          <w:sz w:val="24"/>
        </w:rPr>
        <w:lastRenderedPageBreak/>
        <w:t>i</w:t>
      </w:r>
      <w:r w:rsidR="007C0118">
        <w:rPr>
          <w:sz w:val="24"/>
        </w:rPr>
        <w:t>ii</w:t>
      </w:r>
      <w:r w:rsidRPr="00B93AF5">
        <w:rPr>
          <w:sz w:val="24"/>
        </w:rPr>
        <w:t>.py</w:t>
      </w:r>
      <w:bookmarkEnd w:id="15"/>
    </w:p>
    <w:p w14:paraId="1EF9AE52" w14:textId="6E1BC685" w:rsidR="00482F9D" w:rsidRPr="00741A02" w:rsidRDefault="007E19C2" w:rsidP="00FF7498">
      <w:pPr>
        <w:jc w:val="both"/>
        <w:rPr>
          <w:rFonts w:asciiTheme="minorHAnsi" w:hAnsiTheme="minorHAnsi" w:cstheme="minorHAnsi"/>
          <w:lang w:val="el-GR"/>
        </w:rPr>
      </w:pPr>
      <w:r w:rsidRPr="003C302D">
        <w:rPr>
          <w:rFonts w:asciiTheme="minorHAnsi" w:hAnsiTheme="minorHAnsi" w:cstheme="minorHAnsi"/>
        </w:rPr>
        <w:t>To</w:t>
      </w:r>
      <w:r w:rsidRPr="003C302D">
        <w:rPr>
          <w:rFonts w:asciiTheme="minorHAnsi" w:hAnsiTheme="minorHAnsi" w:cstheme="minorHAnsi"/>
          <w:lang w:val="el-GR"/>
        </w:rPr>
        <w:t xml:space="preserve"> αρχείο αυτό περιέχει τ</w:t>
      </w:r>
      <w:r w:rsidR="00FF7498">
        <w:rPr>
          <w:rFonts w:asciiTheme="minorHAnsi" w:hAnsiTheme="minorHAnsi" w:cstheme="minorHAnsi"/>
          <w:lang w:val="el-GR"/>
        </w:rPr>
        <w:t xml:space="preserve">ην υλοποίηση για το ερώτημα </w:t>
      </w:r>
      <w:r w:rsidR="00FF7498">
        <w:rPr>
          <w:rFonts w:asciiTheme="minorHAnsi" w:hAnsiTheme="minorHAnsi" w:cstheme="minorHAnsi"/>
        </w:rPr>
        <w:t>iii</w:t>
      </w:r>
      <w:r w:rsidR="00FF7498" w:rsidRPr="00FF7498">
        <w:rPr>
          <w:rFonts w:asciiTheme="minorHAnsi" w:hAnsiTheme="minorHAnsi" w:cstheme="minorHAnsi"/>
          <w:lang w:val="el-GR"/>
        </w:rPr>
        <w:t>.</w:t>
      </w:r>
      <w:r w:rsidR="002E3624">
        <w:rPr>
          <w:rFonts w:asciiTheme="minorHAnsi" w:hAnsiTheme="minorHAnsi" w:cstheme="minorHAnsi"/>
          <w:lang w:val="el-GR"/>
        </w:rPr>
        <w:t xml:space="preserve"> Επιπλέον χρησιμοποιούνται οι βιβλιοθήκε</w:t>
      </w:r>
      <w:r w:rsidR="00171A89">
        <w:rPr>
          <w:rFonts w:asciiTheme="minorHAnsi" w:hAnsiTheme="minorHAnsi" w:cstheme="minorHAnsi"/>
          <w:lang w:val="el-GR"/>
        </w:rPr>
        <w:t xml:space="preserve">ς </w:t>
      </w:r>
      <w:r w:rsidR="00171A89">
        <w:rPr>
          <w:rFonts w:asciiTheme="minorHAnsi" w:hAnsiTheme="minorHAnsi" w:cstheme="minorHAnsi"/>
        </w:rPr>
        <w:t>Counter</w:t>
      </w:r>
      <w:r w:rsidR="00171A89" w:rsidRPr="00171A89">
        <w:rPr>
          <w:rFonts w:asciiTheme="minorHAnsi" w:hAnsiTheme="minorHAnsi" w:cstheme="minorHAnsi"/>
          <w:lang w:val="el-GR"/>
        </w:rPr>
        <w:t xml:space="preserve"> </w:t>
      </w:r>
      <w:r w:rsidR="00171A89">
        <w:rPr>
          <w:rFonts w:asciiTheme="minorHAnsi" w:hAnsiTheme="minorHAnsi" w:cstheme="minorHAnsi"/>
          <w:lang w:val="el-GR"/>
        </w:rPr>
        <w:t xml:space="preserve">της </w:t>
      </w:r>
      <w:r w:rsidR="00171A89">
        <w:rPr>
          <w:rFonts w:asciiTheme="minorHAnsi" w:hAnsiTheme="minorHAnsi" w:cstheme="minorHAnsi"/>
        </w:rPr>
        <w:t>Collections</w:t>
      </w:r>
      <w:r w:rsidR="00171A89" w:rsidRPr="00171A89">
        <w:rPr>
          <w:rFonts w:asciiTheme="minorHAnsi" w:hAnsiTheme="minorHAnsi" w:cstheme="minorHAnsi"/>
          <w:lang w:val="el-GR"/>
        </w:rPr>
        <w:t xml:space="preserve"> </w:t>
      </w:r>
      <w:r w:rsidR="00171A89">
        <w:rPr>
          <w:rFonts w:asciiTheme="minorHAnsi" w:hAnsiTheme="minorHAnsi" w:cstheme="minorHAnsi"/>
          <w:lang w:val="el-GR"/>
        </w:rPr>
        <w:t>για διευκόλυνση καταμέτρηση</w:t>
      </w:r>
      <w:r w:rsidR="00741A02">
        <w:rPr>
          <w:rFonts w:asciiTheme="minorHAnsi" w:hAnsiTheme="minorHAnsi" w:cstheme="minorHAnsi"/>
          <w:lang w:val="el-GR"/>
        </w:rPr>
        <w:t xml:space="preserve">ς </w:t>
      </w:r>
      <w:r w:rsidR="00171A89">
        <w:rPr>
          <w:rFonts w:asciiTheme="minorHAnsi" w:hAnsiTheme="minorHAnsi" w:cstheme="minorHAnsi"/>
          <w:lang w:val="el-GR"/>
        </w:rPr>
        <w:t xml:space="preserve">και </w:t>
      </w:r>
      <w:r w:rsidR="00171A89">
        <w:rPr>
          <w:rFonts w:asciiTheme="minorHAnsi" w:hAnsiTheme="minorHAnsi" w:cstheme="minorHAnsi"/>
        </w:rPr>
        <w:t>pandas</w:t>
      </w:r>
      <w:r w:rsidR="00741A02">
        <w:rPr>
          <w:rFonts w:asciiTheme="minorHAnsi" w:hAnsiTheme="minorHAnsi" w:cstheme="minorHAnsi"/>
          <w:lang w:val="el-GR"/>
        </w:rPr>
        <w:t xml:space="preserve"> για </w:t>
      </w:r>
      <w:proofErr w:type="spellStart"/>
      <w:r w:rsidR="00741A02">
        <w:rPr>
          <w:rFonts w:asciiTheme="minorHAnsi" w:hAnsiTheme="minorHAnsi" w:cstheme="minorHAnsi"/>
          <w:lang w:val="el-GR"/>
        </w:rPr>
        <w:t>οπτικοποίηση</w:t>
      </w:r>
      <w:proofErr w:type="spellEnd"/>
      <w:r w:rsidR="00741A02">
        <w:rPr>
          <w:rFonts w:asciiTheme="minorHAnsi" w:hAnsiTheme="minorHAnsi" w:cstheme="minorHAnsi"/>
          <w:lang w:val="el-GR"/>
        </w:rPr>
        <w:t xml:space="preserve"> των πιθανοτήτων.</w:t>
      </w:r>
    </w:p>
    <w:p w14:paraId="01BEDCB5" w14:textId="77777777" w:rsidR="00B17675" w:rsidRPr="002E3624" w:rsidRDefault="00B17675" w:rsidP="00FF7498">
      <w:pPr>
        <w:jc w:val="both"/>
        <w:rPr>
          <w:rFonts w:asciiTheme="minorHAnsi" w:hAnsiTheme="minorHAnsi" w:cstheme="minorHAnsi"/>
          <w:lang w:val="el-GR"/>
        </w:rPr>
      </w:pPr>
    </w:p>
    <w:p w14:paraId="03F360E4" w14:textId="77777777" w:rsidR="00CC4941" w:rsidRDefault="00CC4941" w:rsidP="00B17675">
      <w:pPr>
        <w:jc w:val="both"/>
        <w:rPr>
          <w:rFonts w:asciiTheme="majorHAnsi" w:hAnsiTheme="majorHAnsi" w:cstheme="majorHAnsi"/>
          <w:i/>
          <w:iCs/>
          <w:color w:val="0070C0"/>
        </w:rPr>
      </w:pPr>
      <w:r w:rsidRPr="00CC4941">
        <w:rPr>
          <w:rFonts w:asciiTheme="majorHAnsi" w:hAnsiTheme="majorHAnsi" w:cstheme="majorHAnsi"/>
          <w:i/>
          <w:iCs/>
          <w:color w:val="0070C0"/>
        </w:rPr>
        <w:t xml:space="preserve">def </w:t>
      </w:r>
      <w:proofErr w:type="spellStart"/>
      <w:r w:rsidRPr="00CC4941">
        <w:rPr>
          <w:rFonts w:asciiTheme="majorHAnsi" w:hAnsiTheme="majorHAnsi" w:cstheme="majorHAnsi"/>
          <w:i/>
          <w:iCs/>
          <w:color w:val="0070C0"/>
        </w:rPr>
        <w:t>emission_</w:t>
      </w:r>
      <w:proofErr w:type="gramStart"/>
      <w:r w:rsidRPr="00CC4941">
        <w:rPr>
          <w:rFonts w:asciiTheme="majorHAnsi" w:hAnsiTheme="majorHAnsi" w:cstheme="majorHAnsi"/>
          <w:i/>
          <w:iCs/>
          <w:color w:val="0070C0"/>
        </w:rPr>
        <w:t>probabilities</w:t>
      </w:r>
      <w:proofErr w:type="spellEnd"/>
      <w:r w:rsidRPr="00CC4941">
        <w:rPr>
          <w:rFonts w:asciiTheme="majorHAnsi" w:hAnsiTheme="majorHAnsi" w:cstheme="majorHAnsi"/>
          <w:i/>
          <w:iCs/>
          <w:color w:val="0070C0"/>
        </w:rPr>
        <w:t>(</w:t>
      </w:r>
      <w:proofErr w:type="spellStart"/>
      <w:proofErr w:type="gramEnd"/>
      <w:r w:rsidRPr="00CC4941">
        <w:rPr>
          <w:rFonts w:asciiTheme="majorHAnsi" w:hAnsiTheme="majorHAnsi" w:cstheme="majorHAnsi"/>
          <w:i/>
          <w:iCs/>
          <w:color w:val="0070C0"/>
        </w:rPr>
        <w:t>aligned_sequences</w:t>
      </w:r>
      <w:proofErr w:type="spellEnd"/>
      <w:r w:rsidRPr="00CC4941">
        <w:rPr>
          <w:rFonts w:asciiTheme="majorHAnsi" w:hAnsiTheme="majorHAnsi" w:cstheme="majorHAnsi"/>
          <w:i/>
          <w:iCs/>
          <w:color w:val="0070C0"/>
        </w:rPr>
        <w:t xml:space="preserve">, chars): </w:t>
      </w:r>
    </w:p>
    <w:p w14:paraId="03DB672C" w14:textId="09410EE1" w:rsidR="008302B5" w:rsidRPr="00A844A0" w:rsidRDefault="00B17675" w:rsidP="008302B5">
      <w:pPr>
        <w:jc w:val="both"/>
        <w:rPr>
          <w:rFonts w:asciiTheme="minorHAnsi" w:hAnsiTheme="minorHAnsi" w:cstheme="minorHAnsi"/>
          <w:lang w:val="el-GR"/>
        </w:rPr>
      </w:pPr>
      <w:r>
        <w:rPr>
          <w:rFonts w:asciiTheme="minorHAnsi" w:hAnsiTheme="minorHAnsi" w:cstheme="minorHAnsi"/>
          <w:lang w:val="el-GR"/>
        </w:rPr>
        <w:t>Η συνάρτηση αυτή πραγματοποιεί</w:t>
      </w:r>
      <w:r w:rsidR="00CC4941" w:rsidRPr="00CC4941">
        <w:rPr>
          <w:rFonts w:asciiTheme="minorHAnsi" w:hAnsiTheme="minorHAnsi" w:cstheme="minorHAnsi"/>
          <w:lang w:val="el-GR"/>
        </w:rPr>
        <w:t xml:space="preserve"> </w:t>
      </w:r>
      <w:r w:rsidR="00CC4941">
        <w:rPr>
          <w:rFonts w:asciiTheme="minorHAnsi" w:hAnsiTheme="minorHAnsi" w:cstheme="minorHAnsi"/>
          <w:lang w:val="el-GR"/>
        </w:rPr>
        <w:t xml:space="preserve">τον υπολογισμό των πιθανοτήτων </w:t>
      </w:r>
      <w:r w:rsidR="00D96437">
        <w:rPr>
          <w:rFonts w:asciiTheme="minorHAnsi" w:hAnsiTheme="minorHAnsi" w:cstheme="minorHAnsi"/>
          <w:lang w:val="el-GR"/>
        </w:rPr>
        <w:t xml:space="preserve">εκπομπής του </w:t>
      </w:r>
      <w:r w:rsidR="00D96437">
        <w:rPr>
          <w:rFonts w:asciiTheme="minorHAnsi" w:hAnsiTheme="minorHAnsi" w:cstheme="minorHAnsi"/>
        </w:rPr>
        <w:t>HMM</w:t>
      </w:r>
      <w:r w:rsidR="006A61BD">
        <w:rPr>
          <w:rFonts w:asciiTheme="minorHAnsi" w:hAnsiTheme="minorHAnsi" w:cstheme="minorHAnsi"/>
          <w:lang w:val="el-GR"/>
        </w:rPr>
        <w:t>, και λαμβάνει ως όρισμα τις στοιχισμένες αλληλουχίες, και τους επιτρεπόμενους χαρακτήρες στην αλληλουχία.</w:t>
      </w:r>
      <w:r w:rsidR="00FE1E13">
        <w:rPr>
          <w:rFonts w:asciiTheme="minorHAnsi" w:hAnsiTheme="minorHAnsi" w:cstheme="minorHAnsi"/>
          <w:lang w:val="el-GR"/>
        </w:rPr>
        <w:t xml:space="preserve"> Οι πιθανότητες εκπομπής υπολογίζονται σύμφωνα με τον τύπο,</w:t>
      </w:r>
    </w:p>
    <w:p w14:paraId="4D4AEB4D" w14:textId="77777777" w:rsidR="000D1819" w:rsidRPr="00A844A0" w:rsidRDefault="000D1819" w:rsidP="008302B5">
      <w:pPr>
        <w:jc w:val="both"/>
        <w:rPr>
          <w:rFonts w:asciiTheme="minorHAnsi" w:hAnsiTheme="minorHAnsi" w:cstheme="minorHAnsi"/>
          <w:lang w:val="el-GR"/>
        </w:rPr>
      </w:pPr>
    </w:p>
    <w:p w14:paraId="19BCE97F" w14:textId="1E907B32" w:rsidR="007D2722" w:rsidRPr="00A844A0" w:rsidRDefault="0073657F" w:rsidP="000D1819">
      <w:pPr>
        <w:jc w:val="center"/>
        <w:rPr>
          <w:rFonts w:asciiTheme="minorHAnsi" w:hAnsiTheme="minorHAnsi" w:cstheme="minorHAnsi"/>
          <w:i/>
          <w:iCs/>
          <w:lang w:val="el-GR"/>
        </w:rPr>
      </w:pPr>
      <w:proofErr w:type="spellStart"/>
      <w:r w:rsidRPr="000D1819">
        <w:rPr>
          <w:rFonts w:asciiTheme="minorHAnsi" w:hAnsiTheme="minorHAnsi" w:cstheme="minorHAnsi"/>
          <w:i/>
          <w:iCs/>
        </w:rPr>
        <w:t>Pemission</w:t>
      </w:r>
      <w:proofErr w:type="spellEnd"/>
      <w:r w:rsidR="000D1819" w:rsidRPr="00A844A0">
        <w:rPr>
          <w:rFonts w:asciiTheme="minorHAnsi" w:hAnsiTheme="minorHAnsi" w:cstheme="minorHAnsi"/>
          <w:i/>
          <w:iCs/>
          <w:lang w:val="el-GR"/>
        </w:rPr>
        <w:t>(</w:t>
      </w:r>
      <w:proofErr w:type="spellStart"/>
      <w:r w:rsidR="000D1819" w:rsidRPr="000D1819">
        <w:rPr>
          <w:rFonts w:asciiTheme="minorHAnsi" w:hAnsiTheme="minorHAnsi" w:cstheme="minorHAnsi"/>
          <w:i/>
          <w:iCs/>
        </w:rPr>
        <w:t>i</w:t>
      </w:r>
      <w:proofErr w:type="spellEnd"/>
      <w:r w:rsidR="000D1819" w:rsidRPr="00A844A0">
        <w:rPr>
          <w:rFonts w:asciiTheme="minorHAnsi" w:hAnsiTheme="minorHAnsi" w:cstheme="minorHAnsi"/>
          <w:i/>
          <w:iCs/>
          <w:lang w:val="el-GR"/>
        </w:rPr>
        <w:t>)</w:t>
      </w:r>
      <w:r w:rsidRPr="00A844A0">
        <w:rPr>
          <w:rFonts w:asciiTheme="minorHAnsi" w:hAnsiTheme="minorHAnsi" w:cstheme="minorHAnsi"/>
          <w:i/>
          <w:iCs/>
          <w:lang w:val="el-GR"/>
        </w:rPr>
        <w:t xml:space="preserve"> = </w:t>
      </w:r>
      <w:proofErr w:type="spellStart"/>
      <w:r w:rsidRPr="000D1819">
        <w:rPr>
          <w:rFonts w:asciiTheme="minorHAnsi" w:hAnsiTheme="minorHAnsi" w:cstheme="minorHAnsi"/>
          <w:i/>
          <w:iCs/>
        </w:rPr>
        <w:t>freq</w:t>
      </w:r>
      <w:proofErr w:type="spellEnd"/>
      <w:r w:rsidRPr="00A844A0">
        <w:rPr>
          <w:rFonts w:asciiTheme="minorHAnsi" w:hAnsiTheme="minorHAnsi" w:cstheme="minorHAnsi"/>
          <w:i/>
          <w:iCs/>
          <w:lang w:val="el-GR"/>
        </w:rPr>
        <w:t>(</w:t>
      </w:r>
      <w:proofErr w:type="spellStart"/>
      <w:r w:rsidRPr="000D1819">
        <w:rPr>
          <w:rFonts w:asciiTheme="minorHAnsi" w:hAnsiTheme="minorHAnsi" w:cstheme="minorHAnsi"/>
          <w:i/>
          <w:iCs/>
        </w:rPr>
        <w:t>i</w:t>
      </w:r>
      <w:proofErr w:type="spellEnd"/>
      <w:r w:rsidRPr="00A844A0">
        <w:rPr>
          <w:rFonts w:asciiTheme="minorHAnsi" w:hAnsiTheme="minorHAnsi" w:cstheme="minorHAnsi"/>
          <w:i/>
          <w:iCs/>
          <w:lang w:val="el-GR"/>
        </w:rPr>
        <w:t xml:space="preserve">) / </w:t>
      </w:r>
      <w:r w:rsidR="000D1819" w:rsidRPr="000D1819">
        <w:rPr>
          <w:rFonts w:asciiTheme="minorHAnsi" w:hAnsiTheme="minorHAnsi" w:cstheme="minorHAnsi"/>
          <w:i/>
          <w:iCs/>
        </w:rPr>
        <w:t>sum</w:t>
      </w:r>
      <w:r w:rsidR="000D1819" w:rsidRPr="00A844A0">
        <w:rPr>
          <w:rFonts w:asciiTheme="minorHAnsi" w:hAnsiTheme="minorHAnsi" w:cstheme="minorHAnsi"/>
          <w:i/>
          <w:iCs/>
          <w:lang w:val="el-GR"/>
        </w:rPr>
        <w:t>(</w:t>
      </w:r>
      <w:proofErr w:type="spellStart"/>
      <w:r w:rsidR="000D1819" w:rsidRPr="000D1819">
        <w:rPr>
          <w:rFonts w:asciiTheme="minorHAnsi" w:hAnsiTheme="minorHAnsi" w:cstheme="minorHAnsi"/>
          <w:i/>
          <w:iCs/>
        </w:rPr>
        <w:t>freq</w:t>
      </w:r>
      <w:proofErr w:type="spellEnd"/>
      <w:r w:rsidR="000D1819" w:rsidRPr="00A844A0">
        <w:rPr>
          <w:rFonts w:asciiTheme="minorHAnsi" w:hAnsiTheme="minorHAnsi" w:cstheme="minorHAnsi"/>
          <w:i/>
          <w:iCs/>
          <w:lang w:val="el-GR"/>
        </w:rPr>
        <w:t>)</w:t>
      </w:r>
    </w:p>
    <w:p w14:paraId="68B79874" w14:textId="77777777" w:rsidR="000D1819" w:rsidRPr="00A844A0" w:rsidRDefault="000D1819" w:rsidP="000D1819">
      <w:pPr>
        <w:jc w:val="center"/>
        <w:rPr>
          <w:rFonts w:asciiTheme="minorHAnsi" w:hAnsiTheme="minorHAnsi" w:cstheme="minorHAnsi"/>
          <w:i/>
          <w:iCs/>
          <w:lang w:val="el-GR"/>
        </w:rPr>
      </w:pPr>
    </w:p>
    <w:p w14:paraId="1986327E" w14:textId="5C561D11" w:rsidR="00932A2B" w:rsidRDefault="008302B5" w:rsidP="008302B5">
      <w:pPr>
        <w:jc w:val="both"/>
        <w:rPr>
          <w:rFonts w:asciiTheme="minorHAnsi" w:hAnsiTheme="minorHAnsi" w:cstheme="minorHAnsi"/>
          <w:lang w:val="el-GR"/>
        </w:rPr>
      </w:pPr>
      <w:r>
        <w:rPr>
          <w:rFonts w:asciiTheme="minorHAnsi" w:hAnsiTheme="minorHAnsi" w:cstheme="minorHAnsi"/>
          <w:lang w:val="el-GR"/>
        </w:rPr>
        <w:t xml:space="preserve">Πρώτα, </w:t>
      </w:r>
      <w:proofErr w:type="spellStart"/>
      <w:r>
        <w:rPr>
          <w:rFonts w:asciiTheme="minorHAnsi" w:hAnsiTheme="minorHAnsi" w:cstheme="minorHAnsi"/>
          <w:lang w:val="el-GR"/>
        </w:rPr>
        <w:t>αρχικοποιείται</w:t>
      </w:r>
      <w:proofErr w:type="spellEnd"/>
      <w:r>
        <w:rPr>
          <w:rFonts w:asciiTheme="minorHAnsi" w:hAnsiTheme="minorHAnsi" w:cstheme="minorHAnsi"/>
          <w:lang w:val="el-GR"/>
        </w:rPr>
        <w:t xml:space="preserve"> ένα λεξικό </w:t>
      </w:r>
      <w:r w:rsidR="00F00C9D">
        <w:rPr>
          <w:rFonts w:asciiTheme="minorHAnsi" w:hAnsiTheme="minorHAnsi" w:cstheme="minorHAnsi"/>
          <w:lang w:val="el-GR"/>
        </w:rPr>
        <w:t xml:space="preserve">το οποίο θα αποθηκεύει της πιθανότητες εκπομπής για κάθε θέση της </w:t>
      </w:r>
      <w:r w:rsidR="00F9747F">
        <w:rPr>
          <w:rFonts w:asciiTheme="minorHAnsi" w:hAnsiTheme="minorHAnsi" w:cstheme="minorHAnsi"/>
          <w:lang w:val="el-GR"/>
        </w:rPr>
        <w:t>στοιχισμένης αλληλουχίας.</w:t>
      </w:r>
      <w:r w:rsidR="00F66E3D">
        <w:rPr>
          <w:rFonts w:asciiTheme="minorHAnsi" w:hAnsiTheme="minorHAnsi" w:cstheme="minorHAnsi"/>
          <w:lang w:val="el-GR"/>
        </w:rPr>
        <w:t xml:space="preserve"> Στη συνέχεια, για κάθε μια θέση </w:t>
      </w:r>
      <w:r w:rsidR="00901A46" w:rsidRPr="007D2722">
        <w:rPr>
          <w:rFonts w:asciiTheme="minorHAnsi" w:hAnsiTheme="minorHAnsi" w:cstheme="minorHAnsi"/>
          <w:lang w:val="el-GR"/>
        </w:rPr>
        <w:t>(</w:t>
      </w:r>
      <w:r w:rsidR="00901A46">
        <w:rPr>
          <w:rFonts w:asciiTheme="minorHAnsi" w:hAnsiTheme="minorHAnsi" w:cstheme="minorHAnsi"/>
          <w:lang w:val="el-GR"/>
        </w:rPr>
        <w:t>ανά στήλη</w:t>
      </w:r>
      <w:r w:rsidR="00901A46" w:rsidRPr="007D2722">
        <w:rPr>
          <w:rFonts w:asciiTheme="minorHAnsi" w:hAnsiTheme="minorHAnsi" w:cstheme="minorHAnsi"/>
          <w:lang w:val="el-GR"/>
        </w:rPr>
        <w:t>)</w:t>
      </w:r>
      <w:r w:rsidR="00320D00">
        <w:rPr>
          <w:rFonts w:asciiTheme="minorHAnsi" w:hAnsiTheme="minorHAnsi" w:cstheme="minorHAnsi"/>
          <w:lang w:val="el-GR"/>
        </w:rPr>
        <w:t xml:space="preserve">, </w:t>
      </w:r>
      <w:r w:rsidR="007D2722">
        <w:rPr>
          <w:rFonts w:asciiTheme="minorHAnsi" w:hAnsiTheme="minorHAnsi" w:cstheme="minorHAnsi"/>
          <w:lang w:val="el-GR"/>
        </w:rPr>
        <w:t xml:space="preserve">μετράει την συχνότητα  του κάθε χαρακτήρα, από τον πίνακα </w:t>
      </w:r>
      <w:r w:rsidR="00036FBF" w:rsidRPr="00036FBF">
        <w:rPr>
          <w:rFonts w:asciiTheme="minorHAnsi" w:hAnsiTheme="minorHAnsi" w:cstheme="minorHAnsi"/>
          <w:i/>
          <w:iCs/>
        </w:rPr>
        <w:t>chars</w:t>
      </w:r>
      <w:r w:rsidR="00036FBF" w:rsidRPr="00036FBF">
        <w:rPr>
          <w:rFonts w:asciiTheme="minorHAnsi" w:hAnsiTheme="minorHAnsi" w:cstheme="minorHAnsi"/>
          <w:i/>
          <w:iCs/>
          <w:lang w:val="el-GR"/>
        </w:rPr>
        <w:t xml:space="preserve">, </w:t>
      </w:r>
      <w:r w:rsidR="00036FBF">
        <w:rPr>
          <w:rFonts w:asciiTheme="minorHAnsi" w:hAnsiTheme="minorHAnsi" w:cstheme="minorHAnsi"/>
          <w:lang w:val="el-GR"/>
        </w:rPr>
        <w:t xml:space="preserve">στη δεδομένη θέση, για κάθε αλληλουχία, χρησιμοποιώντας την </w:t>
      </w:r>
      <w:r w:rsidR="00036FBF">
        <w:rPr>
          <w:rFonts w:asciiTheme="minorHAnsi" w:hAnsiTheme="minorHAnsi" w:cstheme="minorHAnsi"/>
          <w:i/>
          <w:iCs/>
        </w:rPr>
        <w:t>Count</w:t>
      </w:r>
      <w:r w:rsidR="00036FBF" w:rsidRPr="00036FBF">
        <w:rPr>
          <w:rFonts w:asciiTheme="minorHAnsi" w:hAnsiTheme="minorHAnsi" w:cstheme="minorHAnsi"/>
          <w:i/>
          <w:iCs/>
          <w:lang w:val="el-GR"/>
        </w:rPr>
        <w:t xml:space="preserve"> </w:t>
      </w:r>
      <w:r w:rsidR="00B27DEF">
        <w:rPr>
          <w:rFonts w:asciiTheme="minorHAnsi" w:hAnsiTheme="minorHAnsi" w:cstheme="minorHAnsi"/>
          <w:lang w:val="el-GR"/>
        </w:rPr>
        <w:t xml:space="preserve">και ένα </w:t>
      </w:r>
      <w:proofErr w:type="spellStart"/>
      <w:r w:rsidR="00B27DEF">
        <w:rPr>
          <w:rFonts w:asciiTheme="minorHAnsi" w:hAnsiTheme="minorHAnsi" w:cstheme="minorHAnsi"/>
          <w:lang w:val="el-GR"/>
        </w:rPr>
        <w:t>εμφωλευμένο</w:t>
      </w:r>
      <w:proofErr w:type="spellEnd"/>
      <w:r w:rsidR="00B27DEF">
        <w:rPr>
          <w:rFonts w:asciiTheme="minorHAnsi" w:hAnsiTheme="minorHAnsi" w:cstheme="minorHAnsi"/>
          <w:lang w:val="el-GR"/>
        </w:rPr>
        <w:t xml:space="preserve"> βρόχο.</w:t>
      </w:r>
      <w:r w:rsidR="00BF1E96">
        <w:rPr>
          <w:rFonts w:asciiTheme="minorHAnsi" w:hAnsiTheme="minorHAnsi" w:cstheme="minorHAnsi"/>
          <w:lang w:val="el-GR"/>
        </w:rPr>
        <w:t xml:space="preserve"> Ύστερα, πραγματοποιεί τον υπολογισμό της πιθανότητας, διαιρώντας </w:t>
      </w:r>
      <w:r w:rsidR="003D1B7D">
        <w:rPr>
          <w:rFonts w:asciiTheme="minorHAnsi" w:hAnsiTheme="minorHAnsi" w:cstheme="minorHAnsi"/>
          <w:lang w:val="el-GR"/>
        </w:rPr>
        <w:t>την συχνότητα του χαρακτήρα σε εκείνη την θέση, με τον συνολικό αριθμό των χαρακτήρων σε εκείνη την θέση</w:t>
      </w:r>
      <w:r w:rsidR="00972396">
        <w:rPr>
          <w:rFonts w:asciiTheme="minorHAnsi" w:hAnsiTheme="minorHAnsi" w:cstheme="minorHAnsi"/>
          <w:lang w:val="el-GR"/>
        </w:rPr>
        <w:t xml:space="preserve">. </w:t>
      </w:r>
      <w:r w:rsidR="000D1819">
        <w:rPr>
          <w:rFonts w:asciiTheme="minorHAnsi" w:hAnsiTheme="minorHAnsi" w:cstheme="minorHAnsi"/>
          <w:lang w:val="el-GR"/>
        </w:rPr>
        <w:t>Επιπλέον,</w:t>
      </w:r>
      <w:r w:rsidR="00921E2C">
        <w:rPr>
          <w:rFonts w:asciiTheme="minorHAnsi" w:hAnsiTheme="minorHAnsi" w:cstheme="minorHAnsi"/>
          <w:lang w:val="el-GR"/>
        </w:rPr>
        <w:t xml:space="preserve"> σε περίπτωση που κανένας </w:t>
      </w:r>
      <w:r w:rsidR="00F82031">
        <w:rPr>
          <w:rFonts w:asciiTheme="minorHAnsi" w:hAnsiTheme="minorHAnsi" w:cstheme="minorHAnsi"/>
          <w:lang w:val="el-GR"/>
        </w:rPr>
        <w:t>χαρακτήρας</w:t>
      </w:r>
      <w:r w:rsidR="008E3C50">
        <w:rPr>
          <w:rFonts w:asciiTheme="minorHAnsi" w:hAnsiTheme="minorHAnsi" w:cstheme="minorHAnsi"/>
          <w:lang w:val="el-GR"/>
        </w:rPr>
        <w:t xml:space="preserve"> </w:t>
      </w:r>
      <w:r w:rsidR="00F82031">
        <w:rPr>
          <w:rFonts w:asciiTheme="minorHAnsi" w:hAnsiTheme="minorHAnsi" w:cstheme="minorHAnsi"/>
          <w:lang w:val="el-GR"/>
        </w:rPr>
        <w:t xml:space="preserve">δεν είναι παρών σε εκείνη την θέση σε καμία </w:t>
      </w:r>
      <w:r w:rsidR="00932A2B">
        <w:rPr>
          <w:rFonts w:asciiTheme="minorHAnsi" w:hAnsiTheme="minorHAnsi" w:cstheme="minorHAnsi"/>
          <w:lang w:val="el-GR"/>
        </w:rPr>
        <w:t>α</w:t>
      </w:r>
      <w:r w:rsidR="00F82031">
        <w:rPr>
          <w:rFonts w:asciiTheme="minorHAnsi" w:hAnsiTheme="minorHAnsi" w:cstheme="minorHAnsi"/>
          <w:lang w:val="el-GR"/>
        </w:rPr>
        <w:t>πό τις στήλες</w:t>
      </w:r>
      <w:r w:rsidR="00932A2B">
        <w:rPr>
          <w:rFonts w:asciiTheme="minorHAnsi" w:hAnsiTheme="minorHAnsi" w:cstheme="minorHAnsi"/>
          <w:lang w:val="el-GR"/>
        </w:rPr>
        <w:t>,</w:t>
      </w:r>
      <w:r w:rsidR="00F82031">
        <w:rPr>
          <w:rFonts w:asciiTheme="minorHAnsi" w:hAnsiTheme="minorHAnsi" w:cstheme="minorHAnsi"/>
          <w:lang w:val="el-GR"/>
        </w:rPr>
        <w:t xml:space="preserve"> τότε η πιθανότητα ορίζεται ίση με 0.</w:t>
      </w:r>
    </w:p>
    <w:p w14:paraId="72E86EEB" w14:textId="77777777" w:rsidR="00932A2B" w:rsidRPr="000D1819" w:rsidRDefault="00932A2B" w:rsidP="008302B5">
      <w:pPr>
        <w:jc w:val="both"/>
        <w:rPr>
          <w:rFonts w:asciiTheme="minorHAnsi" w:hAnsiTheme="minorHAnsi" w:cstheme="minorHAnsi"/>
          <w:lang w:val="el-GR"/>
        </w:rPr>
      </w:pPr>
    </w:p>
    <w:p w14:paraId="2B619F11" w14:textId="77777777" w:rsidR="00932A2B" w:rsidRPr="00932A2B" w:rsidRDefault="00932A2B" w:rsidP="00932A2B">
      <w:pPr>
        <w:jc w:val="both"/>
        <w:rPr>
          <w:rFonts w:asciiTheme="majorHAnsi" w:hAnsiTheme="majorHAnsi" w:cstheme="majorHAnsi"/>
          <w:i/>
          <w:iCs/>
          <w:color w:val="0070C0"/>
        </w:rPr>
      </w:pPr>
      <w:r w:rsidRPr="00932A2B">
        <w:rPr>
          <w:rFonts w:asciiTheme="majorHAnsi" w:hAnsiTheme="majorHAnsi" w:cstheme="majorHAnsi"/>
          <w:i/>
          <w:iCs/>
          <w:color w:val="0070C0"/>
        </w:rPr>
        <w:t xml:space="preserve">def </w:t>
      </w:r>
      <w:proofErr w:type="spellStart"/>
      <w:r w:rsidRPr="00932A2B">
        <w:rPr>
          <w:rFonts w:asciiTheme="majorHAnsi" w:hAnsiTheme="majorHAnsi" w:cstheme="majorHAnsi"/>
          <w:i/>
          <w:iCs/>
          <w:color w:val="0070C0"/>
        </w:rPr>
        <w:t>transition_probabilities</w:t>
      </w:r>
      <w:proofErr w:type="spellEnd"/>
      <w:r w:rsidRPr="00932A2B">
        <w:rPr>
          <w:rFonts w:asciiTheme="majorHAnsi" w:hAnsiTheme="majorHAnsi" w:cstheme="majorHAnsi"/>
          <w:i/>
          <w:iCs/>
          <w:color w:val="0070C0"/>
        </w:rPr>
        <w:t>(</w:t>
      </w:r>
      <w:proofErr w:type="spellStart"/>
      <w:r w:rsidRPr="00932A2B">
        <w:rPr>
          <w:rFonts w:asciiTheme="majorHAnsi" w:hAnsiTheme="majorHAnsi" w:cstheme="majorHAnsi"/>
          <w:i/>
          <w:iCs/>
          <w:color w:val="0070C0"/>
        </w:rPr>
        <w:t>aligned_sequences</w:t>
      </w:r>
      <w:proofErr w:type="spellEnd"/>
      <w:r w:rsidRPr="00932A2B">
        <w:rPr>
          <w:rFonts w:asciiTheme="majorHAnsi" w:hAnsiTheme="majorHAnsi" w:cstheme="majorHAnsi"/>
          <w:i/>
          <w:iCs/>
          <w:color w:val="0070C0"/>
        </w:rPr>
        <w:t>):</w:t>
      </w:r>
    </w:p>
    <w:p w14:paraId="30F4CAAC" w14:textId="1E1772F9" w:rsidR="00FE1E13" w:rsidRDefault="00932A2B" w:rsidP="00932A2B">
      <w:pPr>
        <w:jc w:val="both"/>
        <w:rPr>
          <w:rFonts w:asciiTheme="minorHAnsi" w:hAnsiTheme="minorHAnsi" w:cstheme="minorHAnsi"/>
          <w:lang w:val="el-GR"/>
        </w:rPr>
      </w:pPr>
      <w:r>
        <w:rPr>
          <w:rFonts w:asciiTheme="minorHAnsi" w:hAnsiTheme="minorHAnsi" w:cstheme="minorHAnsi"/>
          <w:lang w:val="el-GR"/>
        </w:rPr>
        <w:t>Η συνάρτηση αυτή πραγματοποιεί</w:t>
      </w:r>
      <w:r w:rsidRPr="00CC4941">
        <w:rPr>
          <w:rFonts w:asciiTheme="minorHAnsi" w:hAnsiTheme="minorHAnsi" w:cstheme="minorHAnsi"/>
          <w:lang w:val="el-GR"/>
        </w:rPr>
        <w:t xml:space="preserve"> </w:t>
      </w:r>
      <w:r>
        <w:rPr>
          <w:rFonts w:asciiTheme="minorHAnsi" w:hAnsiTheme="minorHAnsi" w:cstheme="minorHAnsi"/>
          <w:lang w:val="el-GR"/>
        </w:rPr>
        <w:t xml:space="preserve">τον υπολογισμό των πιθανοτήτων </w:t>
      </w:r>
      <w:r w:rsidR="00180181">
        <w:rPr>
          <w:rFonts w:asciiTheme="minorHAnsi" w:hAnsiTheme="minorHAnsi" w:cstheme="minorHAnsi"/>
          <w:lang w:val="el-GR"/>
        </w:rPr>
        <w:t>μετάβασης από μία κατάσταση σε μία άλλη,</w:t>
      </w:r>
      <w:r>
        <w:rPr>
          <w:rFonts w:asciiTheme="minorHAnsi" w:hAnsiTheme="minorHAnsi" w:cstheme="minorHAnsi"/>
          <w:lang w:val="el-GR"/>
        </w:rPr>
        <w:t xml:space="preserve"> του </w:t>
      </w:r>
      <w:r>
        <w:rPr>
          <w:rFonts w:asciiTheme="minorHAnsi" w:hAnsiTheme="minorHAnsi" w:cstheme="minorHAnsi"/>
        </w:rPr>
        <w:t>HMM</w:t>
      </w:r>
      <w:r>
        <w:rPr>
          <w:rFonts w:asciiTheme="minorHAnsi" w:hAnsiTheme="minorHAnsi" w:cstheme="minorHAnsi"/>
          <w:lang w:val="el-GR"/>
        </w:rPr>
        <w:t>, και λαμβάνει ως όρισμα τις στοιχισμένες αλληλουχίες</w:t>
      </w:r>
      <w:r w:rsidR="00180181">
        <w:rPr>
          <w:rFonts w:asciiTheme="minorHAnsi" w:hAnsiTheme="minorHAnsi" w:cstheme="minorHAnsi"/>
          <w:lang w:val="el-GR"/>
        </w:rPr>
        <w:t xml:space="preserve">. </w:t>
      </w:r>
      <w:r w:rsidR="00E813C6">
        <w:rPr>
          <w:rFonts w:asciiTheme="minorHAnsi" w:hAnsiTheme="minorHAnsi" w:cstheme="minorHAnsi"/>
          <w:lang w:val="el-GR"/>
        </w:rPr>
        <w:t>Στην αρχή, ορίζονται τα δύο</w:t>
      </w:r>
      <w:r w:rsidR="00E05AA0" w:rsidRPr="00E05AA0">
        <w:rPr>
          <w:rFonts w:asciiTheme="minorHAnsi" w:hAnsiTheme="minorHAnsi" w:cstheme="minorHAnsi"/>
          <w:lang w:val="el-GR"/>
        </w:rPr>
        <w:t xml:space="preserve"> </w:t>
      </w:r>
      <w:r w:rsidR="00E05AA0">
        <w:rPr>
          <w:rFonts w:asciiTheme="minorHAnsi" w:hAnsiTheme="minorHAnsi" w:cstheme="minorHAnsi"/>
          <w:lang w:val="el-GR"/>
        </w:rPr>
        <w:t>δυσδιάστατα</w:t>
      </w:r>
      <w:r w:rsidR="00E813C6">
        <w:rPr>
          <w:rFonts w:asciiTheme="minorHAnsi" w:hAnsiTheme="minorHAnsi" w:cstheme="minorHAnsi"/>
          <w:lang w:val="el-GR"/>
        </w:rPr>
        <w:t xml:space="preserve"> λεξικά </w:t>
      </w:r>
      <w:r w:rsidR="00AF50C7">
        <w:rPr>
          <w:rFonts w:asciiTheme="minorHAnsi" w:hAnsiTheme="minorHAnsi" w:cstheme="minorHAnsi"/>
          <w:i/>
          <w:iCs/>
        </w:rPr>
        <w:t>transitions</w:t>
      </w:r>
      <w:r w:rsidR="00AF50C7" w:rsidRPr="00AF50C7">
        <w:rPr>
          <w:rFonts w:asciiTheme="minorHAnsi" w:hAnsiTheme="minorHAnsi" w:cstheme="minorHAnsi"/>
          <w:i/>
          <w:iCs/>
          <w:lang w:val="el-GR"/>
        </w:rPr>
        <w:t xml:space="preserve"> </w:t>
      </w:r>
      <w:r w:rsidR="00AF50C7">
        <w:rPr>
          <w:rFonts w:asciiTheme="minorHAnsi" w:hAnsiTheme="minorHAnsi" w:cstheme="minorHAnsi"/>
          <w:lang w:val="el-GR"/>
        </w:rPr>
        <w:t>και</w:t>
      </w:r>
      <w:r w:rsidR="00AF50C7" w:rsidRPr="00AF50C7">
        <w:rPr>
          <w:rFonts w:asciiTheme="minorHAnsi" w:hAnsiTheme="minorHAnsi" w:cstheme="minorHAnsi"/>
          <w:i/>
          <w:iCs/>
          <w:lang w:val="el-GR"/>
        </w:rPr>
        <w:t xml:space="preserve"> </w:t>
      </w:r>
      <w:r w:rsidR="00AF50C7">
        <w:rPr>
          <w:rFonts w:asciiTheme="minorHAnsi" w:hAnsiTheme="minorHAnsi" w:cstheme="minorHAnsi"/>
          <w:i/>
          <w:iCs/>
        </w:rPr>
        <w:t>state</w:t>
      </w:r>
      <w:r w:rsidR="00AF50C7" w:rsidRPr="00AF50C7">
        <w:rPr>
          <w:rFonts w:asciiTheme="minorHAnsi" w:hAnsiTheme="minorHAnsi" w:cstheme="minorHAnsi"/>
          <w:i/>
          <w:iCs/>
          <w:lang w:val="el-GR"/>
        </w:rPr>
        <w:t>_</w:t>
      </w:r>
      <w:r w:rsidR="00AF50C7">
        <w:rPr>
          <w:rFonts w:asciiTheme="minorHAnsi" w:hAnsiTheme="minorHAnsi" w:cstheme="minorHAnsi"/>
          <w:i/>
          <w:iCs/>
        </w:rPr>
        <w:t>count</w:t>
      </w:r>
      <w:r w:rsidR="00AF50C7" w:rsidRPr="00AF50C7">
        <w:rPr>
          <w:rFonts w:asciiTheme="minorHAnsi" w:hAnsiTheme="minorHAnsi" w:cstheme="minorHAnsi"/>
          <w:i/>
          <w:iCs/>
          <w:lang w:val="el-GR"/>
        </w:rPr>
        <w:t xml:space="preserve"> </w:t>
      </w:r>
      <w:r w:rsidR="002D656E">
        <w:rPr>
          <w:rFonts w:asciiTheme="minorHAnsi" w:hAnsiTheme="minorHAnsi" w:cstheme="minorHAnsi"/>
          <w:lang w:val="el-GR"/>
        </w:rPr>
        <w:t xml:space="preserve">στα οποία θα αποθηκευτούν ο </w:t>
      </w:r>
      <w:r w:rsidR="00AF50C7">
        <w:rPr>
          <w:rFonts w:asciiTheme="minorHAnsi" w:hAnsiTheme="minorHAnsi" w:cstheme="minorHAnsi"/>
          <w:lang w:val="el-GR"/>
        </w:rPr>
        <w:t>αριθμός</w:t>
      </w:r>
      <w:r w:rsidR="002D656E">
        <w:rPr>
          <w:rFonts w:asciiTheme="minorHAnsi" w:hAnsiTheme="minorHAnsi" w:cstheme="minorHAnsi"/>
          <w:lang w:val="el-GR"/>
        </w:rPr>
        <w:t xml:space="preserve"> μεταβάσεων </w:t>
      </w:r>
      <w:r w:rsidR="00AF50C7">
        <w:rPr>
          <w:rFonts w:asciiTheme="minorHAnsi" w:hAnsiTheme="minorHAnsi" w:cstheme="minorHAnsi"/>
          <w:lang w:val="el-GR"/>
        </w:rPr>
        <w:t>μεταξύ των καταστάσεων και ο αριθμός των μεταβάσεων από κάθε κατάσταση αντίστοιχα. Στη συνέχεια</w:t>
      </w:r>
      <w:r w:rsidR="00755394">
        <w:rPr>
          <w:rFonts w:asciiTheme="minorHAnsi" w:hAnsiTheme="minorHAnsi" w:cstheme="minorHAnsi"/>
          <w:lang w:val="el-GR"/>
        </w:rPr>
        <w:t xml:space="preserve">, για κάθε στοιχισμένη </w:t>
      </w:r>
      <w:r w:rsidR="002D0A98">
        <w:rPr>
          <w:rFonts w:asciiTheme="minorHAnsi" w:hAnsiTheme="minorHAnsi" w:cstheme="minorHAnsi"/>
          <w:lang w:val="el-GR"/>
        </w:rPr>
        <w:t>αλληλουχία</w:t>
      </w:r>
      <w:r w:rsidR="003A2845">
        <w:rPr>
          <w:rFonts w:asciiTheme="minorHAnsi" w:hAnsiTheme="minorHAnsi" w:cstheme="minorHAnsi"/>
          <w:lang w:val="el-GR"/>
        </w:rPr>
        <w:t xml:space="preserve">, ορίζεται η προηγούμενη κατάσταση ως η αρχική </w:t>
      </w:r>
      <w:r w:rsidR="003A2845">
        <w:rPr>
          <w:rFonts w:asciiTheme="minorHAnsi" w:hAnsiTheme="minorHAnsi" w:cstheme="minorHAnsi"/>
          <w:i/>
          <w:iCs/>
        </w:rPr>
        <w:t>S</w:t>
      </w:r>
      <w:r w:rsidR="000A7D08" w:rsidRPr="000A7D08">
        <w:rPr>
          <w:rFonts w:asciiTheme="minorHAnsi" w:hAnsiTheme="minorHAnsi" w:cstheme="minorHAnsi"/>
          <w:i/>
          <w:iCs/>
          <w:lang w:val="el-GR"/>
        </w:rPr>
        <w:t xml:space="preserve">, </w:t>
      </w:r>
      <w:r w:rsidR="000A7D08">
        <w:rPr>
          <w:rFonts w:asciiTheme="minorHAnsi" w:hAnsiTheme="minorHAnsi" w:cstheme="minorHAnsi"/>
          <w:lang w:val="el-GR"/>
        </w:rPr>
        <w:t xml:space="preserve">και αν αυτή δεν υπάρχει (πρώτη επανάληψη), </w:t>
      </w:r>
      <w:proofErr w:type="spellStart"/>
      <w:r w:rsidR="000A7D08">
        <w:rPr>
          <w:rFonts w:asciiTheme="minorHAnsi" w:hAnsiTheme="minorHAnsi" w:cstheme="minorHAnsi"/>
          <w:lang w:val="el-GR"/>
        </w:rPr>
        <w:t>αρχικοποιούνται</w:t>
      </w:r>
      <w:proofErr w:type="spellEnd"/>
      <w:r w:rsidR="000A7D08">
        <w:rPr>
          <w:rFonts w:asciiTheme="minorHAnsi" w:hAnsiTheme="minorHAnsi" w:cstheme="minorHAnsi"/>
          <w:lang w:val="el-GR"/>
        </w:rPr>
        <w:t xml:space="preserve"> τα λεξικά</w:t>
      </w:r>
      <w:r w:rsidR="00567E0B">
        <w:rPr>
          <w:rFonts w:asciiTheme="minorHAnsi" w:hAnsiTheme="minorHAnsi" w:cstheme="minorHAnsi"/>
          <w:lang w:val="el-GR"/>
        </w:rPr>
        <w:t>. Μετά</w:t>
      </w:r>
      <w:r w:rsidR="00B77B90" w:rsidRPr="00B77B90">
        <w:rPr>
          <w:rFonts w:asciiTheme="minorHAnsi" w:hAnsiTheme="minorHAnsi" w:cstheme="minorHAnsi"/>
          <w:lang w:val="el-GR"/>
        </w:rPr>
        <w:t>,</w:t>
      </w:r>
      <w:r w:rsidR="00567E0B">
        <w:rPr>
          <w:rFonts w:asciiTheme="minorHAnsi" w:hAnsiTheme="minorHAnsi" w:cstheme="minorHAnsi"/>
          <w:lang w:val="el-GR"/>
        </w:rPr>
        <w:t xml:space="preserve"> εντός βρόχου </w:t>
      </w:r>
      <w:r w:rsidR="00B77B90">
        <w:rPr>
          <w:rFonts w:asciiTheme="minorHAnsi" w:hAnsiTheme="minorHAnsi" w:cstheme="minorHAnsi"/>
          <w:lang w:val="el-GR"/>
        </w:rPr>
        <w:t>που επαναλαμβάνεται για κάθε χαρακτήρα των αλληλουχιών</w:t>
      </w:r>
      <w:r w:rsidR="00301FCB">
        <w:rPr>
          <w:rFonts w:asciiTheme="minorHAnsi" w:hAnsiTheme="minorHAnsi" w:cstheme="minorHAnsi"/>
          <w:lang w:val="el-GR"/>
        </w:rPr>
        <w:t xml:space="preserve">, γίνεται </w:t>
      </w:r>
    </w:p>
    <w:p w14:paraId="05745392" w14:textId="77777777" w:rsidR="00301FCB" w:rsidRDefault="00301FCB" w:rsidP="00932A2B">
      <w:pPr>
        <w:jc w:val="both"/>
        <w:rPr>
          <w:rFonts w:asciiTheme="minorHAnsi" w:hAnsiTheme="minorHAnsi" w:cstheme="minorHAnsi"/>
          <w:lang w:val="el-GR"/>
        </w:rPr>
      </w:pPr>
    </w:p>
    <w:p w14:paraId="30193F0E" w14:textId="546748B0" w:rsidR="00301FCB" w:rsidRDefault="00301FCB" w:rsidP="00301FCB">
      <w:pPr>
        <w:pStyle w:val="ListParagraph"/>
        <w:numPr>
          <w:ilvl w:val="0"/>
          <w:numId w:val="31"/>
        </w:numPr>
        <w:jc w:val="both"/>
        <w:rPr>
          <w:rFonts w:asciiTheme="minorHAnsi" w:hAnsiTheme="minorHAnsi" w:cstheme="minorHAnsi"/>
          <w:lang w:val="el-GR"/>
        </w:rPr>
      </w:pPr>
      <w:r>
        <w:rPr>
          <w:rFonts w:asciiTheme="minorHAnsi" w:hAnsiTheme="minorHAnsi" w:cstheme="minorHAnsi"/>
          <w:lang w:val="el-GR"/>
        </w:rPr>
        <w:t xml:space="preserve">Ελέγχεται εάν </w:t>
      </w:r>
      <w:r w:rsidR="00594A7D">
        <w:rPr>
          <w:rFonts w:asciiTheme="minorHAnsi" w:hAnsiTheme="minorHAnsi" w:cstheme="minorHAnsi"/>
          <w:lang w:val="el-GR"/>
        </w:rPr>
        <w:t xml:space="preserve">η κατάσταση είναι </w:t>
      </w:r>
      <w:r w:rsidR="0090062A">
        <w:rPr>
          <w:rFonts w:asciiTheme="minorHAnsi" w:hAnsiTheme="minorHAnsi" w:cstheme="minorHAnsi"/>
          <w:lang w:val="el-GR"/>
        </w:rPr>
        <w:t xml:space="preserve">αφαίρεσης, δηλαδή </w:t>
      </w:r>
      <w:r w:rsidR="00A63D4B">
        <w:rPr>
          <w:rFonts w:asciiTheme="minorHAnsi" w:hAnsiTheme="minorHAnsi" w:cstheme="minorHAnsi"/>
          <w:lang w:val="el-GR"/>
        </w:rPr>
        <w:t xml:space="preserve">ο χαρακτήρας είναι </w:t>
      </w:r>
      <w:r w:rsidR="00A63D4B" w:rsidRPr="00AD6E9F">
        <w:rPr>
          <w:rFonts w:asciiTheme="minorHAnsi" w:hAnsiTheme="minorHAnsi" w:cstheme="minorHAnsi"/>
          <w:i/>
          <w:iCs/>
          <w:lang w:val="el-GR"/>
        </w:rPr>
        <w:t>‘-’</w:t>
      </w:r>
      <w:r w:rsidR="00A63D4B">
        <w:rPr>
          <w:rFonts w:asciiTheme="minorHAnsi" w:hAnsiTheme="minorHAnsi" w:cstheme="minorHAnsi"/>
          <w:lang w:val="el-GR"/>
        </w:rPr>
        <w:t xml:space="preserve">, ή </w:t>
      </w:r>
      <w:r w:rsidR="00E7051E">
        <w:rPr>
          <w:rFonts w:asciiTheme="minorHAnsi" w:hAnsiTheme="minorHAnsi" w:cstheme="minorHAnsi"/>
          <w:lang w:val="el-GR"/>
        </w:rPr>
        <w:t>ταιριάσματος, δηλαδή κάθε άλλη περίπτωση και ορίζεται η</w:t>
      </w:r>
      <w:r w:rsidR="00AD6E9F">
        <w:rPr>
          <w:rFonts w:asciiTheme="minorHAnsi" w:hAnsiTheme="minorHAnsi" w:cstheme="minorHAnsi"/>
          <w:lang w:val="el-GR"/>
        </w:rPr>
        <w:t xml:space="preserve"> τρέχουσα</w:t>
      </w:r>
      <w:r w:rsidR="00E7051E">
        <w:rPr>
          <w:rFonts w:asciiTheme="minorHAnsi" w:hAnsiTheme="minorHAnsi" w:cstheme="minorHAnsi"/>
          <w:lang w:val="el-GR"/>
        </w:rPr>
        <w:t xml:space="preserve"> κατάσταση ως </w:t>
      </w:r>
      <w:r w:rsidR="00E7051E" w:rsidRPr="00AD6E9F">
        <w:rPr>
          <w:rFonts w:asciiTheme="minorHAnsi" w:hAnsiTheme="minorHAnsi" w:cstheme="minorHAnsi"/>
          <w:i/>
          <w:iCs/>
          <w:lang w:val="el-GR"/>
        </w:rPr>
        <w:t>‘</w:t>
      </w:r>
      <w:r w:rsidR="00E7051E" w:rsidRPr="00AD6E9F">
        <w:rPr>
          <w:rFonts w:asciiTheme="minorHAnsi" w:hAnsiTheme="minorHAnsi" w:cstheme="minorHAnsi"/>
          <w:i/>
          <w:iCs/>
        </w:rPr>
        <w:t>D</w:t>
      </w:r>
      <w:r w:rsidR="00E7051E" w:rsidRPr="00AD6E9F">
        <w:rPr>
          <w:rFonts w:asciiTheme="minorHAnsi" w:hAnsiTheme="minorHAnsi" w:cstheme="minorHAnsi"/>
          <w:i/>
          <w:iCs/>
          <w:lang w:val="el-GR"/>
        </w:rPr>
        <w:t>’</w:t>
      </w:r>
      <w:r w:rsidR="00E7051E" w:rsidRPr="00E7051E">
        <w:rPr>
          <w:rFonts w:asciiTheme="minorHAnsi" w:hAnsiTheme="minorHAnsi" w:cstheme="minorHAnsi"/>
          <w:lang w:val="el-GR"/>
        </w:rPr>
        <w:t xml:space="preserve"> </w:t>
      </w:r>
      <w:r w:rsidR="00E7051E">
        <w:rPr>
          <w:rFonts w:asciiTheme="minorHAnsi" w:hAnsiTheme="minorHAnsi" w:cstheme="minorHAnsi"/>
          <w:lang w:val="el-GR"/>
        </w:rPr>
        <w:t xml:space="preserve">ή </w:t>
      </w:r>
      <w:r w:rsidR="00AD6E9F" w:rsidRPr="00AD6E9F">
        <w:rPr>
          <w:rFonts w:asciiTheme="minorHAnsi" w:hAnsiTheme="minorHAnsi" w:cstheme="minorHAnsi"/>
          <w:i/>
          <w:iCs/>
          <w:lang w:val="el-GR"/>
        </w:rPr>
        <w:t>‘Μ’,</w:t>
      </w:r>
      <w:r w:rsidR="00AD6E9F">
        <w:rPr>
          <w:rFonts w:asciiTheme="minorHAnsi" w:hAnsiTheme="minorHAnsi" w:cstheme="minorHAnsi"/>
          <w:lang w:val="el-GR"/>
        </w:rPr>
        <w:t xml:space="preserve"> ανάλογα.</w:t>
      </w:r>
    </w:p>
    <w:p w14:paraId="5E0FADAD" w14:textId="48B5DC75" w:rsidR="00AD6E9F" w:rsidRDefault="00AD6E9F" w:rsidP="00301FCB">
      <w:pPr>
        <w:pStyle w:val="ListParagraph"/>
        <w:numPr>
          <w:ilvl w:val="0"/>
          <w:numId w:val="31"/>
        </w:numPr>
        <w:jc w:val="both"/>
        <w:rPr>
          <w:rFonts w:asciiTheme="minorHAnsi" w:hAnsiTheme="minorHAnsi" w:cstheme="minorHAnsi"/>
          <w:lang w:val="el-GR"/>
        </w:rPr>
      </w:pPr>
      <w:r>
        <w:rPr>
          <w:rFonts w:asciiTheme="minorHAnsi" w:hAnsiTheme="minorHAnsi" w:cstheme="minorHAnsi"/>
          <w:lang w:val="el-GR"/>
        </w:rPr>
        <w:t xml:space="preserve">Εάν η τρέχουσα κατάσταση δεν είναι </w:t>
      </w:r>
      <w:r w:rsidR="007C68D6">
        <w:rPr>
          <w:rFonts w:asciiTheme="minorHAnsi" w:hAnsiTheme="minorHAnsi" w:cstheme="minorHAnsi"/>
          <w:lang w:val="el-GR"/>
        </w:rPr>
        <w:t>στις μεταβάσεις</w:t>
      </w:r>
      <w:r w:rsidR="00EA09F0" w:rsidRPr="00EA09F0">
        <w:rPr>
          <w:rFonts w:asciiTheme="minorHAnsi" w:hAnsiTheme="minorHAnsi" w:cstheme="minorHAnsi"/>
          <w:lang w:val="el-GR"/>
        </w:rPr>
        <w:t>,</w:t>
      </w:r>
      <w:r w:rsidR="00EA09F0">
        <w:rPr>
          <w:rFonts w:asciiTheme="minorHAnsi" w:hAnsiTheme="minorHAnsi" w:cstheme="minorHAnsi"/>
          <w:lang w:val="el-GR"/>
        </w:rPr>
        <w:t xml:space="preserve"> τότε </w:t>
      </w:r>
      <w:r w:rsidR="00127FFB">
        <w:rPr>
          <w:rFonts w:asciiTheme="minorHAnsi" w:hAnsiTheme="minorHAnsi" w:cstheme="minorHAnsi"/>
          <w:lang w:val="el-GR"/>
        </w:rPr>
        <w:t xml:space="preserve">ο </w:t>
      </w:r>
      <w:r w:rsidR="00127FFB">
        <w:rPr>
          <w:rFonts w:asciiTheme="minorHAnsi" w:hAnsiTheme="minorHAnsi" w:cstheme="minorHAnsi"/>
        </w:rPr>
        <w:t>counter</w:t>
      </w:r>
      <w:r w:rsidR="00127FFB" w:rsidRPr="00127FFB">
        <w:rPr>
          <w:rFonts w:asciiTheme="minorHAnsi" w:hAnsiTheme="minorHAnsi" w:cstheme="minorHAnsi"/>
          <w:lang w:val="el-GR"/>
        </w:rPr>
        <w:t xml:space="preserve"> </w:t>
      </w:r>
      <w:r w:rsidR="00127FFB">
        <w:rPr>
          <w:rFonts w:asciiTheme="minorHAnsi" w:hAnsiTheme="minorHAnsi" w:cstheme="minorHAnsi"/>
          <w:lang w:val="el-GR"/>
        </w:rPr>
        <w:t>μεταβάσεων για την</w:t>
      </w:r>
      <w:r w:rsidR="00EA09F0">
        <w:rPr>
          <w:rFonts w:asciiTheme="minorHAnsi" w:hAnsiTheme="minorHAnsi" w:cstheme="minorHAnsi"/>
          <w:lang w:val="el-GR"/>
        </w:rPr>
        <w:t xml:space="preserve"> τρέχουσα κατάσταση </w:t>
      </w:r>
      <w:r w:rsidR="00E6155F">
        <w:rPr>
          <w:rFonts w:asciiTheme="minorHAnsi" w:hAnsiTheme="minorHAnsi" w:cstheme="minorHAnsi"/>
          <w:lang w:val="el-GR"/>
        </w:rPr>
        <w:t>ορίζεται ίση με 0 και ύστερα αυξάνονται κατά 1, τόσο το λεξικό μεταβάσεων και καταστάσεων</w:t>
      </w:r>
      <w:r w:rsidR="00A21CD6">
        <w:rPr>
          <w:rFonts w:asciiTheme="minorHAnsi" w:hAnsiTheme="minorHAnsi" w:cstheme="minorHAnsi"/>
          <w:lang w:val="el-GR"/>
        </w:rPr>
        <w:t>, ενώ ορίζεται η τρέχουσα κατάσταση ως προηγούμενη</w:t>
      </w:r>
      <w:r w:rsidR="00E6155F">
        <w:rPr>
          <w:rFonts w:asciiTheme="minorHAnsi" w:hAnsiTheme="minorHAnsi" w:cstheme="minorHAnsi"/>
          <w:lang w:val="el-GR"/>
        </w:rPr>
        <w:t>.</w:t>
      </w:r>
      <w:r w:rsidR="00E93D53">
        <w:rPr>
          <w:rFonts w:asciiTheme="minorHAnsi" w:hAnsiTheme="minorHAnsi" w:cstheme="minorHAnsi"/>
          <w:lang w:val="el-GR"/>
        </w:rPr>
        <w:t xml:space="preserve"> Ύστερα ελέγχεται αν η προηγούμενη κατάσταση που μόλις ορίστηκε </w:t>
      </w:r>
      <w:r w:rsidR="00C45B0F">
        <w:rPr>
          <w:rFonts w:asciiTheme="minorHAnsi" w:hAnsiTheme="minorHAnsi" w:cstheme="minorHAnsi"/>
          <w:lang w:val="el-GR"/>
        </w:rPr>
        <w:t>έχει ήδη οριστεί στα λεξικά, ώστε να ενημερωθούν ανάλογα.</w:t>
      </w:r>
    </w:p>
    <w:p w14:paraId="774F8758" w14:textId="77777777" w:rsidR="00C45B0F" w:rsidRDefault="00C45B0F" w:rsidP="00C45B0F">
      <w:pPr>
        <w:jc w:val="both"/>
        <w:rPr>
          <w:rFonts w:asciiTheme="minorHAnsi" w:hAnsiTheme="minorHAnsi" w:cstheme="minorHAnsi"/>
          <w:lang w:val="el-GR"/>
        </w:rPr>
      </w:pPr>
    </w:p>
    <w:p w14:paraId="2BCC9AE1" w14:textId="376885D8" w:rsidR="00700111" w:rsidRDefault="00636F05" w:rsidP="00C45B0F">
      <w:pPr>
        <w:jc w:val="both"/>
        <w:rPr>
          <w:rFonts w:asciiTheme="minorHAnsi" w:hAnsiTheme="minorHAnsi" w:cstheme="minorHAnsi"/>
          <w:lang w:val="el-GR"/>
        </w:rPr>
      </w:pPr>
      <w:r>
        <w:rPr>
          <w:rFonts w:asciiTheme="minorHAnsi" w:hAnsiTheme="minorHAnsi" w:cstheme="minorHAnsi"/>
          <w:lang w:val="el-GR"/>
        </w:rPr>
        <w:t xml:space="preserve">Αφού τερματίσει ο βρόχος, σημαίνει ότι </w:t>
      </w:r>
      <w:r w:rsidR="008730DF">
        <w:rPr>
          <w:rFonts w:asciiTheme="minorHAnsi" w:hAnsiTheme="minorHAnsi" w:cstheme="minorHAnsi"/>
          <w:lang w:val="el-GR"/>
        </w:rPr>
        <w:t>πλέον βρίσκεται σε κατάσταση τερματισμού, επομένως αυτή ορίζεται.</w:t>
      </w:r>
      <w:r w:rsidR="00AB30F9" w:rsidRPr="00AB30F9">
        <w:rPr>
          <w:rFonts w:asciiTheme="minorHAnsi" w:hAnsiTheme="minorHAnsi" w:cstheme="minorHAnsi"/>
          <w:lang w:val="el-GR"/>
        </w:rPr>
        <w:t xml:space="preserve"> </w:t>
      </w:r>
      <w:r w:rsidR="00AB30F9">
        <w:rPr>
          <w:rFonts w:asciiTheme="minorHAnsi" w:hAnsiTheme="minorHAnsi" w:cstheme="minorHAnsi"/>
          <w:lang w:val="el-GR"/>
        </w:rPr>
        <w:t>Πριν υπολογιστούν οι πιθανότητες,</w:t>
      </w:r>
      <w:r w:rsidR="00700111">
        <w:rPr>
          <w:rFonts w:asciiTheme="minorHAnsi" w:hAnsiTheme="minorHAnsi" w:cstheme="minorHAnsi"/>
          <w:lang w:val="el-GR"/>
        </w:rPr>
        <w:t xml:space="preserve"> ενημερώνεται τα λεξικά με την κατάσταση προσθήκης </w:t>
      </w:r>
      <w:r w:rsidR="00E562B3">
        <w:rPr>
          <w:rFonts w:asciiTheme="minorHAnsi" w:hAnsiTheme="minorHAnsi" w:cstheme="minorHAnsi"/>
          <w:i/>
          <w:iCs/>
          <w:lang w:val="el-GR"/>
        </w:rPr>
        <w:t xml:space="preserve">Ι, </w:t>
      </w:r>
      <w:r w:rsidR="00E562B3">
        <w:rPr>
          <w:rFonts w:asciiTheme="minorHAnsi" w:hAnsiTheme="minorHAnsi" w:cstheme="minorHAnsi"/>
          <w:lang w:val="el-GR"/>
        </w:rPr>
        <w:t xml:space="preserve">ώστε να συμπεριλάβει </w:t>
      </w:r>
      <w:r w:rsidR="00260B46">
        <w:rPr>
          <w:rFonts w:asciiTheme="minorHAnsi" w:hAnsiTheme="minorHAnsi" w:cstheme="minorHAnsi"/>
          <w:lang w:val="el-GR"/>
        </w:rPr>
        <w:t xml:space="preserve">μία κατάσταση Ι για κάθε </w:t>
      </w:r>
      <w:r w:rsidR="003D42CE">
        <w:rPr>
          <w:rFonts w:asciiTheme="minorHAnsi" w:hAnsiTheme="minorHAnsi" w:cstheme="minorHAnsi"/>
          <w:lang w:val="el-GR"/>
        </w:rPr>
        <w:t xml:space="preserve">μία από τις καταστάσεις, ακόμη και να αυτή δεν παρατηρήθηκε </w:t>
      </w:r>
      <w:r w:rsidR="00E577C0">
        <w:rPr>
          <w:rFonts w:asciiTheme="minorHAnsi" w:hAnsiTheme="minorHAnsi" w:cstheme="minorHAnsi"/>
          <w:lang w:val="el-GR"/>
        </w:rPr>
        <w:t>στις αλληλουχίες. Το βήμα αυτό γίνεται για λόγους πληρότητας.</w:t>
      </w:r>
      <w:r w:rsidR="0012212C">
        <w:rPr>
          <w:rFonts w:asciiTheme="minorHAnsi" w:hAnsiTheme="minorHAnsi" w:cstheme="minorHAnsi"/>
          <w:lang w:val="el-GR"/>
        </w:rPr>
        <w:t xml:space="preserve"> Φτάνοντας στο τέλος</w:t>
      </w:r>
      <w:r w:rsidR="00ED668B">
        <w:rPr>
          <w:rFonts w:asciiTheme="minorHAnsi" w:hAnsiTheme="minorHAnsi" w:cstheme="minorHAnsi"/>
          <w:lang w:val="el-GR"/>
        </w:rPr>
        <w:t>, οι πιθανότητες μετάβασης υπολογίζονται ως εξής</w:t>
      </w:r>
    </w:p>
    <w:p w14:paraId="1DB88396" w14:textId="77777777" w:rsidR="00ED668B" w:rsidRDefault="00ED668B" w:rsidP="00C45B0F">
      <w:pPr>
        <w:jc w:val="both"/>
        <w:rPr>
          <w:rFonts w:asciiTheme="minorHAnsi" w:hAnsiTheme="minorHAnsi" w:cstheme="minorHAnsi"/>
          <w:lang w:val="el-GR"/>
        </w:rPr>
      </w:pPr>
    </w:p>
    <w:p w14:paraId="1767E9C1" w14:textId="5FBC7F85" w:rsidR="00ED668B" w:rsidRDefault="00ED668B" w:rsidP="00ED668B">
      <w:pPr>
        <w:pStyle w:val="ListParagraph"/>
        <w:numPr>
          <w:ilvl w:val="0"/>
          <w:numId w:val="32"/>
        </w:numPr>
        <w:jc w:val="both"/>
        <w:rPr>
          <w:rFonts w:asciiTheme="minorHAnsi" w:hAnsiTheme="minorHAnsi" w:cstheme="minorHAnsi"/>
          <w:lang w:val="el-GR"/>
        </w:rPr>
      </w:pPr>
      <w:r>
        <w:rPr>
          <w:rFonts w:asciiTheme="minorHAnsi" w:hAnsiTheme="minorHAnsi" w:cstheme="minorHAnsi"/>
          <w:lang w:val="el-GR"/>
        </w:rPr>
        <w:lastRenderedPageBreak/>
        <w:t xml:space="preserve">Για κάθε προηγούμενη κατάσταση </w:t>
      </w:r>
      <w:r w:rsidR="00E72DF9">
        <w:rPr>
          <w:rFonts w:asciiTheme="minorHAnsi" w:hAnsiTheme="minorHAnsi" w:cstheme="minorHAnsi"/>
          <w:lang w:val="el-GR"/>
        </w:rPr>
        <w:t>στο λεξικό μεταβάσεων</w:t>
      </w:r>
      <w:r w:rsidR="00527452">
        <w:rPr>
          <w:rFonts w:asciiTheme="minorHAnsi" w:hAnsiTheme="minorHAnsi" w:cstheme="minorHAnsi"/>
          <w:lang w:val="el-GR"/>
        </w:rPr>
        <w:t xml:space="preserve"> ορίζεται </w:t>
      </w:r>
      <w:r w:rsidR="00527452">
        <w:rPr>
          <w:rFonts w:asciiTheme="minorHAnsi" w:hAnsiTheme="minorHAnsi" w:cstheme="minorHAnsi"/>
          <w:i/>
          <w:iCs/>
        </w:rPr>
        <w:t>transition</w:t>
      </w:r>
      <w:r w:rsidR="00527452" w:rsidRPr="00527452">
        <w:rPr>
          <w:rFonts w:asciiTheme="minorHAnsi" w:hAnsiTheme="minorHAnsi" w:cstheme="minorHAnsi"/>
          <w:i/>
          <w:iCs/>
          <w:lang w:val="el-GR"/>
        </w:rPr>
        <w:t>_</w:t>
      </w:r>
      <w:r w:rsidR="00527452">
        <w:rPr>
          <w:rFonts w:asciiTheme="minorHAnsi" w:hAnsiTheme="minorHAnsi" w:cstheme="minorHAnsi"/>
          <w:i/>
          <w:iCs/>
        </w:rPr>
        <w:t>probabilities</w:t>
      </w:r>
      <w:r w:rsidR="00527452" w:rsidRPr="006A4147">
        <w:rPr>
          <w:rFonts w:asciiTheme="minorHAnsi" w:hAnsiTheme="minorHAnsi" w:cstheme="minorHAnsi"/>
          <w:i/>
          <w:iCs/>
          <w:lang w:val="el-GR"/>
        </w:rPr>
        <w:t>[</w:t>
      </w:r>
      <w:r w:rsidR="006A4147">
        <w:rPr>
          <w:rFonts w:asciiTheme="minorHAnsi" w:hAnsiTheme="minorHAnsi" w:cstheme="minorHAnsi"/>
          <w:i/>
          <w:iCs/>
        </w:rPr>
        <w:t>previous</w:t>
      </w:r>
      <w:r w:rsidR="006A4147" w:rsidRPr="006A4147">
        <w:rPr>
          <w:rFonts w:asciiTheme="minorHAnsi" w:hAnsiTheme="minorHAnsi" w:cstheme="minorHAnsi"/>
          <w:i/>
          <w:iCs/>
          <w:lang w:val="el-GR"/>
        </w:rPr>
        <w:t>_</w:t>
      </w:r>
      <w:r w:rsidR="006A4147">
        <w:rPr>
          <w:rFonts w:asciiTheme="minorHAnsi" w:hAnsiTheme="minorHAnsi" w:cstheme="minorHAnsi"/>
          <w:i/>
          <w:iCs/>
        </w:rPr>
        <w:t>state</w:t>
      </w:r>
      <w:r w:rsidR="006A4147" w:rsidRPr="006A4147">
        <w:rPr>
          <w:rFonts w:asciiTheme="minorHAnsi" w:hAnsiTheme="minorHAnsi" w:cstheme="minorHAnsi"/>
          <w:i/>
          <w:iCs/>
          <w:lang w:val="el-GR"/>
        </w:rPr>
        <w:t>] = {}</w:t>
      </w:r>
    </w:p>
    <w:p w14:paraId="22294432" w14:textId="5ED30298" w:rsidR="00E72DF9" w:rsidRDefault="006A4147" w:rsidP="00E72DF9">
      <w:pPr>
        <w:pStyle w:val="ListParagraph"/>
        <w:numPr>
          <w:ilvl w:val="1"/>
          <w:numId w:val="32"/>
        </w:numPr>
        <w:jc w:val="both"/>
        <w:rPr>
          <w:rFonts w:asciiTheme="minorHAnsi" w:hAnsiTheme="minorHAnsi" w:cstheme="minorHAnsi"/>
          <w:lang w:val="el-GR"/>
        </w:rPr>
      </w:pPr>
      <w:r>
        <w:rPr>
          <w:rFonts w:asciiTheme="minorHAnsi" w:hAnsiTheme="minorHAnsi" w:cstheme="minorHAnsi"/>
          <w:lang w:val="el-GR"/>
        </w:rPr>
        <w:t xml:space="preserve">Για την τρέχουσα κατάσταση στο λεξικό μεταβάσεων </w:t>
      </w:r>
      <w:r w:rsidR="008654A1">
        <w:rPr>
          <w:rFonts w:asciiTheme="minorHAnsi" w:hAnsiTheme="minorHAnsi" w:cstheme="minorHAnsi"/>
          <w:lang w:val="el-GR"/>
        </w:rPr>
        <w:t xml:space="preserve">ορίζεται η πιθανότητα μετάβασης από την προηγούμενη κατάσταση στην τρέχουσα κατάσταση, ως </w:t>
      </w:r>
    </w:p>
    <w:p w14:paraId="3DD97D46" w14:textId="77777777" w:rsidR="00200997" w:rsidRPr="00A844A0" w:rsidRDefault="00200997" w:rsidP="00200997">
      <w:pPr>
        <w:jc w:val="both"/>
        <w:rPr>
          <w:rFonts w:asciiTheme="minorHAnsi" w:hAnsiTheme="minorHAnsi" w:cstheme="minorHAnsi"/>
          <w:lang w:val="el-GR"/>
        </w:rPr>
      </w:pPr>
    </w:p>
    <w:p w14:paraId="580D9E79" w14:textId="77777777" w:rsidR="00BD6D84" w:rsidRPr="00BD6D84" w:rsidRDefault="00BD6D84" w:rsidP="00200997">
      <w:pPr>
        <w:ind w:left="720"/>
        <w:jc w:val="center"/>
        <w:rPr>
          <w:rFonts w:asciiTheme="minorHAnsi" w:hAnsiTheme="minorHAnsi" w:cstheme="minorHAnsi"/>
          <w:i/>
          <w:iCs/>
          <w:lang w:val="el-GR"/>
        </w:rPr>
      </w:pPr>
      <w:r w:rsidRPr="00BD6D84">
        <w:rPr>
          <w:rFonts w:asciiTheme="minorHAnsi" w:hAnsiTheme="minorHAnsi" w:cstheme="minorHAnsi"/>
          <w:i/>
          <w:iCs/>
          <w:lang w:val="el-GR"/>
        </w:rPr>
        <w:t>(α</w:t>
      </w:r>
      <w:r w:rsidR="00200997" w:rsidRPr="00BD6D84">
        <w:rPr>
          <w:rFonts w:asciiTheme="minorHAnsi" w:hAnsiTheme="minorHAnsi" w:cstheme="minorHAnsi"/>
          <w:i/>
          <w:iCs/>
          <w:lang w:val="el-GR"/>
        </w:rPr>
        <w:t>ριθμός μεταβάσεων από προηγούμενη στη τρέχουσα</w:t>
      </w:r>
      <w:r w:rsidRPr="00BD6D84">
        <w:rPr>
          <w:rFonts w:asciiTheme="minorHAnsi" w:hAnsiTheme="minorHAnsi" w:cstheme="minorHAnsi"/>
          <w:i/>
          <w:iCs/>
          <w:lang w:val="el-GR"/>
        </w:rPr>
        <w:t>)</w:t>
      </w:r>
      <w:r w:rsidR="00200997" w:rsidRPr="00BD6D84">
        <w:rPr>
          <w:rFonts w:asciiTheme="minorHAnsi" w:hAnsiTheme="minorHAnsi" w:cstheme="minorHAnsi"/>
          <w:i/>
          <w:iCs/>
          <w:lang w:val="el-GR"/>
        </w:rPr>
        <w:t xml:space="preserve"> / </w:t>
      </w:r>
    </w:p>
    <w:p w14:paraId="502D9380" w14:textId="513539EF" w:rsidR="00DE1E4A" w:rsidRDefault="00BD6D84" w:rsidP="00477A57">
      <w:pPr>
        <w:ind w:left="720"/>
        <w:jc w:val="center"/>
        <w:rPr>
          <w:rFonts w:asciiTheme="minorHAnsi" w:hAnsiTheme="minorHAnsi" w:cstheme="minorHAnsi"/>
          <w:i/>
          <w:iCs/>
          <w:lang w:val="el-GR"/>
        </w:rPr>
      </w:pPr>
      <w:r w:rsidRPr="00BD6D84">
        <w:rPr>
          <w:rFonts w:asciiTheme="minorHAnsi" w:hAnsiTheme="minorHAnsi" w:cstheme="minorHAnsi"/>
          <w:i/>
          <w:iCs/>
          <w:lang w:val="el-GR"/>
        </w:rPr>
        <w:t>(συνολικός αριθμός μεταβάσεων από προηγούμενη στη τρέχουσα)</w:t>
      </w:r>
    </w:p>
    <w:p w14:paraId="3C1DD6C7" w14:textId="77777777" w:rsidR="00477A57" w:rsidRPr="00A844A0" w:rsidRDefault="00477A57" w:rsidP="00477A57">
      <w:pPr>
        <w:ind w:left="720"/>
        <w:jc w:val="center"/>
        <w:rPr>
          <w:rFonts w:asciiTheme="minorHAnsi" w:hAnsiTheme="minorHAnsi" w:cstheme="minorHAnsi"/>
          <w:i/>
          <w:iCs/>
          <w:lang w:val="el-GR"/>
        </w:rPr>
      </w:pPr>
    </w:p>
    <w:p w14:paraId="13C283AA" w14:textId="77E482B6" w:rsidR="00F35046" w:rsidRPr="00C8022F" w:rsidRDefault="00477A57" w:rsidP="00EC152B">
      <w:pPr>
        <w:jc w:val="both"/>
        <w:rPr>
          <w:rFonts w:asciiTheme="minorHAnsi" w:hAnsiTheme="minorHAnsi" w:cstheme="minorHAnsi"/>
          <w:lang w:val="el-GR"/>
        </w:rPr>
      </w:pPr>
      <w:r>
        <w:rPr>
          <w:rFonts w:asciiTheme="minorHAnsi" w:hAnsiTheme="minorHAnsi" w:cstheme="minorHAnsi"/>
          <w:lang w:val="el-GR"/>
        </w:rPr>
        <w:t>Τέλος επιστρέφεται το λεξικό με τις πιθανότητες μετάβασης.</w:t>
      </w:r>
    </w:p>
    <w:p w14:paraId="016A9CEF" w14:textId="77777777" w:rsidR="00F35046" w:rsidRPr="00915F8D" w:rsidRDefault="00F35046" w:rsidP="00DE1E4A">
      <w:pPr>
        <w:rPr>
          <w:lang w:val="el-GR"/>
        </w:rPr>
      </w:pPr>
    </w:p>
    <w:p w14:paraId="66E34786" w14:textId="27C17DD2" w:rsidR="0034204F" w:rsidRPr="00A844A0" w:rsidRDefault="0034204F" w:rsidP="0034204F">
      <w:pPr>
        <w:rPr>
          <w:rFonts w:asciiTheme="majorHAnsi" w:hAnsiTheme="majorHAnsi" w:cstheme="majorHAnsi"/>
          <w:i/>
          <w:iCs/>
          <w:color w:val="0070C0"/>
        </w:rPr>
      </w:pPr>
      <w:r w:rsidRPr="0034204F">
        <w:rPr>
          <w:rFonts w:asciiTheme="majorHAnsi" w:hAnsiTheme="majorHAnsi" w:cstheme="majorHAnsi"/>
          <w:i/>
          <w:iCs/>
          <w:color w:val="0070C0"/>
        </w:rPr>
        <w:t>def</w:t>
      </w:r>
      <w:r w:rsidRPr="00A844A0">
        <w:rPr>
          <w:rFonts w:asciiTheme="majorHAnsi" w:hAnsiTheme="majorHAnsi" w:cstheme="majorHAnsi"/>
          <w:i/>
          <w:iCs/>
          <w:color w:val="0070C0"/>
        </w:rPr>
        <w:t xml:space="preserve"> </w:t>
      </w:r>
      <w:proofErr w:type="spellStart"/>
      <w:r w:rsidRPr="0034204F">
        <w:rPr>
          <w:rFonts w:asciiTheme="majorHAnsi" w:hAnsiTheme="majorHAnsi" w:cstheme="majorHAnsi"/>
          <w:i/>
          <w:iCs/>
          <w:color w:val="0070C0"/>
        </w:rPr>
        <w:t>viterbi</w:t>
      </w:r>
      <w:r w:rsidRPr="00A844A0">
        <w:rPr>
          <w:rFonts w:asciiTheme="majorHAnsi" w:hAnsiTheme="majorHAnsi" w:cstheme="majorHAnsi"/>
          <w:i/>
          <w:iCs/>
          <w:color w:val="0070C0"/>
        </w:rPr>
        <w:t>_</w:t>
      </w:r>
      <w:proofErr w:type="gramStart"/>
      <w:r w:rsidRPr="0034204F">
        <w:rPr>
          <w:rFonts w:asciiTheme="majorHAnsi" w:hAnsiTheme="majorHAnsi" w:cstheme="majorHAnsi"/>
          <w:i/>
          <w:iCs/>
          <w:color w:val="0070C0"/>
        </w:rPr>
        <w:t>algorithm</w:t>
      </w:r>
      <w:proofErr w:type="spellEnd"/>
      <w:r w:rsidRPr="00A844A0">
        <w:rPr>
          <w:rFonts w:asciiTheme="majorHAnsi" w:hAnsiTheme="majorHAnsi" w:cstheme="majorHAnsi"/>
          <w:i/>
          <w:iCs/>
          <w:color w:val="0070C0"/>
        </w:rPr>
        <w:t>(</w:t>
      </w:r>
      <w:proofErr w:type="gramEnd"/>
      <w:r w:rsidRPr="0034204F">
        <w:rPr>
          <w:rFonts w:asciiTheme="majorHAnsi" w:hAnsiTheme="majorHAnsi" w:cstheme="majorHAnsi"/>
          <w:i/>
          <w:iCs/>
          <w:color w:val="0070C0"/>
        </w:rPr>
        <w:t>sequence</w:t>
      </w:r>
      <w:r w:rsidRPr="00A844A0">
        <w:rPr>
          <w:rFonts w:asciiTheme="majorHAnsi" w:hAnsiTheme="majorHAnsi" w:cstheme="majorHAnsi"/>
          <w:i/>
          <w:iCs/>
          <w:color w:val="0070C0"/>
        </w:rPr>
        <w:t xml:space="preserve">, </w:t>
      </w:r>
      <w:r w:rsidRPr="0034204F">
        <w:rPr>
          <w:rFonts w:asciiTheme="majorHAnsi" w:hAnsiTheme="majorHAnsi" w:cstheme="majorHAnsi"/>
          <w:i/>
          <w:iCs/>
          <w:color w:val="0070C0"/>
        </w:rPr>
        <w:t>emission</w:t>
      </w:r>
      <w:r w:rsidRPr="00A844A0">
        <w:rPr>
          <w:rFonts w:asciiTheme="majorHAnsi" w:hAnsiTheme="majorHAnsi" w:cstheme="majorHAnsi"/>
          <w:i/>
          <w:iCs/>
          <w:color w:val="0070C0"/>
        </w:rPr>
        <w:t>_</w:t>
      </w:r>
      <w:r w:rsidRPr="0034204F">
        <w:rPr>
          <w:rFonts w:asciiTheme="majorHAnsi" w:hAnsiTheme="majorHAnsi" w:cstheme="majorHAnsi"/>
          <w:i/>
          <w:iCs/>
          <w:color w:val="0070C0"/>
        </w:rPr>
        <w:t>probabilities</w:t>
      </w:r>
      <w:r w:rsidRPr="00A844A0">
        <w:rPr>
          <w:rFonts w:asciiTheme="majorHAnsi" w:hAnsiTheme="majorHAnsi" w:cstheme="majorHAnsi"/>
          <w:i/>
          <w:iCs/>
          <w:color w:val="0070C0"/>
        </w:rPr>
        <w:t xml:space="preserve">, </w:t>
      </w:r>
      <w:r w:rsidRPr="0034204F">
        <w:rPr>
          <w:rFonts w:asciiTheme="majorHAnsi" w:hAnsiTheme="majorHAnsi" w:cstheme="majorHAnsi"/>
          <w:i/>
          <w:iCs/>
          <w:color w:val="0070C0"/>
        </w:rPr>
        <w:t>transition</w:t>
      </w:r>
      <w:r w:rsidRPr="00A844A0">
        <w:rPr>
          <w:rFonts w:asciiTheme="majorHAnsi" w:hAnsiTheme="majorHAnsi" w:cstheme="majorHAnsi"/>
          <w:i/>
          <w:iCs/>
          <w:color w:val="0070C0"/>
        </w:rPr>
        <w:t>_</w:t>
      </w:r>
      <w:r w:rsidRPr="0034204F">
        <w:rPr>
          <w:rFonts w:asciiTheme="majorHAnsi" w:hAnsiTheme="majorHAnsi" w:cstheme="majorHAnsi"/>
          <w:i/>
          <w:iCs/>
          <w:color w:val="0070C0"/>
        </w:rPr>
        <w:t>probabilities</w:t>
      </w:r>
      <w:r w:rsidRPr="00A844A0">
        <w:rPr>
          <w:rFonts w:asciiTheme="majorHAnsi" w:hAnsiTheme="majorHAnsi" w:cstheme="majorHAnsi"/>
          <w:i/>
          <w:iCs/>
          <w:color w:val="0070C0"/>
        </w:rPr>
        <w:t xml:space="preserve">, </w:t>
      </w:r>
      <w:r w:rsidRPr="0034204F">
        <w:rPr>
          <w:rFonts w:asciiTheme="majorHAnsi" w:hAnsiTheme="majorHAnsi" w:cstheme="majorHAnsi"/>
          <w:i/>
          <w:iCs/>
          <w:color w:val="0070C0"/>
        </w:rPr>
        <w:t>chars</w:t>
      </w:r>
      <w:r w:rsidRPr="00A844A0">
        <w:rPr>
          <w:rFonts w:asciiTheme="majorHAnsi" w:hAnsiTheme="majorHAnsi" w:cstheme="majorHAnsi"/>
          <w:i/>
          <w:iCs/>
          <w:color w:val="0070C0"/>
        </w:rPr>
        <w:t>):</w:t>
      </w:r>
    </w:p>
    <w:p w14:paraId="650E4D32" w14:textId="7ECA4485" w:rsidR="00F35046" w:rsidRDefault="0034204F" w:rsidP="00EC152B">
      <w:pPr>
        <w:jc w:val="both"/>
        <w:rPr>
          <w:rFonts w:asciiTheme="minorHAnsi" w:hAnsiTheme="minorHAnsi" w:cstheme="minorHAnsi"/>
          <w:lang w:val="el-GR"/>
        </w:rPr>
      </w:pPr>
      <w:r>
        <w:rPr>
          <w:rFonts w:asciiTheme="minorHAnsi" w:hAnsiTheme="minorHAnsi" w:cstheme="minorHAnsi"/>
          <w:lang w:val="el-GR"/>
        </w:rPr>
        <w:t>Η συνάρτηση αυτή πραγματοποιεί</w:t>
      </w:r>
      <w:r w:rsidRPr="00CC4941">
        <w:rPr>
          <w:rFonts w:asciiTheme="minorHAnsi" w:hAnsiTheme="minorHAnsi" w:cstheme="minorHAnsi"/>
          <w:lang w:val="el-GR"/>
        </w:rPr>
        <w:t xml:space="preserve"> </w:t>
      </w:r>
      <w:r w:rsidR="00C8022F">
        <w:rPr>
          <w:rFonts w:asciiTheme="minorHAnsi" w:hAnsiTheme="minorHAnsi" w:cstheme="minorHAnsi"/>
          <w:lang w:val="el-GR"/>
        </w:rPr>
        <w:t xml:space="preserve">την υλοποίηση του αλγόριθμου </w:t>
      </w:r>
      <w:r w:rsidR="00C8022F" w:rsidRPr="000304C3">
        <w:rPr>
          <w:rFonts w:asciiTheme="minorHAnsi" w:hAnsiTheme="minorHAnsi" w:cstheme="minorHAnsi"/>
          <w:i/>
          <w:iCs/>
        </w:rPr>
        <w:t>Viterbi</w:t>
      </w:r>
      <w:r w:rsidR="00C8022F" w:rsidRPr="00C8022F">
        <w:rPr>
          <w:rFonts w:asciiTheme="minorHAnsi" w:hAnsiTheme="minorHAnsi" w:cstheme="minorHAnsi"/>
          <w:lang w:val="el-GR"/>
        </w:rPr>
        <w:t xml:space="preserve">, </w:t>
      </w:r>
      <w:r w:rsidR="00C8022F">
        <w:rPr>
          <w:rFonts w:asciiTheme="minorHAnsi" w:hAnsiTheme="minorHAnsi" w:cstheme="minorHAnsi"/>
          <w:lang w:val="el-GR"/>
        </w:rPr>
        <w:t xml:space="preserve">υπολογίζοντας τα </w:t>
      </w:r>
      <w:r w:rsidR="00C8022F">
        <w:rPr>
          <w:rFonts w:asciiTheme="minorHAnsi" w:hAnsiTheme="minorHAnsi" w:cstheme="minorHAnsi"/>
        </w:rPr>
        <w:t>alignment</w:t>
      </w:r>
      <w:r w:rsidR="00C8022F" w:rsidRPr="00C8022F">
        <w:rPr>
          <w:rFonts w:asciiTheme="minorHAnsi" w:hAnsiTheme="minorHAnsi" w:cstheme="minorHAnsi"/>
          <w:lang w:val="el-GR"/>
        </w:rPr>
        <w:t xml:space="preserve"> </w:t>
      </w:r>
      <w:r w:rsidR="00C8022F">
        <w:rPr>
          <w:rFonts w:asciiTheme="minorHAnsi" w:hAnsiTheme="minorHAnsi" w:cstheme="minorHAnsi"/>
        </w:rPr>
        <w:t>path</w:t>
      </w:r>
      <w:r w:rsidR="00C8022F" w:rsidRPr="00C8022F">
        <w:rPr>
          <w:rFonts w:asciiTheme="minorHAnsi" w:hAnsiTheme="minorHAnsi" w:cstheme="minorHAnsi"/>
          <w:lang w:val="el-GR"/>
        </w:rPr>
        <w:t xml:space="preserve"> </w:t>
      </w:r>
      <w:r w:rsidR="00C8022F">
        <w:rPr>
          <w:rFonts w:asciiTheme="minorHAnsi" w:hAnsiTheme="minorHAnsi" w:cstheme="minorHAnsi"/>
          <w:lang w:val="el-GR"/>
        </w:rPr>
        <w:t xml:space="preserve">και </w:t>
      </w:r>
      <w:r w:rsidR="00C8022F">
        <w:rPr>
          <w:rFonts w:asciiTheme="minorHAnsi" w:hAnsiTheme="minorHAnsi" w:cstheme="minorHAnsi"/>
        </w:rPr>
        <w:t>alignment</w:t>
      </w:r>
      <w:r w:rsidR="00C8022F" w:rsidRPr="00C8022F">
        <w:rPr>
          <w:rFonts w:asciiTheme="minorHAnsi" w:hAnsiTheme="minorHAnsi" w:cstheme="minorHAnsi"/>
          <w:lang w:val="el-GR"/>
        </w:rPr>
        <w:t xml:space="preserve"> </w:t>
      </w:r>
      <w:r w:rsidR="00C8022F">
        <w:rPr>
          <w:rFonts w:asciiTheme="minorHAnsi" w:hAnsiTheme="minorHAnsi" w:cstheme="minorHAnsi"/>
        </w:rPr>
        <w:t>scores</w:t>
      </w:r>
      <w:r w:rsidR="00C8022F" w:rsidRPr="00C8022F">
        <w:rPr>
          <w:rFonts w:asciiTheme="minorHAnsi" w:hAnsiTheme="minorHAnsi" w:cstheme="minorHAnsi"/>
          <w:lang w:val="el-GR"/>
        </w:rPr>
        <w:t xml:space="preserve"> </w:t>
      </w:r>
      <w:r w:rsidR="00C8022F">
        <w:rPr>
          <w:rFonts w:asciiTheme="minorHAnsi" w:hAnsiTheme="minorHAnsi" w:cstheme="minorHAnsi"/>
          <w:lang w:val="el-GR"/>
        </w:rPr>
        <w:t xml:space="preserve">των αλληλουχιών του </w:t>
      </w:r>
      <w:proofErr w:type="spellStart"/>
      <w:r w:rsidR="00C8022F" w:rsidRPr="00C8022F">
        <w:rPr>
          <w:rFonts w:asciiTheme="minorHAnsi" w:hAnsiTheme="minorHAnsi" w:cstheme="minorHAnsi"/>
          <w:i/>
          <w:iCs/>
        </w:rPr>
        <w:t>datasetB</w:t>
      </w:r>
      <w:proofErr w:type="spellEnd"/>
      <w:r w:rsidR="00C8022F" w:rsidRPr="00C8022F">
        <w:rPr>
          <w:rFonts w:asciiTheme="minorHAnsi" w:hAnsiTheme="minorHAnsi" w:cstheme="minorHAnsi"/>
          <w:i/>
          <w:iCs/>
          <w:lang w:val="el-GR"/>
        </w:rPr>
        <w:t xml:space="preserve">, </w:t>
      </w:r>
      <w:r w:rsidR="00C8022F">
        <w:rPr>
          <w:rFonts w:asciiTheme="minorHAnsi" w:hAnsiTheme="minorHAnsi" w:cstheme="minorHAnsi"/>
          <w:lang w:val="el-GR"/>
        </w:rPr>
        <w:t xml:space="preserve">και </w:t>
      </w:r>
      <w:r w:rsidR="00077271">
        <w:rPr>
          <w:rFonts w:asciiTheme="minorHAnsi" w:hAnsiTheme="minorHAnsi" w:cstheme="minorHAnsi"/>
          <w:lang w:val="el-GR"/>
        </w:rPr>
        <w:t>λαμβάνει</w:t>
      </w:r>
      <w:r w:rsidR="00C8022F">
        <w:rPr>
          <w:rFonts w:asciiTheme="minorHAnsi" w:hAnsiTheme="minorHAnsi" w:cstheme="minorHAnsi"/>
          <w:lang w:val="el-GR"/>
        </w:rPr>
        <w:t xml:space="preserve"> ως όρισμα </w:t>
      </w:r>
      <w:r w:rsidR="00077271">
        <w:rPr>
          <w:rFonts w:asciiTheme="minorHAnsi" w:hAnsiTheme="minorHAnsi" w:cstheme="minorHAnsi"/>
          <w:lang w:val="el-GR"/>
        </w:rPr>
        <w:t xml:space="preserve">τις στοιχισμένες ακολουθίες, τις πιθανότητες εκπομπής, τις </w:t>
      </w:r>
      <w:r w:rsidR="00EC152B">
        <w:rPr>
          <w:rFonts w:asciiTheme="minorHAnsi" w:hAnsiTheme="minorHAnsi" w:cstheme="minorHAnsi"/>
          <w:lang w:val="el-GR"/>
        </w:rPr>
        <w:t>πιθανότητες</w:t>
      </w:r>
      <w:r w:rsidR="00077271">
        <w:rPr>
          <w:rFonts w:asciiTheme="minorHAnsi" w:hAnsiTheme="minorHAnsi" w:cstheme="minorHAnsi"/>
          <w:lang w:val="el-GR"/>
        </w:rPr>
        <w:t xml:space="preserve"> μετάβασης από μία κατάσταση σε μία άλλη και τους χαρακτήρες</w:t>
      </w:r>
      <w:r w:rsidR="004B430D">
        <w:rPr>
          <w:rFonts w:asciiTheme="minorHAnsi" w:hAnsiTheme="minorHAnsi" w:cstheme="minorHAnsi"/>
          <w:lang w:val="el-GR"/>
        </w:rPr>
        <w:t xml:space="preserve"> που υπάρχουν στις ακολουθίες, δηλαδή τα </w:t>
      </w:r>
      <w:proofErr w:type="spellStart"/>
      <w:r w:rsidR="004B430D">
        <w:rPr>
          <w:rFonts w:asciiTheme="minorHAnsi" w:hAnsiTheme="minorHAnsi" w:cstheme="minorHAnsi"/>
          <w:lang w:val="el-GR"/>
        </w:rPr>
        <w:t>νουκλεοτίδια</w:t>
      </w:r>
      <w:proofErr w:type="spellEnd"/>
      <w:r w:rsidR="004B430D">
        <w:rPr>
          <w:rFonts w:asciiTheme="minorHAnsi" w:hAnsiTheme="minorHAnsi" w:cstheme="minorHAnsi"/>
          <w:lang w:val="el-GR"/>
        </w:rPr>
        <w:t xml:space="preserve"> </w:t>
      </w:r>
      <w:r w:rsidR="004B430D" w:rsidRPr="00787F1D">
        <w:rPr>
          <w:rFonts w:asciiTheme="minorHAnsi" w:hAnsiTheme="minorHAnsi" w:cstheme="minorHAnsi"/>
          <w:i/>
          <w:iCs/>
        </w:rPr>
        <w:t>A</w:t>
      </w:r>
      <w:r w:rsidR="004B430D" w:rsidRPr="00787F1D">
        <w:rPr>
          <w:rFonts w:asciiTheme="minorHAnsi" w:hAnsiTheme="minorHAnsi" w:cstheme="minorHAnsi"/>
          <w:i/>
          <w:iCs/>
          <w:lang w:val="el-GR"/>
        </w:rPr>
        <w:t xml:space="preserve">, </w:t>
      </w:r>
      <w:r w:rsidR="00787F1D" w:rsidRPr="00787F1D">
        <w:rPr>
          <w:rFonts w:asciiTheme="minorHAnsi" w:hAnsiTheme="minorHAnsi" w:cstheme="minorHAnsi"/>
          <w:i/>
          <w:iCs/>
        </w:rPr>
        <w:t>C</w:t>
      </w:r>
      <w:r w:rsidR="00787F1D" w:rsidRPr="00787F1D">
        <w:rPr>
          <w:rFonts w:asciiTheme="minorHAnsi" w:hAnsiTheme="minorHAnsi" w:cstheme="minorHAnsi"/>
          <w:i/>
          <w:iCs/>
          <w:lang w:val="el-GR"/>
        </w:rPr>
        <w:t xml:space="preserve">, </w:t>
      </w:r>
      <w:r w:rsidR="00787F1D" w:rsidRPr="00787F1D">
        <w:rPr>
          <w:rFonts w:asciiTheme="minorHAnsi" w:hAnsiTheme="minorHAnsi" w:cstheme="minorHAnsi"/>
          <w:i/>
          <w:iCs/>
        </w:rPr>
        <w:t>G</w:t>
      </w:r>
      <w:r w:rsidR="00787F1D" w:rsidRPr="00787F1D">
        <w:rPr>
          <w:rFonts w:asciiTheme="minorHAnsi" w:hAnsiTheme="minorHAnsi" w:cstheme="minorHAnsi"/>
          <w:i/>
          <w:iCs/>
          <w:lang w:val="el-GR"/>
        </w:rPr>
        <w:t xml:space="preserve">, </w:t>
      </w:r>
      <w:r w:rsidR="00787F1D" w:rsidRPr="00787F1D">
        <w:rPr>
          <w:rFonts w:asciiTheme="minorHAnsi" w:hAnsiTheme="minorHAnsi" w:cstheme="minorHAnsi"/>
          <w:i/>
          <w:iCs/>
        </w:rPr>
        <w:t>T</w:t>
      </w:r>
      <w:r w:rsidR="00787F1D" w:rsidRPr="00787F1D">
        <w:rPr>
          <w:rFonts w:asciiTheme="minorHAnsi" w:hAnsiTheme="minorHAnsi" w:cstheme="minorHAnsi"/>
          <w:lang w:val="el-GR"/>
        </w:rPr>
        <w:t xml:space="preserve">. </w:t>
      </w:r>
      <w:r w:rsidR="00854A36">
        <w:rPr>
          <w:rFonts w:asciiTheme="minorHAnsi" w:hAnsiTheme="minorHAnsi" w:cstheme="minorHAnsi"/>
          <w:lang w:val="el-GR"/>
        </w:rPr>
        <w:t xml:space="preserve">Παρακάτω παρατίθεται ο </w:t>
      </w:r>
      <w:proofErr w:type="spellStart"/>
      <w:r w:rsidR="00854A36">
        <w:rPr>
          <w:rFonts w:asciiTheme="minorHAnsi" w:hAnsiTheme="minorHAnsi" w:cstheme="minorHAnsi"/>
          <w:lang w:val="el-GR"/>
        </w:rPr>
        <w:t>ψευδοκώδικας</w:t>
      </w:r>
      <w:proofErr w:type="spellEnd"/>
      <w:r w:rsidR="005C00BC">
        <w:rPr>
          <w:rFonts w:asciiTheme="minorHAnsi" w:hAnsiTheme="minorHAnsi" w:cstheme="minorHAnsi"/>
          <w:lang w:val="el-GR"/>
        </w:rPr>
        <w:t xml:space="preserve"> του αλγορίθμου.</w:t>
      </w:r>
    </w:p>
    <w:p w14:paraId="77714E6C" w14:textId="77777777" w:rsidR="005C00BC" w:rsidRDefault="005C00BC" w:rsidP="00EC152B">
      <w:pPr>
        <w:jc w:val="both"/>
        <w:rPr>
          <w:rFonts w:asciiTheme="minorHAnsi" w:hAnsiTheme="minorHAnsi" w:cstheme="minorHAnsi"/>
          <w:lang w:val="el-GR"/>
        </w:rPr>
      </w:pPr>
    </w:p>
    <w:p w14:paraId="5A94090F" w14:textId="64A870A2" w:rsidR="005C00BC" w:rsidRPr="005C00BC" w:rsidRDefault="00F1204A" w:rsidP="005C00BC">
      <w:pPr>
        <w:jc w:val="both"/>
        <w:rPr>
          <w:rFonts w:asciiTheme="minorHAnsi" w:hAnsiTheme="minorHAnsi" w:cstheme="minorHAnsi"/>
        </w:rPr>
      </w:pPr>
      <w:r w:rsidRPr="003C7392">
        <w:rPr>
          <w:rFonts w:asciiTheme="minorHAnsi" w:hAnsiTheme="minorHAnsi" w:cstheme="minorHAnsi"/>
          <w:i/>
          <w:iCs/>
          <w:lang w:val="el-GR"/>
        </w:rPr>
        <w:t>Αρχικοποίηση</w:t>
      </w:r>
    </w:p>
    <w:p w14:paraId="7C2C58D1" w14:textId="00C42CF1" w:rsidR="005C00BC" w:rsidRPr="004533B5" w:rsidRDefault="00F1204A" w:rsidP="00F1204A">
      <w:pPr>
        <w:pStyle w:val="ListParagraph"/>
        <w:numPr>
          <w:ilvl w:val="0"/>
          <w:numId w:val="33"/>
        </w:numPr>
        <w:jc w:val="both"/>
        <w:rPr>
          <w:rFonts w:asciiTheme="minorHAnsi" w:hAnsiTheme="minorHAnsi" w:cstheme="minorHAnsi"/>
          <w:lang w:val="el-GR"/>
        </w:rPr>
      </w:pPr>
      <w:r>
        <w:rPr>
          <w:rFonts w:asciiTheme="minorHAnsi" w:hAnsiTheme="minorHAnsi" w:cstheme="minorHAnsi"/>
          <w:lang w:val="el-GR"/>
        </w:rPr>
        <w:t>Δημιουργία</w:t>
      </w:r>
      <w:r w:rsidRPr="004533B5">
        <w:rPr>
          <w:rFonts w:asciiTheme="minorHAnsi" w:hAnsiTheme="minorHAnsi" w:cstheme="minorHAnsi"/>
          <w:lang w:val="el-GR"/>
        </w:rPr>
        <w:t xml:space="preserve"> </w:t>
      </w:r>
      <w:r>
        <w:rPr>
          <w:rFonts w:asciiTheme="minorHAnsi" w:hAnsiTheme="minorHAnsi" w:cstheme="minorHAnsi"/>
          <w:lang w:val="el-GR"/>
        </w:rPr>
        <w:t>του</w:t>
      </w:r>
      <w:r w:rsidRPr="004533B5">
        <w:rPr>
          <w:rFonts w:asciiTheme="minorHAnsi" w:hAnsiTheme="minorHAnsi" w:cstheme="minorHAnsi"/>
          <w:lang w:val="el-GR"/>
        </w:rPr>
        <w:t xml:space="preserve"> </w:t>
      </w:r>
      <w:r>
        <w:rPr>
          <w:rFonts w:asciiTheme="minorHAnsi" w:hAnsiTheme="minorHAnsi" w:cstheme="minorHAnsi"/>
          <w:lang w:val="el-GR"/>
        </w:rPr>
        <w:t>πίνακα</w:t>
      </w:r>
      <w:r w:rsidRPr="004533B5">
        <w:rPr>
          <w:rFonts w:asciiTheme="minorHAnsi" w:hAnsiTheme="minorHAnsi" w:cstheme="minorHAnsi"/>
          <w:lang w:val="el-GR"/>
        </w:rPr>
        <w:t xml:space="preserve"> </w:t>
      </w:r>
      <w:r>
        <w:rPr>
          <w:rFonts w:asciiTheme="minorHAnsi" w:hAnsiTheme="minorHAnsi" w:cstheme="minorHAnsi"/>
          <w:lang w:val="el-GR"/>
        </w:rPr>
        <w:t>όπου</w:t>
      </w:r>
      <w:r w:rsidRPr="004533B5">
        <w:rPr>
          <w:rFonts w:asciiTheme="minorHAnsi" w:hAnsiTheme="minorHAnsi" w:cstheme="minorHAnsi"/>
          <w:lang w:val="el-GR"/>
        </w:rPr>
        <w:t xml:space="preserve"> </w:t>
      </w:r>
      <w:r>
        <w:rPr>
          <w:rFonts w:asciiTheme="minorHAnsi" w:hAnsiTheme="minorHAnsi" w:cstheme="minorHAnsi"/>
          <w:lang w:val="el-GR"/>
        </w:rPr>
        <w:t>θα</w:t>
      </w:r>
      <w:r w:rsidRPr="004533B5">
        <w:rPr>
          <w:rFonts w:asciiTheme="minorHAnsi" w:hAnsiTheme="minorHAnsi" w:cstheme="minorHAnsi"/>
          <w:lang w:val="el-GR"/>
        </w:rPr>
        <w:t xml:space="preserve"> </w:t>
      </w:r>
      <w:r>
        <w:rPr>
          <w:rFonts w:asciiTheme="minorHAnsi" w:hAnsiTheme="minorHAnsi" w:cstheme="minorHAnsi"/>
          <w:lang w:val="el-GR"/>
        </w:rPr>
        <w:t>αποθηκευτούν</w:t>
      </w:r>
      <w:r w:rsidRPr="004533B5">
        <w:rPr>
          <w:rFonts w:asciiTheme="minorHAnsi" w:hAnsiTheme="minorHAnsi" w:cstheme="minorHAnsi"/>
          <w:lang w:val="el-GR"/>
        </w:rPr>
        <w:t xml:space="preserve"> </w:t>
      </w:r>
      <w:r w:rsidR="004533B5">
        <w:rPr>
          <w:rFonts w:asciiTheme="minorHAnsi" w:hAnsiTheme="minorHAnsi" w:cstheme="minorHAnsi"/>
          <w:lang w:val="el-GR"/>
        </w:rPr>
        <w:t>οι</w:t>
      </w:r>
      <w:r w:rsidR="004533B5" w:rsidRPr="004533B5">
        <w:rPr>
          <w:rFonts w:asciiTheme="minorHAnsi" w:hAnsiTheme="minorHAnsi" w:cstheme="minorHAnsi"/>
          <w:lang w:val="el-GR"/>
        </w:rPr>
        <w:t xml:space="preserve"> </w:t>
      </w:r>
      <w:r w:rsidR="004533B5">
        <w:rPr>
          <w:rFonts w:asciiTheme="minorHAnsi" w:hAnsiTheme="minorHAnsi" w:cstheme="minorHAnsi"/>
          <w:lang w:val="el-GR"/>
        </w:rPr>
        <w:t>πιθανότητες</w:t>
      </w:r>
      <w:r w:rsidR="004533B5" w:rsidRPr="004533B5">
        <w:rPr>
          <w:rFonts w:asciiTheme="minorHAnsi" w:hAnsiTheme="minorHAnsi" w:cstheme="minorHAnsi"/>
          <w:lang w:val="el-GR"/>
        </w:rPr>
        <w:t xml:space="preserve"> </w:t>
      </w:r>
      <w:r w:rsidR="004533B5">
        <w:rPr>
          <w:rFonts w:asciiTheme="minorHAnsi" w:hAnsiTheme="minorHAnsi" w:cstheme="minorHAnsi"/>
          <w:lang w:val="el-GR"/>
        </w:rPr>
        <w:t>του</w:t>
      </w:r>
      <w:r w:rsidR="004533B5" w:rsidRPr="004533B5">
        <w:rPr>
          <w:rFonts w:asciiTheme="minorHAnsi" w:hAnsiTheme="minorHAnsi" w:cstheme="minorHAnsi"/>
          <w:lang w:val="el-GR"/>
        </w:rPr>
        <w:t xml:space="preserve"> </w:t>
      </w:r>
      <w:r w:rsidR="004533B5">
        <w:rPr>
          <w:rFonts w:asciiTheme="minorHAnsi" w:hAnsiTheme="minorHAnsi" w:cstheme="minorHAnsi"/>
          <w:lang w:val="el-GR"/>
        </w:rPr>
        <w:t>πιο</w:t>
      </w:r>
      <w:r w:rsidR="004533B5" w:rsidRPr="004533B5">
        <w:rPr>
          <w:rFonts w:asciiTheme="minorHAnsi" w:hAnsiTheme="minorHAnsi" w:cstheme="minorHAnsi"/>
          <w:lang w:val="el-GR"/>
        </w:rPr>
        <w:t xml:space="preserve"> </w:t>
      </w:r>
      <w:r w:rsidR="004533B5">
        <w:rPr>
          <w:rFonts w:asciiTheme="minorHAnsi" w:hAnsiTheme="minorHAnsi" w:cstheme="minorHAnsi"/>
          <w:lang w:val="el-GR"/>
        </w:rPr>
        <w:t>πιθανού</w:t>
      </w:r>
      <w:r w:rsidR="004533B5" w:rsidRPr="004533B5">
        <w:rPr>
          <w:rFonts w:asciiTheme="minorHAnsi" w:hAnsiTheme="minorHAnsi" w:cstheme="minorHAnsi"/>
          <w:lang w:val="el-GR"/>
        </w:rPr>
        <w:t xml:space="preserve"> </w:t>
      </w:r>
      <w:r w:rsidR="004533B5">
        <w:rPr>
          <w:rFonts w:asciiTheme="minorHAnsi" w:hAnsiTheme="minorHAnsi" w:cstheme="minorHAnsi"/>
        </w:rPr>
        <w:t>alignment</w:t>
      </w:r>
      <w:r w:rsidR="004533B5" w:rsidRPr="004533B5">
        <w:rPr>
          <w:rFonts w:asciiTheme="minorHAnsi" w:hAnsiTheme="minorHAnsi" w:cstheme="minorHAnsi"/>
          <w:lang w:val="el-GR"/>
        </w:rPr>
        <w:t xml:space="preserve"> </w:t>
      </w:r>
      <w:r w:rsidR="004533B5">
        <w:rPr>
          <w:rFonts w:asciiTheme="minorHAnsi" w:hAnsiTheme="minorHAnsi" w:cstheme="minorHAnsi"/>
        </w:rPr>
        <w:t>pat</w:t>
      </w:r>
      <w:r w:rsidR="00A84BA0">
        <w:rPr>
          <w:rFonts w:asciiTheme="minorHAnsi" w:hAnsiTheme="minorHAnsi" w:cstheme="minorHAnsi"/>
        </w:rPr>
        <w:t>h</w:t>
      </w:r>
      <w:r w:rsidR="004533B5" w:rsidRPr="004533B5">
        <w:rPr>
          <w:rFonts w:asciiTheme="minorHAnsi" w:hAnsiTheme="minorHAnsi" w:cstheme="minorHAnsi"/>
          <w:lang w:val="el-GR"/>
        </w:rPr>
        <w:t xml:space="preserve"> (</w:t>
      </w:r>
      <w:r w:rsidR="004533B5" w:rsidRPr="009C0E8A">
        <w:rPr>
          <w:rFonts w:asciiTheme="minorHAnsi" w:hAnsiTheme="minorHAnsi" w:cstheme="minorHAnsi"/>
          <w:i/>
          <w:iCs/>
        </w:rPr>
        <w:t>Viterbi</w:t>
      </w:r>
      <w:r w:rsidR="004533B5" w:rsidRPr="009C0E8A">
        <w:rPr>
          <w:rFonts w:asciiTheme="minorHAnsi" w:hAnsiTheme="minorHAnsi" w:cstheme="minorHAnsi"/>
          <w:i/>
          <w:iCs/>
          <w:lang w:val="el-GR"/>
        </w:rPr>
        <w:t xml:space="preserve"> </w:t>
      </w:r>
      <w:r w:rsidR="004533B5" w:rsidRPr="009C0E8A">
        <w:rPr>
          <w:rFonts w:asciiTheme="minorHAnsi" w:hAnsiTheme="minorHAnsi" w:cstheme="minorHAnsi"/>
          <w:i/>
          <w:iCs/>
        </w:rPr>
        <w:t>matrix</w:t>
      </w:r>
      <w:r w:rsidR="004533B5" w:rsidRPr="004533B5">
        <w:rPr>
          <w:rFonts w:asciiTheme="minorHAnsi" w:hAnsiTheme="minorHAnsi" w:cstheme="minorHAnsi"/>
          <w:lang w:val="el-GR"/>
        </w:rPr>
        <w:t>).</w:t>
      </w:r>
    </w:p>
    <w:p w14:paraId="4C5837FF" w14:textId="77C8FB81" w:rsidR="005C00BC" w:rsidRPr="003C7392" w:rsidRDefault="004533B5" w:rsidP="00F1204A">
      <w:pPr>
        <w:pStyle w:val="ListParagraph"/>
        <w:numPr>
          <w:ilvl w:val="0"/>
          <w:numId w:val="33"/>
        </w:numPr>
        <w:jc w:val="both"/>
        <w:rPr>
          <w:rFonts w:asciiTheme="minorHAnsi" w:hAnsiTheme="minorHAnsi" w:cstheme="minorHAnsi"/>
          <w:lang w:val="el-GR"/>
        </w:rPr>
      </w:pPr>
      <w:r>
        <w:rPr>
          <w:rFonts w:asciiTheme="minorHAnsi" w:hAnsiTheme="minorHAnsi" w:cstheme="minorHAnsi"/>
          <w:lang w:val="el-GR"/>
        </w:rPr>
        <w:t>Δημιουργία</w:t>
      </w:r>
      <w:r w:rsidRPr="003C7392">
        <w:rPr>
          <w:rFonts w:asciiTheme="minorHAnsi" w:hAnsiTheme="minorHAnsi" w:cstheme="minorHAnsi"/>
          <w:lang w:val="el-GR"/>
        </w:rPr>
        <w:t xml:space="preserve"> </w:t>
      </w:r>
      <w:r>
        <w:rPr>
          <w:rFonts w:asciiTheme="minorHAnsi" w:hAnsiTheme="minorHAnsi" w:cstheme="minorHAnsi"/>
          <w:lang w:val="el-GR"/>
        </w:rPr>
        <w:t>του</w:t>
      </w:r>
      <w:r w:rsidRPr="003C7392">
        <w:rPr>
          <w:rFonts w:asciiTheme="minorHAnsi" w:hAnsiTheme="minorHAnsi" w:cstheme="minorHAnsi"/>
          <w:lang w:val="el-GR"/>
        </w:rPr>
        <w:t xml:space="preserve"> </w:t>
      </w:r>
      <w:r w:rsidR="00A84BA0">
        <w:rPr>
          <w:rFonts w:asciiTheme="minorHAnsi" w:hAnsiTheme="minorHAnsi" w:cstheme="minorHAnsi"/>
          <w:lang w:val="el-GR"/>
        </w:rPr>
        <w:t>πίνακα</w:t>
      </w:r>
      <w:r w:rsidR="00A84BA0" w:rsidRPr="003C7392">
        <w:rPr>
          <w:rFonts w:asciiTheme="minorHAnsi" w:hAnsiTheme="minorHAnsi" w:cstheme="minorHAnsi"/>
          <w:lang w:val="el-GR"/>
        </w:rPr>
        <w:t xml:space="preserve"> </w:t>
      </w:r>
      <w:r w:rsidR="00A84BA0">
        <w:rPr>
          <w:rFonts w:asciiTheme="minorHAnsi" w:hAnsiTheme="minorHAnsi" w:cstheme="minorHAnsi"/>
          <w:lang w:val="el-GR"/>
        </w:rPr>
        <w:t>μονοπατιών</w:t>
      </w:r>
      <w:r w:rsidR="00A84BA0" w:rsidRPr="003C7392">
        <w:rPr>
          <w:rFonts w:asciiTheme="minorHAnsi" w:hAnsiTheme="minorHAnsi" w:cstheme="minorHAnsi"/>
          <w:lang w:val="el-GR"/>
        </w:rPr>
        <w:t xml:space="preserve"> </w:t>
      </w:r>
      <w:r w:rsidR="00A84BA0">
        <w:rPr>
          <w:rFonts w:asciiTheme="minorHAnsi" w:hAnsiTheme="minorHAnsi" w:cstheme="minorHAnsi"/>
          <w:lang w:val="el-GR"/>
        </w:rPr>
        <w:t>όπου</w:t>
      </w:r>
      <w:r w:rsidR="00A84BA0" w:rsidRPr="003C7392">
        <w:rPr>
          <w:rFonts w:asciiTheme="minorHAnsi" w:hAnsiTheme="minorHAnsi" w:cstheme="minorHAnsi"/>
          <w:lang w:val="el-GR"/>
        </w:rPr>
        <w:t xml:space="preserve"> </w:t>
      </w:r>
      <w:r w:rsidR="00A84BA0">
        <w:rPr>
          <w:rFonts w:asciiTheme="minorHAnsi" w:hAnsiTheme="minorHAnsi" w:cstheme="minorHAnsi"/>
          <w:lang w:val="el-GR"/>
        </w:rPr>
        <w:t>θα</w:t>
      </w:r>
      <w:r w:rsidR="00A84BA0" w:rsidRPr="003C7392">
        <w:rPr>
          <w:rFonts w:asciiTheme="minorHAnsi" w:hAnsiTheme="minorHAnsi" w:cstheme="minorHAnsi"/>
          <w:lang w:val="el-GR"/>
        </w:rPr>
        <w:t xml:space="preserve"> </w:t>
      </w:r>
      <w:r w:rsidR="00A84BA0">
        <w:rPr>
          <w:rFonts w:asciiTheme="minorHAnsi" w:hAnsiTheme="minorHAnsi" w:cstheme="minorHAnsi"/>
          <w:lang w:val="el-GR"/>
        </w:rPr>
        <w:t>αποθηκεύονται</w:t>
      </w:r>
      <w:r w:rsidR="00A84BA0" w:rsidRPr="003C7392">
        <w:rPr>
          <w:rFonts w:asciiTheme="minorHAnsi" w:hAnsiTheme="minorHAnsi" w:cstheme="minorHAnsi"/>
          <w:lang w:val="el-GR"/>
        </w:rPr>
        <w:t xml:space="preserve"> </w:t>
      </w:r>
      <w:r w:rsidR="00A84BA0">
        <w:rPr>
          <w:rFonts w:asciiTheme="minorHAnsi" w:hAnsiTheme="minorHAnsi" w:cstheme="minorHAnsi"/>
          <w:lang w:val="el-GR"/>
        </w:rPr>
        <w:t>οι</w:t>
      </w:r>
      <w:r w:rsidR="00A84BA0" w:rsidRPr="003C7392">
        <w:rPr>
          <w:rFonts w:asciiTheme="minorHAnsi" w:hAnsiTheme="minorHAnsi" w:cstheme="minorHAnsi"/>
          <w:lang w:val="el-GR"/>
        </w:rPr>
        <w:t xml:space="preserve"> </w:t>
      </w:r>
      <w:r w:rsidR="003C7392">
        <w:rPr>
          <w:rFonts w:asciiTheme="minorHAnsi" w:hAnsiTheme="minorHAnsi" w:cstheme="minorHAnsi"/>
          <w:lang w:val="el-GR"/>
        </w:rPr>
        <w:t>καταστάσεις των πιο πιθανών μονοπατιών (</w:t>
      </w:r>
      <w:r w:rsidR="003C7392" w:rsidRPr="009C0E8A">
        <w:rPr>
          <w:rFonts w:asciiTheme="minorHAnsi" w:hAnsiTheme="minorHAnsi" w:cstheme="minorHAnsi"/>
          <w:i/>
          <w:iCs/>
        </w:rPr>
        <w:t>path</w:t>
      </w:r>
      <w:r w:rsidR="003C7392" w:rsidRPr="009C0E8A">
        <w:rPr>
          <w:rFonts w:asciiTheme="minorHAnsi" w:hAnsiTheme="minorHAnsi" w:cstheme="minorHAnsi"/>
          <w:i/>
          <w:iCs/>
          <w:lang w:val="el-GR"/>
        </w:rPr>
        <w:t xml:space="preserve"> </w:t>
      </w:r>
      <w:r w:rsidR="003C7392" w:rsidRPr="009C0E8A">
        <w:rPr>
          <w:rFonts w:asciiTheme="minorHAnsi" w:hAnsiTheme="minorHAnsi" w:cstheme="minorHAnsi"/>
          <w:i/>
          <w:iCs/>
        </w:rPr>
        <w:t>matrix</w:t>
      </w:r>
      <w:r w:rsidR="003C7392">
        <w:rPr>
          <w:rFonts w:asciiTheme="minorHAnsi" w:hAnsiTheme="minorHAnsi" w:cstheme="minorHAnsi"/>
          <w:lang w:val="el-GR"/>
        </w:rPr>
        <w:t>)</w:t>
      </w:r>
      <w:r w:rsidR="003C7392" w:rsidRPr="003C7392">
        <w:rPr>
          <w:rFonts w:asciiTheme="minorHAnsi" w:hAnsiTheme="minorHAnsi" w:cstheme="minorHAnsi"/>
          <w:lang w:val="el-GR"/>
        </w:rPr>
        <w:t>.</w:t>
      </w:r>
    </w:p>
    <w:p w14:paraId="747FDDD1" w14:textId="77777777" w:rsidR="003C7392" w:rsidRPr="00A844A0" w:rsidRDefault="003C7392" w:rsidP="003C7392">
      <w:pPr>
        <w:jc w:val="both"/>
        <w:rPr>
          <w:rFonts w:asciiTheme="minorHAnsi" w:hAnsiTheme="minorHAnsi" w:cstheme="minorHAnsi"/>
          <w:lang w:val="el-GR"/>
        </w:rPr>
      </w:pPr>
    </w:p>
    <w:p w14:paraId="6F690508" w14:textId="2625BDBD" w:rsidR="005C00BC" w:rsidRPr="005C00BC" w:rsidRDefault="003C7392" w:rsidP="005C00BC">
      <w:pPr>
        <w:jc w:val="both"/>
        <w:rPr>
          <w:rFonts w:asciiTheme="minorHAnsi" w:hAnsiTheme="minorHAnsi" w:cstheme="minorHAnsi"/>
        </w:rPr>
      </w:pPr>
      <w:r w:rsidRPr="003C7392">
        <w:rPr>
          <w:rFonts w:asciiTheme="minorHAnsi" w:hAnsiTheme="minorHAnsi" w:cstheme="minorHAnsi"/>
          <w:i/>
          <w:iCs/>
          <w:lang w:val="el-GR"/>
        </w:rPr>
        <w:t>Αρχικοποίηση</w:t>
      </w:r>
      <w:r w:rsidRPr="00D96A48">
        <w:rPr>
          <w:rFonts w:asciiTheme="minorHAnsi" w:hAnsiTheme="minorHAnsi" w:cstheme="minorHAnsi"/>
          <w:i/>
          <w:iCs/>
        </w:rPr>
        <w:t xml:space="preserve"> </w:t>
      </w:r>
      <w:r>
        <w:rPr>
          <w:rFonts w:asciiTheme="minorHAnsi" w:hAnsiTheme="minorHAnsi" w:cstheme="minorHAnsi"/>
          <w:i/>
          <w:iCs/>
          <w:lang w:val="el-GR"/>
        </w:rPr>
        <w:t>πιθανοτήτων</w:t>
      </w:r>
    </w:p>
    <w:p w14:paraId="2AF2E41E" w14:textId="0101202A" w:rsidR="005C00BC" w:rsidRPr="00A72EA7" w:rsidRDefault="00D96A48" w:rsidP="00D96A48">
      <w:pPr>
        <w:pStyle w:val="ListParagraph"/>
        <w:numPr>
          <w:ilvl w:val="0"/>
          <w:numId w:val="39"/>
        </w:numPr>
        <w:jc w:val="both"/>
        <w:rPr>
          <w:rFonts w:asciiTheme="minorHAnsi" w:hAnsiTheme="minorHAnsi" w:cstheme="minorHAnsi"/>
          <w:lang w:val="el-GR"/>
        </w:rPr>
      </w:pPr>
      <w:r>
        <w:rPr>
          <w:rFonts w:asciiTheme="minorHAnsi" w:hAnsiTheme="minorHAnsi" w:cstheme="minorHAnsi"/>
          <w:lang w:val="el-GR"/>
        </w:rPr>
        <w:t>Ορίζονται</w:t>
      </w:r>
      <w:r w:rsidRPr="00A72EA7">
        <w:rPr>
          <w:rFonts w:asciiTheme="minorHAnsi" w:hAnsiTheme="minorHAnsi" w:cstheme="minorHAnsi"/>
          <w:lang w:val="el-GR"/>
        </w:rPr>
        <w:t xml:space="preserve"> </w:t>
      </w:r>
      <w:r>
        <w:rPr>
          <w:rFonts w:asciiTheme="minorHAnsi" w:hAnsiTheme="minorHAnsi" w:cstheme="minorHAnsi"/>
          <w:lang w:val="el-GR"/>
        </w:rPr>
        <w:t>οι</w:t>
      </w:r>
      <w:r w:rsidRPr="00A72EA7">
        <w:rPr>
          <w:rFonts w:asciiTheme="minorHAnsi" w:hAnsiTheme="minorHAnsi" w:cstheme="minorHAnsi"/>
          <w:lang w:val="el-GR"/>
        </w:rPr>
        <w:t xml:space="preserve"> </w:t>
      </w:r>
      <w:r>
        <w:rPr>
          <w:rFonts w:asciiTheme="minorHAnsi" w:hAnsiTheme="minorHAnsi" w:cstheme="minorHAnsi"/>
          <w:lang w:val="el-GR"/>
        </w:rPr>
        <w:t>αρχικές</w:t>
      </w:r>
      <w:r w:rsidRPr="00A72EA7">
        <w:rPr>
          <w:rFonts w:asciiTheme="minorHAnsi" w:hAnsiTheme="minorHAnsi" w:cstheme="minorHAnsi"/>
          <w:lang w:val="el-GR"/>
        </w:rPr>
        <w:t xml:space="preserve"> </w:t>
      </w:r>
      <w:r>
        <w:rPr>
          <w:rFonts w:asciiTheme="minorHAnsi" w:hAnsiTheme="minorHAnsi" w:cstheme="minorHAnsi"/>
          <w:lang w:val="el-GR"/>
        </w:rPr>
        <w:t>τιμές</w:t>
      </w:r>
      <w:r w:rsidRPr="00A72EA7">
        <w:rPr>
          <w:rFonts w:asciiTheme="minorHAnsi" w:hAnsiTheme="minorHAnsi" w:cstheme="minorHAnsi"/>
          <w:lang w:val="el-GR"/>
        </w:rPr>
        <w:t xml:space="preserve"> </w:t>
      </w:r>
      <w:r>
        <w:rPr>
          <w:rFonts w:asciiTheme="minorHAnsi" w:hAnsiTheme="minorHAnsi" w:cstheme="minorHAnsi"/>
          <w:lang w:val="el-GR"/>
        </w:rPr>
        <w:t>του</w:t>
      </w:r>
      <w:r w:rsidRPr="00A72EA7">
        <w:rPr>
          <w:rFonts w:asciiTheme="minorHAnsi" w:hAnsiTheme="minorHAnsi" w:cstheme="minorHAnsi"/>
          <w:lang w:val="el-GR"/>
        </w:rPr>
        <w:t xml:space="preserve"> </w:t>
      </w:r>
      <w:r w:rsidRPr="009C0E8A">
        <w:rPr>
          <w:rFonts w:asciiTheme="minorHAnsi" w:hAnsiTheme="minorHAnsi" w:cstheme="minorHAnsi"/>
          <w:i/>
          <w:iCs/>
        </w:rPr>
        <w:t>Viterbi</w:t>
      </w:r>
      <w:r w:rsidRPr="009C0E8A">
        <w:rPr>
          <w:rFonts w:asciiTheme="minorHAnsi" w:hAnsiTheme="minorHAnsi" w:cstheme="minorHAnsi"/>
          <w:i/>
          <w:iCs/>
          <w:lang w:val="el-GR"/>
        </w:rPr>
        <w:t xml:space="preserve"> </w:t>
      </w:r>
      <w:r w:rsidRPr="009C0E8A">
        <w:rPr>
          <w:rFonts w:asciiTheme="minorHAnsi" w:hAnsiTheme="minorHAnsi" w:cstheme="minorHAnsi"/>
          <w:i/>
          <w:iCs/>
        </w:rPr>
        <w:t>matrix</w:t>
      </w:r>
      <w:r w:rsidRPr="00A72EA7">
        <w:rPr>
          <w:rFonts w:asciiTheme="minorHAnsi" w:hAnsiTheme="minorHAnsi" w:cstheme="minorHAnsi"/>
          <w:lang w:val="el-GR"/>
        </w:rPr>
        <w:t xml:space="preserve"> </w:t>
      </w:r>
      <w:r w:rsidR="00A72EA7">
        <w:rPr>
          <w:rFonts w:asciiTheme="minorHAnsi" w:hAnsiTheme="minorHAnsi" w:cstheme="minorHAnsi"/>
          <w:lang w:val="el-GR"/>
        </w:rPr>
        <w:t>και</w:t>
      </w:r>
      <w:r w:rsidR="00A72EA7" w:rsidRPr="00A72EA7">
        <w:rPr>
          <w:rFonts w:asciiTheme="minorHAnsi" w:hAnsiTheme="minorHAnsi" w:cstheme="minorHAnsi"/>
          <w:lang w:val="el-GR"/>
        </w:rPr>
        <w:t xml:space="preserve"> </w:t>
      </w:r>
      <w:r w:rsidR="00A72EA7">
        <w:rPr>
          <w:rFonts w:asciiTheme="minorHAnsi" w:hAnsiTheme="minorHAnsi" w:cstheme="minorHAnsi"/>
          <w:lang w:val="el-GR"/>
        </w:rPr>
        <w:t>του</w:t>
      </w:r>
      <w:r w:rsidR="00A72EA7" w:rsidRPr="00A72EA7">
        <w:rPr>
          <w:rFonts w:asciiTheme="minorHAnsi" w:hAnsiTheme="minorHAnsi" w:cstheme="minorHAnsi"/>
          <w:lang w:val="el-GR"/>
        </w:rPr>
        <w:t xml:space="preserve"> </w:t>
      </w:r>
      <w:r w:rsidR="00A72EA7" w:rsidRPr="009C0E8A">
        <w:rPr>
          <w:rFonts w:asciiTheme="minorHAnsi" w:hAnsiTheme="minorHAnsi" w:cstheme="minorHAnsi"/>
          <w:i/>
          <w:iCs/>
        </w:rPr>
        <w:t>path</w:t>
      </w:r>
      <w:r w:rsidR="00A72EA7" w:rsidRPr="009C0E8A">
        <w:rPr>
          <w:rFonts w:asciiTheme="minorHAnsi" w:hAnsiTheme="minorHAnsi" w:cstheme="minorHAnsi"/>
          <w:i/>
          <w:iCs/>
          <w:lang w:val="el-GR"/>
        </w:rPr>
        <w:t xml:space="preserve"> </w:t>
      </w:r>
      <w:r w:rsidR="00A72EA7" w:rsidRPr="009C0E8A">
        <w:rPr>
          <w:rFonts w:asciiTheme="minorHAnsi" w:hAnsiTheme="minorHAnsi" w:cstheme="minorHAnsi"/>
          <w:i/>
          <w:iCs/>
        </w:rPr>
        <w:t>matrix</w:t>
      </w:r>
      <w:r w:rsidR="00A72EA7" w:rsidRPr="00A72EA7">
        <w:rPr>
          <w:rFonts w:asciiTheme="minorHAnsi" w:hAnsiTheme="minorHAnsi" w:cstheme="minorHAnsi"/>
          <w:lang w:val="el-GR"/>
        </w:rPr>
        <w:t>.</w:t>
      </w:r>
    </w:p>
    <w:p w14:paraId="40932BFD" w14:textId="77777777" w:rsidR="00A72EA7" w:rsidRPr="00A844A0" w:rsidRDefault="00A72EA7" w:rsidP="00A72EA7">
      <w:pPr>
        <w:jc w:val="both"/>
        <w:rPr>
          <w:rFonts w:asciiTheme="minorHAnsi" w:hAnsiTheme="minorHAnsi" w:cstheme="minorHAnsi"/>
          <w:lang w:val="el-GR"/>
        </w:rPr>
      </w:pPr>
    </w:p>
    <w:p w14:paraId="43260F11" w14:textId="290DA1BA" w:rsidR="005C00BC" w:rsidRPr="00A72EA7" w:rsidRDefault="00A72EA7" w:rsidP="005C00BC">
      <w:pPr>
        <w:jc w:val="both"/>
        <w:rPr>
          <w:rFonts w:asciiTheme="minorHAnsi" w:hAnsiTheme="minorHAnsi" w:cstheme="minorHAnsi"/>
          <w:i/>
          <w:iCs/>
          <w:lang w:val="el-GR"/>
        </w:rPr>
      </w:pPr>
      <w:r w:rsidRPr="00A72EA7">
        <w:rPr>
          <w:rFonts w:asciiTheme="minorHAnsi" w:hAnsiTheme="minorHAnsi" w:cstheme="minorHAnsi"/>
          <w:i/>
          <w:iCs/>
          <w:lang w:val="el-GR"/>
        </w:rPr>
        <w:t>Για κάθε αλληλουχία</w:t>
      </w:r>
    </w:p>
    <w:p w14:paraId="261CD38C" w14:textId="7015338E" w:rsidR="005C00BC" w:rsidRPr="00A72EA7" w:rsidRDefault="00A72EA7" w:rsidP="00F1204A">
      <w:pPr>
        <w:pStyle w:val="ListParagraph"/>
        <w:numPr>
          <w:ilvl w:val="1"/>
          <w:numId w:val="35"/>
        </w:numPr>
        <w:jc w:val="both"/>
        <w:rPr>
          <w:rFonts w:asciiTheme="minorHAnsi" w:hAnsiTheme="minorHAnsi" w:cstheme="minorHAnsi"/>
          <w:lang w:val="el-GR"/>
        </w:rPr>
      </w:pPr>
      <w:r>
        <w:rPr>
          <w:rFonts w:asciiTheme="minorHAnsi" w:hAnsiTheme="minorHAnsi" w:cstheme="minorHAnsi"/>
          <w:lang w:val="el-GR"/>
        </w:rPr>
        <w:t>Για κάθε χαρακτήρα της αλληλουχίας</w:t>
      </w:r>
    </w:p>
    <w:p w14:paraId="3AEC6991" w14:textId="6292D7CA" w:rsidR="005C00BC" w:rsidRPr="0004000F" w:rsidRDefault="00A72EA7" w:rsidP="004254EB">
      <w:pPr>
        <w:pStyle w:val="ListParagraph"/>
        <w:numPr>
          <w:ilvl w:val="2"/>
          <w:numId w:val="35"/>
        </w:numPr>
        <w:jc w:val="both"/>
        <w:rPr>
          <w:rFonts w:asciiTheme="minorHAnsi" w:hAnsiTheme="minorHAnsi" w:cstheme="minorHAnsi"/>
          <w:lang w:val="el-GR"/>
        </w:rPr>
      </w:pPr>
      <w:r>
        <w:rPr>
          <w:rFonts w:asciiTheme="minorHAnsi" w:hAnsiTheme="minorHAnsi" w:cstheme="minorHAnsi"/>
          <w:lang w:val="el-GR"/>
        </w:rPr>
        <w:t>Υπολογισμός</w:t>
      </w:r>
      <w:r w:rsidRPr="0004000F">
        <w:rPr>
          <w:rFonts w:asciiTheme="minorHAnsi" w:hAnsiTheme="minorHAnsi" w:cstheme="minorHAnsi"/>
          <w:lang w:val="el-GR"/>
        </w:rPr>
        <w:t xml:space="preserve"> </w:t>
      </w:r>
      <w:r>
        <w:rPr>
          <w:rFonts w:asciiTheme="minorHAnsi" w:hAnsiTheme="minorHAnsi" w:cstheme="minorHAnsi"/>
          <w:lang w:val="el-GR"/>
        </w:rPr>
        <w:t>της</w:t>
      </w:r>
      <w:r w:rsidRPr="0004000F">
        <w:rPr>
          <w:rFonts w:asciiTheme="minorHAnsi" w:hAnsiTheme="minorHAnsi" w:cstheme="minorHAnsi"/>
          <w:lang w:val="el-GR"/>
        </w:rPr>
        <w:t xml:space="preserve"> </w:t>
      </w:r>
      <w:r w:rsidR="0004000F">
        <w:rPr>
          <w:rFonts w:asciiTheme="minorHAnsi" w:hAnsiTheme="minorHAnsi" w:cstheme="minorHAnsi"/>
          <w:lang w:val="el-GR"/>
        </w:rPr>
        <w:t>πιθανότητας</w:t>
      </w:r>
      <w:r w:rsidRPr="0004000F">
        <w:rPr>
          <w:rFonts w:asciiTheme="minorHAnsi" w:hAnsiTheme="minorHAnsi" w:cstheme="minorHAnsi"/>
          <w:lang w:val="el-GR"/>
        </w:rPr>
        <w:t xml:space="preserve"> </w:t>
      </w:r>
      <w:r w:rsidR="0004000F">
        <w:rPr>
          <w:rFonts w:asciiTheme="minorHAnsi" w:hAnsiTheme="minorHAnsi" w:cstheme="minorHAnsi"/>
          <w:lang w:val="el-GR"/>
        </w:rPr>
        <w:t>κάθε</w:t>
      </w:r>
      <w:r w:rsidR="0004000F" w:rsidRPr="0004000F">
        <w:rPr>
          <w:rFonts w:asciiTheme="minorHAnsi" w:hAnsiTheme="minorHAnsi" w:cstheme="minorHAnsi"/>
          <w:lang w:val="el-GR"/>
        </w:rPr>
        <w:t xml:space="preserve"> </w:t>
      </w:r>
      <w:r w:rsidR="0004000F">
        <w:rPr>
          <w:rFonts w:asciiTheme="minorHAnsi" w:hAnsiTheme="minorHAnsi" w:cstheme="minorHAnsi"/>
          <w:lang w:val="el-GR"/>
        </w:rPr>
        <w:t>κατάστασης</w:t>
      </w:r>
      <w:r w:rsidR="0004000F" w:rsidRPr="0004000F">
        <w:rPr>
          <w:rFonts w:asciiTheme="minorHAnsi" w:hAnsiTheme="minorHAnsi" w:cstheme="minorHAnsi"/>
          <w:lang w:val="el-GR"/>
        </w:rPr>
        <w:t xml:space="preserve"> (</w:t>
      </w:r>
      <w:r w:rsidR="0004000F" w:rsidRPr="009C0E8A">
        <w:rPr>
          <w:rFonts w:asciiTheme="minorHAnsi" w:hAnsiTheme="minorHAnsi" w:cstheme="minorHAnsi"/>
          <w:i/>
          <w:iCs/>
        </w:rPr>
        <w:t>M</w:t>
      </w:r>
      <w:r w:rsidR="0004000F" w:rsidRPr="009C0E8A">
        <w:rPr>
          <w:rFonts w:asciiTheme="minorHAnsi" w:hAnsiTheme="minorHAnsi" w:cstheme="minorHAnsi"/>
          <w:i/>
          <w:iCs/>
          <w:lang w:val="el-GR"/>
        </w:rPr>
        <w:t xml:space="preserve">, </w:t>
      </w:r>
      <w:r w:rsidR="0004000F" w:rsidRPr="009C0E8A">
        <w:rPr>
          <w:rFonts w:asciiTheme="minorHAnsi" w:hAnsiTheme="minorHAnsi" w:cstheme="minorHAnsi"/>
          <w:i/>
          <w:iCs/>
        </w:rPr>
        <w:t>D</w:t>
      </w:r>
      <w:r w:rsidR="0004000F" w:rsidRPr="009C0E8A">
        <w:rPr>
          <w:rFonts w:asciiTheme="minorHAnsi" w:hAnsiTheme="minorHAnsi" w:cstheme="minorHAnsi"/>
          <w:i/>
          <w:iCs/>
          <w:lang w:val="el-GR"/>
        </w:rPr>
        <w:t xml:space="preserve">, </w:t>
      </w:r>
      <w:r w:rsidR="0004000F" w:rsidRPr="009C0E8A">
        <w:rPr>
          <w:rFonts w:asciiTheme="minorHAnsi" w:hAnsiTheme="minorHAnsi" w:cstheme="minorHAnsi"/>
          <w:i/>
          <w:iCs/>
        </w:rPr>
        <w:t>I</w:t>
      </w:r>
      <w:r w:rsidR="0004000F" w:rsidRPr="0004000F">
        <w:rPr>
          <w:rFonts w:asciiTheme="minorHAnsi" w:hAnsiTheme="minorHAnsi" w:cstheme="minorHAnsi"/>
          <w:lang w:val="el-GR"/>
        </w:rPr>
        <w:t>).</w:t>
      </w:r>
    </w:p>
    <w:p w14:paraId="35C2F7A6" w14:textId="74DC3E3E" w:rsidR="00F1204A" w:rsidRPr="0004000F" w:rsidRDefault="0004000F" w:rsidP="004254EB">
      <w:pPr>
        <w:pStyle w:val="ListParagraph"/>
        <w:numPr>
          <w:ilvl w:val="2"/>
          <w:numId w:val="33"/>
        </w:numPr>
        <w:jc w:val="both"/>
        <w:rPr>
          <w:rFonts w:asciiTheme="minorHAnsi" w:hAnsiTheme="minorHAnsi" w:cstheme="minorHAnsi"/>
          <w:lang w:val="el-GR"/>
        </w:rPr>
      </w:pPr>
      <w:r>
        <w:rPr>
          <w:rFonts w:asciiTheme="minorHAnsi" w:hAnsiTheme="minorHAnsi" w:cstheme="minorHAnsi"/>
          <w:lang w:val="el-GR"/>
        </w:rPr>
        <w:t>Ενημέρωση</w:t>
      </w:r>
      <w:r w:rsidRPr="0004000F">
        <w:rPr>
          <w:rFonts w:asciiTheme="minorHAnsi" w:hAnsiTheme="minorHAnsi" w:cstheme="minorHAnsi"/>
          <w:lang w:val="el-GR"/>
        </w:rPr>
        <w:t xml:space="preserve"> </w:t>
      </w:r>
      <w:r>
        <w:rPr>
          <w:rFonts w:asciiTheme="minorHAnsi" w:hAnsiTheme="minorHAnsi" w:cstheme="minorHAnsi"/>
          <w:lang w:val="el-GR"/>
        </w:rPr>
        <w:t>του</w:t>
      </w:r>
      <w:r w:rsidRPr="0004000F">
        <w:rPr>
          <w:rFonts w:asciiTheme="minorHAnsi" w:hAnsiTheme="minorHAnsi" w:cstheme="minorHAnsi"/>
          <w:lang w:val="el-GR"/>
        </w:rPr>
        <w:t xml:space="preserve"> </w:t>
      </w:r>
      <w:r w:rsidR="005C00BC" w:rsidRPr="009C0E8A">
        <w:rPr>
          <w:rFonts w:asciiTheme="minorHAnsi" w:hAnsiTheme="minorHAnsi" w:cstheme="minorHAnsi"/>
          <w:i/>
          <w:iCs/>
        </w:rPr>
        <w:t>Viterbi</w:t>
      </w:r>
      <w:r w:rsidR="005C00BC" w:rsidRPr="009C0E8A">
        <w:rPr>
          <w:rFonts w:asciiTheme="minorHAnsi" w:hAnsiTheme="minorHAnsi" w:cstheme="minorHAnsi"/>
          <w:i/>
          <w:iCs/>
          <w:lang w:val="el-GR"/>
        </w:rPr>
        <w:t xml:space="preserve"> </w:t>
      </w:r>
      <w:r w:rsidR="005C00BC" w:rsidRPr="009C0E8A">
        <w:rPr>
          <w:rFonts w:asciiTheme="minorHAnsi" w:hAnsiTheme="minorHAnsi" w:cstheme="minorHAnsi"/>
          <w:i/>
          <w:iCs/>
        </w:rPr>
        <w:t>matrix</w:t>
      </w:r>
      <w:r w:rsidR="005C00BC" w:rsidRPr="0004000F">
        <w:rPr>
          <w:rFonts w:asciiTheme="minorHAnsi" w:hAnsiTheme="minorHAnsi" w:cstheme="minorHAnsi"/>
          <w:lang w:val="el-GR"/>
        </w:rPr>
        <w:t xml:space="preserve"> </w:t>
      </w:r>
      <w:r>
        <w:rPr>
          <w:rFonts w:asciiTheme="minorHAnsi" w:hAnsiTheme="minorHAnsi" w:cstheme="minorHAnsi"/>
          <w:lang w:val="el-GR"/>
        </w:rPr>
        <w:t>με την μέγιστη πιθανότητα</w:t>
      </w:r>
      <w:r w:rsidR="005C00BC" w:rsidRPr="0004000F">
        <w:rPr>
          <w:rFonts w:asciiTheme="minorHAnsi" w:hAnsiTheme="minorHAnsi" w:cstheme="minorHAnsi"/>
          <w:lang w:val="el-GR"/>
        </w:rPr>
        <w:t>.</w:t>
      </w:r>
    </w:p>
    <w:p w14:paraId="3BD1B9E0" w14:textId="2A4E18B0" w:rsidR="005C00BC" w:rsidRPr="004254EB" w:rsidRDefault="0004000F" w:rsidP="004254EB">
      <w:pPr>
        <w:pStyle w:val="ListParagraph"/>
        <w:numPr>
          <w:ilvl w:val="2"/>
          <w:numId w:val="33"/>
        </w:numPr>
        <w:jc w:val="both"/>
        <w:rPr>
          <w:rFonts w:asciiTheme="minorHAnsi" w:hAnsiTheme="minorHAnsi" w:cstheme="minorHAnsi"/>
          <w:lang w:val="el-GR"/>
        </w:rPr>
      </w:pPr>
      <w:r>
        <w:rPr>
          <w:rFonts w:asciiTheme="minorHAnsi" w:hAnsiTheme="minorHAnsi" w:cstheme="minorHAnsi"/>
          <w:lang w:val="el-GR"/>
        </w:rPr>
        <w:t>Ενημέρωση</w:t>
      </w:r>
      <w:r w:rsidRPr="004254EB">
        <w:rPr>
          <w:rFonts w:asciiTheme="minorHAnsi" w:hAnsiTheme="minorHAnsi" w:cstheme="minorHAnsi"/>
          <w:lang w:val="el-GR"/>
        </w:rPr>
        <w:t xml:space="preserve"> </w:t>
      </w:r>
      <w:r>
        <w:rPr>
          <w:rFonts w:asciiTheme="minorHAnsi" w:hAnsiTheme="minorHAnsi" w:cstheme="minorHAnsi"/>
          <w:lang w:val="el-GR"/>
        </w:rPr>
        <w:t>του</w:t>
      </w:r>
      <w:r w:rsidR="004254EB">
        <w:rPr>
          <w:rFonts w:asciiTheme="minorHAnsi" w:hAnsiTheme="minorHAnsi" w:cstheme="minorHAnsi"/>
          <w:lang w:val="el-GR"/>
        </w:rPr>
        <w:t xml:space="preserve"> </w:t>
      </w:r>
      <w:r w:rsidR="004254EB" w:rsidRPr="009C0E8A">
        <w:rPr>
          <w:rFonts w:asciiTheme="minorHAnsi" w:hAnsiTheme="minorHAnsi" w:cstheme="minorHAnsi"/>
          <w:i/>
          <w:iCs/>
        </w:rPr>
        <w:t>path</w:t>
      </w:r>
      <w:r w:rsidR="004254EB" w:rsidRPr="009C0E8A">
        <w:rPr>
          <w:rFonts w:asciiTheme="minorHAnsi" w:hAnsiTheme="minorHAnsi" w:cstheme="minorHAnsi"/>
          <w:i/>
          <w:iCs/>
          <w:lang w:val="el-GR"/>
        </w:rPr>
        <w:t xml:space="preserve"> </w:t>
      </w:r>
      <w:r w:rsidR="004254EB" w:rsidRPr="009C0E8A">
        <w:rPr>
          <w:rFonts w:asciiTheme="minorHAnsi" w:hAnsiTheme="minorHAnsi" w:cstheme="minorHAnsi"/>
          <w:i/>
          <w:iCs/>
        </w:rPr>
        <w:t>matrix</w:t>
      </w:r>
      <w:r w:rsidRPr="004254EB">
        <w:rPr>
          <w:rFonts w:asciiTheme="minorHAnsi" w:hAnsiTheme="minorHAnsi" w:cstheme="minorHAnsi"/>
          <w:lang w:val="el-GR"/>
        </w:rPr>
        <w:t xml:space="preserve"> </w:t>
      </w:r>
      <w:r>
        <w:rPr>
          <w:rFonts w:asciiTheme="minorHAnsi" w:hAnsiTheme="minorHAnsi" w:cstheme="minorHAnsi"/>
          <w:lang w:val="el-GR"/>
        </w:rPr>
        <w:t>με</w:t>
      </w:r>
      <w:r w:rsidRPr="004254EB">
        <w:rPr>
          <w:rFonts w:asciiTheme="minorHAnsi" w:hAnsiTheme="minorHAnsi" w:cstheme="minorHAnsi"/>
          <w:lang w:val="el-GR"/>
        </w:rPr>
        <w:t xml:space="preserve"> </w:t>
      </w:r>
      <w:r>
        <w:rPr>
          <w:rFonts w:asciiTheme="minorHAnsi" w:hAnsiTheme="minorHAnsi" w:cstheme="minorHAnsi"/>
          <w:lang w:val="el-GR"/>
        </w:rPr>
        <w:t>την</w:t>
      </w:r>
      <w:r w:rsidRPr="004254EB">
        <w:rPr>
          <w:rFonts w:asciiTheme="minorHAnsi" w:hAnsiTheme="minorHAnsi" w:cstheme="minorHAnsi"/>
          <w:lang w:val="el-GR"/>
        </w:rPr>
        <w:t xml:space="preserve"> </w:t>
      </w:r>
      <w:r w:rsidR="004254EB">
        <w:rPr>
          <w:rFonts w:asciiTheme="minorHAnsi" w:hAnsiTheme="minorHAnsi" w:cstheme="minorHAnsi"/>
          <w:lang w:val="el-GR"/>
        </w:rPr>
        <w:t>κατάσταση</w:t>
      </w:r>
      <w:r w:rsidRPr="004254EB">
        <w:rPr>
          <w:rFonts w:asciiTheme="minorHAnsi" w:hAnsiTheme="minorHAnsi" w:cstheme="minorHAnsi"/>
          <w:lang w:val="el-GR"/>
        </w:rPr>
        <w:t xml:space="preserve"> </w:t>
      </w:r>
      <w:r>
        <w:rPr>
          <w:rFonts w:asciiTheme="minorHAnsi" w:hAnsiTheme="minorHAnsi" w:cstheme="minorHAnsi"/>
          <w:lang w:val="el-GR"/>
        </w:rPr>
        <w:t>που</w:t>
      </w:r>
      <w:r w:rsidRPr="004254EB">
        <w:rPr>
          <w:rFonts w:asciiTheme="minorHAnsi" w:hAnsiTheme="minorHAnsi" w:cstheme="minorHAnsi"/>
          <w:lang w:val="el-GR"/>
        </w:rPr>
        <w:t xml:space="preserve"> </w:t>
      </w:r>
      <w:r w:rsidR="004254EB">
        <w:rPr>
          <w:rFonts w:asciiTheme="minorHAnsi" w:hAnsiTheme="minorHAnsi" w:cstheme="minorHAnsi"/>
          <w:lang w:val="el-GR"/>
        </w:rPr>
        <w:t>αντιστοιχεί</w:t>
      </w:r>
      <w:r w:rsidRPr="004254EB">
        <w:rPr>
          <w:rFonts w:asciiTheme="minorHAnsi" w:hAnsiTheme="minorHAnsi" w:cstheme="minorHAnsi"/>
          <w:lang w:val="el-GR"/>
        </w:rPr>
        <w:t xml:space="preserve"> </w:t>
      </w:r>
      <w:r w:rsidR="004254EB">
        <w:rPr>
          <w:rFonts w:asciiTheme="minorHAnsi" w:hAnsiTheme="minorHAnsi" w:cstheme="minorHAnsi"/>
          <w:lang w:val="el-GR"/>
        </w:rPr>
        <w:t>στην μέγιστη πιθανότητα.</w:t>
      </w:r>
    </w:p>
    <w:p w14:paraId="0F4E4EF9" w14:textId="77777777" w:rsidR="004254EB" w:rsidRPr="00A844A0" w:rsidRDefault="004254EB" w:rsidP="004254EB">
      <w:pPr>
        <w:jc w:val="both"/>
        <w:rPr>
          <w:rFonts w:asciiTheme="minorHAnsi" w:hAnsiTheme="minorHAnsi" w:cstheme="minorHAnsi"/>
          <w:lang w:val="el-GR"/>
        </w:rPr>
      </w:pPr>
    </w:p>
    <w:p w14:paraId="77D4AD06" w14:textId="10ECBA01" w:rsidR="005C00BC" w:rsidRPr="00A844A0" w:rsidRDefault="005C00BC" w:rsidP="005C00BC">
      <w:pPr>
        <w:jc w:val="both"/>
        <w:rPr>
          <w:rFonts w:asciiTheme="minorHAnsi" w:hAnsiTheme="minorHAnsi" w:cstheme="minorHAnsi"/>
          <w:lang w:val="el-GR"/>
        </w:rPr>
      </w:pPr>
      <w:r w:rsidRPr="009C0E8A">
        <w:rPr>
          <w:rFonts w:asciiTheme="minorHAnsi" w:hAnsiTheme="minorHAnsi" w:cstheme="minorHAnsi"/>
          <w:i/>
          <w:iCs/>
        </w:rPr>
        <w:t>Traceback</w:t>
      </w:r>
      <w:r w:rsidRPr="009C0E8A">
        <w:rPr>
          <w:rFonts w:asciiTheme="minorHAnsi" w:hAnsiTheme="minorHAnsi" w:cstheme="minorHAnsi"/>
          <w:i/>
          <w:iCs/>
          <w:lang w:val="el-GR"/>
        </w:rPr>
        <w:t xml:space="preserve"> </w:t>
      </w:r>
      <w:r w:rsidR="004254EB" w:rsidRPr="009C0E8A">
        <w:rPr>
          <w:rFonts w:asciiTheme="minorHAnsi" w:hAnsiTheme="minorHAnsi" w:cstheme="minorHAnsi"/>
          <w:i/>
          <w:iCs/>
          <w:lang w:val="el-GR"/>
        </w:rPr>
        <w:t>για εύρεση της πιο πιθανής ακολουθίας</w:t>
      </w:r>
    </w:p>
    <w:p w14:paraId="34FEB98A" w14:textId="13004B5E" w:rsidR="005C00BC" w:rsidRPr="00A844A0" w:rsidRDefault="004254EB" w:rsidP="00F1204A">
      <w:pPr>
        <w:pStyle w:val="ListParagraph"/>
        <w:numPr>
          <w:ilvl w:val="0"/>
          <w:numId w:val="37"/>
        </w:numPr>
        <w:jc w:val="both"/>
        <w:rPr>
          <w:rFonts w:asciiTheme="minorHAnsi" w:hAnsiTheme="minorHAnsi" w:cstheme="minorHAnsi"/>
          <w:lang w:val="el-GR"/>
        </w:rPr>
      </w:pPr>
      <w:r>
        <w:rPr>
          <w:rFonts w:asciiTheme="minorHAnsi" w:hAnsiTheme="minorHAnsi" w:cstheme="minorHAnsi"/>
          <w:lang w:val="el-GR"/>
        </w:rPr>
        <w:t>Αρχίζοντας από το τέλος της αλληλουχίας.</w:t>
      </w:r>
    </w:p>
    <w:p w14:paraId="53E73EC1" w14:textId="30BC3DDE" w:rsidR="00F35046" w:rsidRPr="003504FC" w:rsidRDefault="004254EB" w:rsidP="00DE1E4A">
      <w:pPr>
        <w:pStyle w:val="ListParagraph"/>
        <w:numPr>
          <w:ilvl w:val="0"/>
          <w:numId w:val="37"/>
        </w:numPr>
        <w:jc w:val="both"/>
        <w:rPr>
          <w:rFonts w:asciiTheme="minorHAnsi" w:hAnsiTheme="minorHAnsi" w:cstheme="minorHAnsi"/>
          <w:lang w:val="el-GR"/>
        </w:rPr>
      </w:pPr>
      <w:r>
        <w:rPr>
          <w:rFonts w:asciiTheme="minorHAnsi" w:hAnsiTheme="minorHAnsi" w:cstheme="minorHAnsi"/>
          <w:lang w:val="el-GR"/>
        </w:rPr>
        <w:t>Οπισθοδρόμηση</w:t>
      </w:r>
      <w:r w:rsidRPr="003504FC">
        <w:rPr>
          <w:rFonts w:asciiTheme="minorHAnsi" w:hAnsiTheme="minorHAnsi" w:cstheme="minorHAnsi"/>
          <w:lang w:val="el-GR"/>
        </w:rPr>
        <w:t xml:space="preserve"> </w:t>
      </w:r>
      <w:r w:rsidR="003504FC">
        <w:rPr>
          <w:rFonts w:asciiTheme="minorHAnsi" w:hAnsiTheme="minorHAnsi" w:cstheme="minorHAnsi"/>
          <w:lang w:val="el-GR"/>
        </w:rPr>
        <w:t>μέσα</w:t>
      </w:r>
      <w:r w:rsidR="003504FC" w:rsidRPr="003504FC">
        <w:rPr>
          <w:rFonts w:asciiTheme="minorHAnsi" w:hAnsiTheme="minorHAnsi" w:cstheme="minorHAnsi"/>
          <w:lang w:val="el-GR"/>
        </w:rPr>
        <w:t xml:space="preserve"> </w:t>
      </w:r>
      <w:r w:rsidR="003504FC">
        <w:rPr>
          <w:rFonts w:asciiTheme="minorHAnsi" w:hAnsiTheme="minorHAnsi" w:cstheme="minorHAnsi"/>
          <w:lang w:val="el-GR"/>
        </w:rPr>
        <w:t>στο</w:t>
      </w:r>
      <w:r w:rsidR="003504FC" w:rsidRPr="003504FC">
        <w:rPr>
          <w:rFonts w:asciiTheme="minorHAnsi" w:hAnsiTheme="minorHAnsi" w:cstheme="minorHAnsi"/>
          <w:lang w:val="el-GR"/>
        </w:rPr>
        <w:t xml:space="preserve"> </w:t>
      </w:r>
      <w:r w:rsidR="003504FC" w:rsidRPr="009C0E8A">
        <w:rPr>
          <w:rFonts w:asciiTheme="minorHAnsi" w:hAnsiTheme="minorHAnsi" w:cstheme="minorHAnsi"/>
          <w:i/>
          <w:iCs/>
        </w:rPr>
        <w:t>path</w:t>
      </w:r>
      <w:r w:rsidR="003504FC" w:rsidRPr="009C0E8A">
        <w:rPr>
          <w:rFonts w:asciiTheme="minorHAnsi" w:hAnsiTheme="minorHAnsi" w:cstheme="minorHAnsi"/>
          <w:i/>
          <w:iCs/>
          <w:lang w:val="el-GR"/>
        </w:rPr>
        <w:t xml:space="preserve"> </w:t>
      </w:r>
      <w:r w:rsidR="003504FC" w:rsidRPr="009C0E8A">
        <w:rPr>
          <w:rFonts w:asciiTheme="minorHAnsi" w:hAnsiTheme="minorHAnsi" w:cstheme="minorHAnsi"/>
          <w:i/>
          <w:iCs/>
        </w:rPr>
        <w:t>matrix</w:t>
      </w:r>
      <w:r w:rsidR="003504FC" w:rsidRPr="003504FC">
        <w:rPr>
          <w:rFonts w:asciiTheme="minorHAnsi" w:hAnsiTheme="minorHAnsi" w:cstheme="minorHAnsi"/>
          <w:lang w:val="el-GR"/>
        </w:rPr>
        <w:t xml:space="preserve"> </w:t>
      </w:r>
      <w:r w:rsidR="003504FC">
        <w:rPr>
          <w:rFonts w:asciiTheme="minorHAnsi" w:hAnsiTheme="minorHAnsi" w:cstheme="minorHAnsi"/>
          <w:lang w:val="el-GR"/>
        </w:rPr>
        <w:t>για</w:t>
      </w:r>
      <w:r w:rsidR="003504FC" w:rsidRPr="003504FC">
        <w:rPr>
          <w:rFonts w:asciiTheme="minorHAnsi" w:hAnsiTheme="minorHAnsi" w:cstheme="minorHAnsi"/>
          <w:lang w:val="el-GR"/>
        </w:rPr>
        <w:t xml:space="preserve"> </w:t>
      </w:r>
      <w:r w:rsidR="003504FC">
        <w:rPr>
          <w:rFonts w:asciiTheme="minorHAnsi" w:hAnsiTheme="minorHAnsi" w:cstheme="minorHAnsi"/>
          <w:lang w:val="el-GR"/>
        </w:rPr>
        <w:t>να</w:t>
      </w:r>
      <w:r w:rsidR="003504FC" w:rsidRPr="003504FC">
        <w:rPr>
          <w:rFonts w:asciiTheme="minorHAnsi" w:hAnsiTheme="minorHAnsi" w:cstheme="minorHAnsi"/>
          <w:lang w:val="el-GR"/>
        </w:rPr>
        <w:t xml:space="preserve"> </w:t>
      </w:r>
      <w:r w:rsidR="003504FC">
        <w:rPr>
          <w:rFonts w:asciiTheme="minorHAnsi" w:hAnsiTheme="minorHAnsi" w:cstheme="minorHAnsi"/>
          <w:lang w:val="el-GR"/>
        </w:rPr>
        <w:t>βρεθεί</w:t>
      </w:r>
      <w:r w:rsidR="003504FC" w:rsidRPr="003504FC">
        <w:rPr>
          <w:rFonts w:asciiTheme="minorHAnsi" w:hAnsiTheme="minorHAnsi" w:cstheme="minorHAnsi"/>
          <w:lang w:val="el-GR"/>
        </w:rPr>
        <w:t xml:space="preserve"> </w:t>
      </w:r>
      <w:r w:rsidR="003504FC">
        <w:rPr>
          <w:rFonts w:asciiTheme="minorHAnsi" w:hAnsiTheme="minorHAnsi" w:cstheme="minorHAnsi"/>
          <w:lang w:val="el-GR"/>
        </w:rPr>
        <w:t>η</w:t>
      </w:r>
      <w:r w:rsidR="003504FC" w:rsidRPr="003504FC">
        <w:rPr>
          <w:rFonts w:asciiTheme="minorHAnsi" w:hAnsiTheme="minorHAnsi" w:cstheme="minorHAnsi"/>
          <w:lang w:val="el-GR"/>
        </w:rPr>
        <w:t xml:space="preserve"> </w:t>
      </w:r>
      <w:r w:rsidR="003504FC">
        <w:rPr>
          <w:rFonts w:asciiTheme="minorHAnsi" w:hAnsiTheme="minorHAnsi" w:cstheme="minorHAnsi"/>
          <w:lang w:val="el-GR"/>
        </w:rPr>
        <w:t>πιο</w:t>
      </w:r>
      <w:r w:rsidR="003504FC" w:rsidRPr="003504FC">
        <w:rPr>
          <w:rFonts w:asciiTheme="minorHAnsi" w:hAnsiTheme="minorHAnsi" w:cstheme="minorHAnsi"/>
          <w:lang w:val="el-GR"/>
        </w:rPr>
        <w:t xml:space="preserve"> </w:t>
      </w:r>
      <w:r w:rsidR="003504FC">
        <w:rPr>
          <w:rFonts w:asciiTheme="minorHAnsi" w:hAnsiTheme="minorHAnsi" w:cstheme="minorHAnsi"/>
          <w:lang w:val="el-GR"/>
        </w:rPr>
        <w:t>πιθανή</w:t>
      </w:r>
      <w:r w:rsidR="003504FC" w:rsidRPr="003504FC">
        <w:rPr>
          <w:rFonts w:asciiTheme="minorHAnsi" w:hAnsiTheme="minorHAnsi" w:cstheme="minorHAnsi"/>
          <w:lang w:val="el-GR"/>
        </w:rPr>
        <w:t xml:space="preserve"> </w:t>
      </w:r>
      <w:r w:rsidR="003504FC">
        <w:rPr>
          <w:rFonts w:asciiTheme="minorHAnsi" w:hAnsiTheme="minorHAnsi" w:cstheme="minorHAnsi"/>
          <w:lang w:val="el-GR"/>
        </w:rPr>
        <w:t>αλληλουχία</w:t>
      </w:r>
      <w:r w:rsidR="003504FC" w:rsidRPr="003504FC">
        <w:rPr>
          <w:rFonts w:asciiTheme="minorHAnsi" w:hAnsiTheme="minorHAnsi" w:cstheme="minorHAnsi"/>
          <w:lang w:val="el-GR"/>
        </w:rPr>
        <w:t xml:space="preserve"> </w:t>
      </w:r>
      <w:r w:rsidR="003504FC">
        <w:rPr>
          <w:rFonts w:asciiTheme="minorHAnsi" w:hAnsiTheme="minorHAnsi" w:cstheme="minorHAnsi"/>
          <w:lang w:val="el-GR"/>
        </w:rPr>
        <w:t>των</w:t>
      </w:r>
      <w:r w:rsidR="003504FC" w:rsidRPr="003504FC">
        <w:rPr>
          <w:rFonts w:asciiTheme="minorHAnsi" w:hAnsiTheme="minorHAnsi" w:cstheme="minorHAnsi"/>
          <w:lang w:val="el-GR"/>
        </w:rPr>
        <w:t xml:space="preserve"> </w:t>
      </w:r>
      <w:r w:rsidR="003504FC">
        <w:rPr>
          <w:rFonts w:asciiTheme="minorHAnsi" w:hAnsiTheme="minorHAnsi" w:cstheme="minorHAnsi"/>
          <w:lang w:val="el-GR"/>
        </w:rPr>
        <w:t>κρυμμένων</w:t>
      </w:r>
      <w:r w:rsidR="003504FC" w:rsidRPr="003504FC">
        <w:rPr>
          <w:rFonts w:asciiTheme="minorHAnsi" w:hAnsiTheme="minorHAnsi" w:cstheme="minorHAnsi"/>
          <w:lang w:val="el-GR"/>
        </w:rPr>
        <w:t xml:space="preserve"> </w:t>
      </w:r>
      <w:r w:rsidR="003504FC">
        <w:rPr>
          <w:rFonts w:asciiTheme="minorHAnsi" w:hAnsiTheme="minorHAnsi" w:cstheme="minorHAnsi"/>
          <w:lang w:val="el-GR"/>
        </w:rPr>
        <w:t>καταστάσεων</w:t>
      </w:r>
      <w:r w:rsidR="003504FC" w:rsidRPr="003504FC">
        <w:rPr>
          <w:rFonts w:asciiTheme="minorHAnsi" w:hAnsiTheme="minorHAnsi" w:cstheme="minorHAnsi"/>
          <w:lang w:val="el-GR"/>
        </w:rPr>
        <w:t>.</w:t>
      </w:r>
    </w:p>
    <w:p w14:paraId="090B54A4" w14:textId="77777777" w:rsidR="00F35046" w:rsidRPr="00A844A0" w:rsidRDefault="00F35046" w:rsidP="00DE1E4A">
      <w:pPr>
        <w:rPr>
          <w:lang w:val="el-GR"/>
        </w:rPr>
      </w:pPr>
    </w:p>
    <w:p w14:paraId="2623E581" w14:textId="0C971442" w:rsidR="00C30157" w:rsidRPr="00C30157" w:rsidRDefault="00C30157" w:rsidP="009B5DA8">
      <w:pPr>
        <w:jc w:val="both"/>
        <w:rPr>
          <w:lang w:val="el-GR"/>
        </w:rPr>
      </w:pPr>
      <w:r>
        <w:rPr>
          <w:rFonts w:asciiTheme="minorHAnsi" w:hAnsiTheme="minorHAnsi" w:cstheme="minorHAnsi"/>
          <w:lang w:val="el-GR"/>
        </w:rPr>
        <w:t xml:space="preserve">Παρακάτω φαίνεται </w:t>
      </w:r>
      <w:r w:rsidR="009B5DA8">
        <w:rPr>
          <w:rFonts w:asciiTheme="minorHAnsi" w:hAnsiTheme="minorHAnsi" w:cstheme="minorHAnsi"/>
          <w:lang w:val="el-GR"/>
        </w:rPr>
        <w:t>στιγμιότυπο από την διαδικασία (βλέπε πηγές).</w:t>
      </w:r>
    </w:p>
    <w:p w14:paraId="4CEE1BD6" w14:textId="77777777" w:rsidR="00C30157" w:rsidRPr="0081200C" w:rsidRDefault="00C30157" w:rsidP="00C30157">
      <w:pPr>
        <w:jc w:val="center"/>
        <w:rPr>
          <w:rFonts w:asciiTheme="majorHAnsi" w:hAnsiTheme="majorHAnsi" w:cstheme="majorHAnsi"/>
          <w:b/>
          <w:bCs/>
          <w:i/>
          <w:iCs/>
          <w:lang w:val="el-GR"/>
        </w:rPr>
      </w:pPr>
    </w:p>
    <w:p w14:paraId="65AEB0C3" w14:textId="5A037349" w:rsidR="00C30157" w:rsidRPr="0081200C" w:rsidRDefault="00C30157" w:rsidP="00C30157">
      <w:pPr>
        <w:rPr>
          <w:b/>
          <w:bCs/>
          <w:i/>
          <w:iCs/>
          <w:lang w:val="el-GR"/>
        </w:rPr>
      </w:pPr>
    </w:p>
    <w:p w14:paraId="79C028BD" w14:textId="238B0CA8" w:rsidR="00C30157" w:rsidRDefault="00C30157" w:rsidP="00C30157">
      <w:pPr>
        <w:rPr>
          <w:b/>
          <w:bCs/>
          <w:i/>
          <w:iCs/>
          <w:lang w:val="el-GR"/>
        </w:rPr>
      </w:pPr>
    </w:p>
    <w:p w14:paraId="65F05CF9" w14:textId="77777777" w:rsidR="00B83E90" w:rsidRPr="00B83E90" w:rsidRDefault="00B83E90" w:rsidP="00B83E90">
      <w:pPr>
        <w:rPr>
          <w:lang w:val="el-GR"/>
        </w:rPr>
      </w:pPr>
    </w:p>
    <w:p w14:paraId="11FABEB9" w14:textId="77777777" w:rsidR="00B83E90" w:rsidRPr="00B83E90" w:rsidRDefault="00B83E90" w:rsidP="00B83E90">
      <w:pPr>
        <w:rPr>
          <w:lang w:val="el-GR"/>
        </w:rPr>
      </w:pPr>
    </w:p>
    <w:p w14:paraId="767C5B52" w14:textId="77777777" w:rsidR="00B83E90" w:rsidRPr="00B83E90" w:rsidRDefault="00B83E90" w:rsidP="00B83E90">
      <w:pPr>
        <w:rPr>
          <w:lang w:val="el-GR"/>
        </w:rPr>
      </w:pPr>
    </w:p>
    <w:p w14:paraId="7041777C" w14:textId="77777777" w:rsidR="00B83E90" w:rsidRPr="00B83E90" w:rsidRDefault="00B83E90" w:rsidP="00B83E90">
      <w:pPr>
        <w:rPr>
          <w:lang w:val="el-GR"/>
        </w:rPr>
      </w:pPr>
    </w:p>
    <w:p w14:paraId="66A15C69" w14:textId="77777777" w:rsidR="00B83E90" w:rsidRPr="00B83E90" w:rsidRDefault="00B83E90" w:rsidP="00B83E90">
      <w:pPr>
        <w:rPr>
          <w:lang w:val="el-GR"/>
        </w:rPr>
      </w:pPr>
    </w:p>
    <w:p w14:paraId="116BD761" w14:textId="77777777" w:rsidR="00B83E90" w:rsidRPr="00B83E90" w:rsidRDefault="00B83E90" w:rsidP="00B83E90">
      <w:pPr>
        <w:rPr>
          <w:lang w:val="el-GR"/>
        </w:rPr>
      </w:pPr>
    </w:p>
    <w:p w14:paraId="33FFB1C8" w14:textId="77777777" w:rsidR="00B83E90" w:rsidRPr="00B83E90" w:rsidRDefault="00B83E90" w:rsidP="00B83E90">
      <w:pPr>
        <w:rPr>
          <w:lang w:val="el-GR"/>
        </w:rPr>
      </w:pPr>
    </w:p>
    <w:p w14:paraId="7C85A599" w14:textId="2E2EEA06" w:rsidR="00B83E90" w:rsidRPr="00B83E90" w:rsidRDefault="00B83E90" w:rsidP="00B83E90">
      <w:pPr>
        <w:tabs>
          <w:tab w:val="left" w:pos="6311"/>
        </w:tabs>
        <w:rPr>
          <w:lang w:val="el-GR"/>
        </w:rPr>
      </w:pPr>
      <w:r>
        <w:rPr>
          <w:lang w:val="el-GR"/>
        </w:rPr>
        <w:tab/>
      </w:r>
    </w:p>
    <w:p w14:paraId="4E3ED29F" w14:textId="28714E7E" w:rsidR="00C30157" w:rsidRPr="009B5DA8" w:rsidRDefault="005915CA" w:rsidP="00C30157">
      <w:pPr>
        <w:jc w:val="center"/>
        <w:rPr>
          <w:rFonts w:asciiTheme="majorHAnsi" w:hAnsiTheme="majorHAnsi" w:cstheme="majorHAnsi"/>
          <w:b/>
          <w:bCs/>
          <w:i/>
          <w:iCs/>
          <w:lang w:val="el-GR"/>
        </w:rPr>
      </w:pPr>
      <w:r>
        <w:rPr>
          <w:noProof/>
          <w:lang w:val="el-GR"/>
        </w:rPr>
        <w:lastRenderedPageBreak/>
        <w:drawing>
          <wp:anchor distT="0" distB="0" distL="114300" distR="114300" simplePos="0" relativeHeight="251715584" behindDoc="0" locked="0" layoutInCell="1" allowOverlap="1" wp14:anchorId="691D3DF2" wp14:editId="42FC5F5A">
            <wp:simplePos x="0" y="0"/>
            <wp:positionH relativeFrom="column">
              <wp:posOffset>667385</wp:posOffset>
            </wp:positionH>
            <wp:positionV relativeFrom="paragraph">
              <wp:posOffset>189828</wp:posOffset>
            </wp:positionV>
            <wp:extent cx="4460875" cy="3200400"/>
            <wp:effectExtent l="0" t="0" r="0" b="0"/>
            <wp:wrapSquare wrapText="bothSides"/>
            <wp:docPr id="51525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507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460875" cy="3200400"/>
                    </a:xfrm>
                    <a:prstGeom prst="rect">
                      <a:avLst/>
                    </a:prstGeom>
                  </pic:spPr>
                </pic:pic>
              </a:graphicData>
            </a:graphic>
            <wp14:sizeRelH relativeFrom="page">
              <wp14:pctWidth>0</wp14:pctWidth>
            </wp14:sizeRelH>
            <wp14:sizeRelV relativeFrom="page">
              <wp14:pctHeight>0</wp14:pctHeight>
            </wp14:sizeRelV>
          </wp:anchor>
        </w:drawing>
      </w:r>
    </w:p>
    <w:p w14:paraId="66428EF8" w14:textId="77777777" w:rsidR="00C30157" w:rsidRPr="009B5DA8" w:rsidRDefault="00C30157" w:rsidP="00C30157">
      <w:pPr>
        <w:jc w:val="center"/>
        <w:rPr>
          <w:rFonts w:asciiTheme="majorHAnsi" w:hAnsiTheme="majorHAnsi" w:cstheme="majorHAnsi"/>
          <w:b/>
          <w:bCs/>
          <w:i/>
          <w:iCs/>
          <w:lang w:val="el-GR"/>
        </w:rPr>
      </w:pPr>
    </w:p>
    <w:p w14:paraId="4D239B1A" w14:textId="77777777" w:rsidR="00C30157" w:rsidRPr="009B5DA8" w:rsidRDefault="00C30157" w:rsidP="00C30157">
      <w:pPr>
        <w:jc w:val="center"/>
        <w:rPr>
          <w:rFonts w:asciiTheme="majorHAnsi" w:hAnsiTheme="majorHAnsi" w:cstheme="majorHAnsi"/>
          <w:b/>
          <w:bCs/>
          <w:i/>
          <w:iCs/>
          <w:lang w:val="el-GR"/>
        </w:rPr>
      </w:pPr>
    </w:p>
    <w:p w14:paraId="6AE543F5" w14:textId="77777777" w:rsidR="00C30157" w:rsidRPr="009B5DA8" w:rsidRDefault="00C30157" w:rsidP="00C30157">
      <w:pPr>
        <w:jc w:val="center"/>
        <w:rPr>
          <w:rFonts w:asciiTheme="majorHAnsi" w:hAnsiTheme="majorHAnsi" w:cstheme="majorHAnsi"/>
          <w:b/>
          <w:bCs/>
          <w:i/>
          <w:iCs/>
          <w:lang w:val="el-GR"/>
        </w:rPr>
      </w:pPr>
    </w:p>
    <w:p w14:paraId="096B0894" w14:textId="77777777" w:rsidR="00C30157" w:rsidRPr="009B5DA8" w:rsidRDefault="00C30157" w:rsidP="00C30157">
      <w:pPr>
        <w:jc w:val="center"/>
        <w:rPr>
          <w:rFonts w:asciiTheme="majorHAnsi" w:hAnsiTheme="majorHAnsi" w:cstheme="majorHAnsi"/>
          <w:b/>
          <w:bCs/>
          <w:i/>
          <w:iCs/>
          <w:lang w:val="el-GR"/>
        </w:rPr>
      </w:pPr>
    </w:p>
    <w:p w14:paraId="0607E1FA" w14:textId="77777777" w:rsidR="00C30157" w:rsidRPr="009B5DA8" w:rsidRDefault="00C30157" w:rsidP="00C30157">
      <w:pPr>
        <w:jc w:val="center"/>
        <w:rPr>
          <w:rFonts w:asciiTheme="majorHAnsi" w:hAnsiTheme="majorHAnsi" w:cstheme="majorHAnsi"/>
          <w:b/>
          <w:bCs/>
          <w:i/>
          <w:iCs/>
          <w:lang w:val="el-GR"/>
        </w:rPr>
      </w:pPr>
    </w:p>
    <w:p w14:paraId="58BDB898" w14:textId="77777777" w:rsidR="00C30157" w:rsidRPr="009B5DA8" w:rsidRDefault="00C30157" w:rsidP="00C30157">
      <w:pPr>
        <w:jc w:val="center"/>
        <w:rPr>
          <w:rFonts w:asciiTheme="majorHAnsi" w:hAnsiTheme="majorHAnsi" w:cstheme="majorHAnsi"/>
          <w:b/>
          <w:bCs/>
          <w:i/>
          <w:iCs/>
          <w:lang w:val="el-GR"/>
        </w:rPr>
      </w:pPr>
    </w:p>
    <w:p w14:paraId="47C239F7" w14:textId="77777777" w:rsidR="00C30157" w:rsidRPr="009B5DA8" w:rsidRDefault="00C30157" w:rsidP="00C30157">
      <w:pPr>
        <w:jc w:val="center"/>
        <w:rPr>
          <w:rFonts w:asciiTheme="majorHAnsi" w:hAnsiTheme="majorHAnsi" w:cstheme="majorHAnsi"/>
          <w:b/>
          <w:bCs/>
          <w:i/>
          <w:iCs/>
          <w:lang w:val="el-GR"/>
        </w:rPr>
      </w:pPr>
    </w:p>
    <w:p w14:paraId="2500CF6B" w14:textId="77777777" w:rsidR="00C30157" w:rsidRPr="009B5DA8" w:rsidRDefault="00C30157" w:rsidP="00C30157">
      <w:pPr>
        <w:jc w:val="center"/>
        <w:rPr>
          <w:rFonts w:asciiTheme="majorHAnsi" w:hAnsiTheme="majorHAnsi" w:cstheme="majorHAnsi"/>
          <w:b/>
          <w:bCs/>
          <w:i/>
          <w:iCs/>
          <w:lang w:val="el-GR"/>
        </w:rPr>
      </w:pPr>
    </w:p>
    <w:p w14:paraId="5479F1DE" w14:textId="77777777" w:rsidR="00C30157" w:rsidRPr="009B5DA8" w:rsidRDefault="00C30157" w:rsidP="00C30157">
      <w:pPr>
        <w:jc w:val="center"/>
        <w:rPr>
          <w:rFonts w:asciiTheme="majorHAnsi" w:hAnsiTheme="majorHAnsi" w:cstheme="majorHAnsi"/>
          <w:b/>
          <w:bCs/>
          <w:i/>
          <w:iCs/>
          <w:lang w:val="el-GR"/>
        </w:rPr>
      </w:pPr>
    </w:p>
    <w:p w14:paraId="00BB711F" w14:textId="77777777" w:rsidR="00C30157" w:rsidRPr="009B5DA8" w:rsidRDefault="00C30157" w:rsidP="00C30157">
      <w:pPr>
        <w:jc w:val="center"/>
        <w:rPr>
          <w:rFonts w:asciiTheme="majorHAnsi" w:hAnsiTheme="majorHAnsi" w:cstheme="majorHAnsi"/>
          <w:b/>
          <w:bCs/>
          <w:i/>
          <w:iCs/>
          <w:lang w:val="el-GR"/>
        </w:rPr>
      </w:pPr>
    </w:p>
    <w:p w14:paraId="4A329D68" w14:textId="77777777" w:rsidR="00C30157" w:rsidRPr="009B5DA8" w:rsidRDefault="00C30157" w:rsidP="00C30157">
      <w:pPr>
        <w:jc w:val="center"/>
        <w:rPr>
          <w:rFonts w:asciiTheme="majorHAnsi" w:hAnsiTheme="majorHAnsi" w:cstheme="majorHAnsi"/>
          <w:b/>
          <w:bCs/>
          <w:i/>
          <w:iCs/>
          <w:lang w:val="el-GR"/>
        </w:rPr>
      </w:pPr>
    </w:p>
    <w:p w14:paraId="71FC11FD" w14:textId="77777777" w:rsidR="00C30157" w:rsidRPr="009B5DA8" w:rsidRDefault="00C30157" w:rsidP="00C30157">
      <w:pPr>
        <w:jc w:val="center"/>
        <w:rPr>
          <w:rFonts w:asciiTheme="majorHAnsi" w:hAnsiTheme="majorHAnsi" w:cstheme="majorHAnsi"/>
          <w:b/>
          <w:bCs/>
          <w:i/>
          <w:iCs/>
          <w:lang w:val="el-GR"/>
        </w:rPr>
      </w:pPr>
    </w:p>
    <w:p w14:paraId="4D7596BD" w14:textId="77777777" w:rsidR="00C30157" w:rsidRPr="009B5DA8" w:rsidRDefault="00C30157" w:rsidP="00C30157">
      <w:pPr>
        <w:jc w:val="center"/>
        <w:rPr>
          <w:rFonts w:asciiTheme="majorHAnsi" w:hAnsiTheme="majorHAnsi" w:cstheme="majorHAnsi"/>
          <w:b/>
          <w:bCs/>
          <w:i/>
          <w:iCs/>
          <w:lang w:val="el-GR"/>
        </w:rPr>
      </w:pPr>
    </w:p>
    <w:p w14:paraId="21713961" w14:textId="77777777" w:rsidR="00C30157" w:rsidRPr="009B5DA8" w:rsidRDefault="00C30157" w:rsidP="00C30157">
      <w:pPr>
        <w:jc w:val="center"/>
        <w:rPr>
          <w:rFonts w:asciiTheme="majorHAnsi" w:hAnsiTheme="majorHAnsi" w:cstheme="majorHAnsi"/>
          <w:b/>
          <w:bCs/>
          <w:i/>
          <w:iCs/>
          <w:lang w:val="el-GR"/>
        </w:rPr>
      </w:pPr>
    </w:p>
    <w:p w14:paraId="62DDDDE3" w14:textId="77777777" w:rsidR="00C30157" w:rsidRPr="009B5DA8" w:rsidRDefault="00C30157" w:rsidP="00C30157">
      <w:pPr>
        <w:jc w:val="center"/>
        <w:rPr>
          <w:rFonts w:asciiTheme="majorHAnsi" w:hAnsiTheme="majorHAnsi" w:cstheme="majorHAnsi"/>
          <w:b/>
          <w:bCs/>
          <w:i/>
          <w:iCs/>
          <w:lang w:val="el-GR"/>
        </w:rPr>
      </w:pPr>
    </w:p>
    <w:p w14:paraId="41AD9325" w14:textId="77777777" w:rsidR="00C30157" w:rsidRPr="009B5DA8" w:rsidRDefault="00C30157" w:rsidP="00C30157">
      <w:pPr>
        <w:jc w:val="center"/>
        <w:rPr>
          <w:rFonts w:asciiTheme="majorHAnsi" w:hAnsiTheme="majorHAnsi" w:cstheme="majorHAnsi"/>
          <w:b/>
          <w:bCs/>
          <w:i/>
          <w:iCs/>
          <w:lang w:val="el-GR"/>
        </w:rPr>
      </w:pPr>
    </w:p>
    <w:p w14:paraId="0CB998AE" w14:textId="77777777" w:rsidR="00C30157" w:rsidRPr="009B5DA8" w:rsidRDefault="00C30157" w:rsidP="00C30157">
      <w:pPr>
        <w:jc w:val="center"/>
        <w:rPr>
          <w:rFonts w:asciiTheme="majorHAnsi" w:hAnsiTheme="majorHAnsi" w:cstheme="majorHAnsi"/>
          <w:b/>
          <w:bCs/>
          <w:i/>
          <w:iCs/>
          <w:lang w:val="el-GR"/>
        </w:rPr>
      </w:pPr>
    </w:p>
    <w:p w14:paraId="416A4EB4" w14:textId="77777777" w:rsidR="005915CA" w:rsidRPr="00A844A0" w:rsidRDefault="005915CA" w:rsidP="00C30157">
      <w:pPr>
        <w:jc w:val="center"/>
        <w:rPr>
          <w:rFonts w:asciiTheme="majorHAnsi" w:hAnsiTheme="majorHAnsi" w:cstheme="majorHAnsi"/>
          <w:b/>
          <w:bCs/>
          <w:i/>
          <w:iCs/>
          <w:lang w:val="el-GR"/>
        </w:rPr>
      </w:pPr>
    </w:p>
    <w:p w14:paraId="5BE7DD2F" w14:textId="1DDCF9DD" w:rsidR="00C30157" w:rsidRPr="00EE1EF1" w:rsidRDefault="00C30157" w:rsidP="00C30157">
      <w:pPr>
        <w:jc w:val="center"/>
        <w:rPr>
          <w:rFonts w:asciiTheme="majorHAnsi" w:hAnsiTheme="majorHAnsi" w:cstheme="majorHAnsi"/>
          <w:b/>
          <w:bCs/>
          <w:i/>
          <w:iCs/>
          <w:lang w:val="el-GR"/>
        </w:rPr>
      </w:pPr>
      <w:r w:rsidRPr="008A2E23">
        <w:rPr>
          <w:rFonts w:asciiTheme="majorHAnsi" w:hAnsiTheme="majorHAnsi" w:cstheme="majorHAnsi"/>
          <w:b/>
          <w:bCs/>
          <w:i/>
          <w:iCs/>
          <w:lang w:val="el-GR"/>
        </w:rPr>
        <w:t xml:space="preserve">Εικόνα </w:t>
      </w:r>
      <w:r w:rsidR="003221CE" w:rsidRPr="00A844A0">
        <w:rPr>
          <w:rFonts w:asciiTheme="majorHAnsi" w:hAnsiTheme="majorHAnsi" w:cstheme="majorHAnsi"/>
          <w:b/>
          <w:bCs/>
          <w:i/>
          <w:iCs/>
          <w:lang w:val="el-GR"/>
        </w:rPr>
        <w:t>4</w:t>
      </w:r>
      <w:r w:rsidRPr="008A2E23">
        <w:rPr>
          <w:rFonts w:asciiTheme="majorHAnsi" w:hAnsiTheme="majorHAnsi" w:cstheme="majorHAnsi"/>
          <w:b/>
          <w:bCs/>
          <w:i/>
          <w:iCs/>
          <w:lang w:val="el-GR"/>
        </w:rPr>
        <w:t xml:space="preserve">. </w:t>
      </w:r>
      <w:r>
        <w:rPr>
          <w:rFonts w:asciiTheme="majorHAnsi" w:hAnsiTheme="majorHAnsi" w:cstheme="majorHAnsi"/>
          <w:b/>
          <w:bCs/>
          <w:i/>
          <w:iCs/>
          <w:lang w:val="el-GR"/>
        </w:rPr>
        <w:t xml:space="preserve">Αλγόριθμος </w:t>
      </w:r>
      <w:r>
        <w:rPr>
          <w:rFonts w:asciiTheme="majorHAnsi" w:hAnsiTheme="majorHAnsi" w:cstheme="majorHAnsi"/>
          <w:b/>
          <w:bCs/>
          <w:i/>
          <w:iCs/>
        </w:rPr>
        <w:t>Viterbi</w:t>
      </w:r>
    </w:p>
    <w:p w14:paraId="1F1CEA48" w14:textId="77777777" w:rsidR="00C30157" w:rsidRPr="00EE1EF1" w:rsidRDefault="00C30157" w:rsidP="00DE1E4A">
      <w:pPr>
        <w:rPr>
          <w:lang w:val="el-GR"/>
        </w:rPr>
      </w:pPr>
    </w:p>
    <w:p w14:paraId="25B30B3D" w14:textId="0940CD32" w:rsidR="00F35046" w:rsidRPr="0066431D" w:rsidRDefault="00EE1EF1" w:rsidP="00AA627D">
      <w:pPr>
        <w:jc w:val="both"/>
        <w:rPr>
          <w:rFonts w:asciiTheme="minorHAnsi" w:hAnsiTheme="minorHAnsi" w:cstheme="minorHAnsi"/>
          <w:lang w:val="el-GR"/>
        </w:rPr>
      </w:pPr>
      <w:r w:rsidRPr="00EE1EF1">
        <w:rPr>
          <w:rFonts w:asciiTheme="minorHAnsi" w:hAnsiTheme="minorHAnsi" w:cstheme="minorHAnsi"/>
          <w:lang w:val="el-GR"/>
        </w:rPr>
        <w:t>Όσον αφορά</w:t>
      </w:r>
      <w:r>
        <w:rPr>
          <w:rFonts w:asciiTheme="minorHAnsi" w:hAnsiTheme="minorHAnsi" w:cstheme="minorHAnsi"/>
          <w:lang w:val="el-GR"/>
        </w:rPr>
        <w:t xml:space="preserve"> τον κώδικα αυτόν καθαυτών, </w:t>
      </w:r>
      <w:r w:rsidR="009C0E8A">
        <w:rPr>
          <w:rFonts w:asciiTheme="minorHAnsi" w:hAnsiTheme="minorHAnsi" w:cstheme="minorHAnsi"/>
          <w:lang w:val="el-GR"/>
        </w:rPr>
        <w:t xml:space="preserve">γίνεται η αρχικοποίηση των δύο </w:t>
      </w:r>
      <w:r w:rsidR="00BB6AB9">
        <w:rPr>
          <w:rFonts w:asciiTheme="minorHAnsi" w:hAnsiTheme="minorHAnsi" w:cstheme="minorHAnsi"/>
          <w:lang w:val="el-GR"/>
        </w:rPr>
        <w:t xml:space="preserve">δυσδιάστατων </w:t>
      </w:r>
      <w:r w:rsidR="009C0E8A">
        <w:rPr>
          <w:rFonts w:asciiTheme="minorHAnsi" w:hAnsiTheme="minorHAnsi" w:cstheme="minorHAnsi"/>
          <w:lang w:val="el-GR"/>
        </w:rPr>
        <w:t>πινάκων,</w:t>
      </w:r>
      <w:r w:rsidR="009C0E8A" w:rsidRPr="009C0E8A">
        <w:rPr>
          <w:rFonts w:asciiTheme="minorHAnsi" w:hAnsiTheme="minorHAnsi" w:cstheme="minorHAnsi"/>
          <w:lang w:val="el-GR"/>
        </w:rPr>
        <w:t xml:space="preserve"> </w:t>
      </w:r>
      <w:r w:rsidR="009C0E8A" w:rsidRPr="009C0E8A">
        <w:rPr>
          <w:rFonts w:asciiTheme="minorHAnsi" w:hAnsiTheme="minorHAnsi" w:cstheme="minorHAnsi"/>
          <w:i/>
          <w:iCs/>
        </w:rPr>
        <w:t>Viterbi</w:t>
      </w:r>
      <w:r w:rsidR="009C0E8A" w:rsidRPr="009C0E8A">
        <w:rPr>
          <w:rFonts w:asciiTheme="minorHAnsi" w:hAnsiTheme="minorHAnsi" w:cstheme="minorHAnsi"/>
          <w:i/>
          <w:iCs/>
          <w:lang w:val="el-GR"/>
        </w:rPr>
        <w:t xml:space="preserve"> </w:t>
      </w:r>
      <w:r w:rsidR="009C0E8A">
        <w:rPr>
          <w:rFonts w:asciiTheme="minorHAnsi" w:hAnsiTheme="minorHAnsi" w:cstheme="minorHAnsi"/>
          <w:lang w:val="el-GR"/>
        </w:rPr>
        <w:t xml:space="preserve">και </w:t>
      </w:r>
      <w:r w:rsidR="009C0E8A" w:rsidRPr="009C0E8A">
        <w:rPr>
          <w:rFonts w:asciiTheme="minorHAnsi" w:hAnsiTheme="minorHAnsi" w:cstheme="minorHAnsi"/>
          <w:i/>
          <w:iCs/>
        </w:rPr>
        <w:t>path</w:t>
      </w:r>
      <w:r w:rsidR="009C0E8A">
        <w:rPr>
          <w:rFonts w:asciiTheme="minorHAnsi" w:hAnsiTheme="minorHAnsi" w:cstheme="minorHAnsi"/>
          <w:lang w:val="el-GR"/>
        </w:rPr>
        <w:t xml:space="preserve">, μέσω της </w:t>
      </w:r>
      <w:r w:rsidR="009C0E8A" w:rsidRPr="009C0E8A">
        <w:rPr>
          <w:rFonts w:asciiTheme="minorHAnsi" w:hAnsiTheme="minorHAnsi" w:cstheme="minorHAnsi"/>
          <w:i/>
          <w:iCs/>
        </w:rPr>
        <w:t>np</w:t>
      </w:r>
      <w:r w:rsidR="009C0E8A" w:rsidRPr="009C0E8A">
        <w:rPr>
          <w:rFonts w:asciiTheme="minorHAnsi" w:hAnsiTheme="minorHAnsi" w:cstheme="minorHAnsi"/>
          <w:i/>
          <w:iCs/>
          <w:lang w:val="el-GR"/>
        </w:rPr>
        <w:t>.</w:t>
      </w:r>
      <w:r w:rsidR="009C0E8A" w:rsidRPr="009C0E8A">
        <w:rPr>
          <w:rFonts w:asciiTheme="minorHAnsi" w:hAnsiTheme="minorHAnsi" w:cstheme="minorHAnsi"/>
          <w:i/>
          <w:iCs/>
        </w:rPr>
        <w:t>zeros</w:t>
      </w:r>
      <w:r w:rsidR="009C0E8A" w:rsidRPr="009C0E8A">
        <w:rPr>
          <w:rFonts w:asciiTheme="minorHAnsi" w:hAnsiTheme="minorHAnsi" w:cstheme="minorHAnsi"/>
          <w:i/>
          <w:iCs/>
          <w:lang w:val="el-GR"/>
        </w:rPr>
        <w:t xml:space="preserve">(), </w:t>
      </w:r>
      <w:r w:rsidR="00932F21">
        <w:rPr>
          <w:rFonts w:asciiTheme="minorHAnsi" w:hAnsiTheme="minorHAnsi" w:cstheme="minorHAnsi"/>
          <w:lang w:val="el-GR"/>
        </w:rPr>
        <w:t xml:space="preserve">και ύστερα </w:t>
      </w:r>
      <w:proofErr w:type="spellStart"/>
      <w:r w:rsidR="00AA627D">
        <w:rPr>
          <w:rFonts w:asciiTheme="minorHAnsi" w:hAnsiTheme="minorHAnsi" w:cstheme="minorHAnsi"/>
          <w:lang w:val="el-GR"/>
        </w:rPr>
        <w:t>αρχικοποιείται</w:t>
      </w:r>
      <w:proofErr w:type="spellEnd"/>
      <w:r w:rsidR="00AA627D">
        <w:rPr>
          <w:rFonts w:asciiTheme="minorHAnsi" w:hAnsiTheme="minorHAnsi" w:cstheme="minorHAnsi"/>
          <w:lang w:val="el-GR"/>
        </w:rPr>
        <w:t xml:space="preserve"> η πρώτη στήλη και η πρώτη γραμμή </w:t>
      </w:r>
      <w:r w:rsidR="00FD09F7">
        <w:rPr>
          <w:rFonts w:asciiTheme="minorHAnsi" w:hAnsiTheme="minorHAnsi" w:cstheme="minorHAnsi"/>
          <w:lang w:val="el-GR"/>
        </w:rPr>
        <w:t>με τον λογάριθμο των πιθανοτήτων μετάβασης και μί</w:t>
      </w:r>
      <w:r w:rsidR="000417CD">
        <w:rPr>
          <w:rFonts w:asciiTheme="minorHAnsi" w:hAnsiTheme="minorHAnsi" w:cstheme="minorHAnsi"/>
          <w:lang w:val="el-GR"/>
        </w:rPr>
        <w:t xml:space="preserve">α </w:t>
      </w:r>
      <w:r w:rsidR="00FD09F7">
        <w:rPr>
          <w:rFonts w:asciiTheme="minorHAnsi" w:hAnsiTheme="minorHAnsi" w:cstheme="minorHAnsi"/>
          <w:lang w:val="el-GR"/>
        </w:rPr>
        <w:t>πολύ μικρή τιμή αντίστοιχα (-1</w:t>
      </w:r>
      <w:r w:rsidR="00FD09F7" w:rsidRPr="00FD09F7">
        <w:rPr>
          <w:rFonts w:asciiTheme="minorHAnsi" w:hAnsiTheme="minorHAnsi" w:cstheme="minorHAnsi"/>
          <w:lang w:val="el-GR"/>
        </w:rPr>
        <w:t>0</w:t>
      </w:r>
      <w:r w:rsidR="00FD09F7">
        <w:rPr>
          <w:rFonts w:asciiTheme="minorHAnsi" w:hAnsiTheme="minorHAnsi" w:cstheme="minorHAnsi"/>
        </w:rPr>
        <w:t>e</w:t>
      </w:r>
      <w:r w:rsidR="00FD09F7">
        <w:rPr>
          <w:rFonts w:asciiTheme="minorHAnsi" w:hAnsiTheme="minorHAnsi" w:cstheme="minorHAnsi"/>
          <w:lang w:val="el-GR"/>
        </w:rPr>
        <w:t>-8)</w:t>
      </w:r>
      <w:r w:rsidR="000417CD" w:rsidRPr="000417CD">
        <w:rPr>
          <w:rFonts w:asciiTheme="minorHAnsi" w:hAnsiTheme="minorHAnsi" w:cstheme="minorHAnsi"/>
          <w:lang w:val="el-GR"/>
        </w:rPr>
        <w:t>.</w:t>
      </w:r>
      <w:r w:rsidR="00B25561" w:rsidRPr="00B25561">
        <w:rPr>
          <w:rFonts w:asciiTheme="minorHAnsi" w:hAnsiTheme="minorHAnsi" w:cstheme="minorHAnsi"/>
          <w:lang w:val="el-GR"/>
        </w:rPr>
        <w:t xml:space="preserve"> </w:t>
      </w:r>
      <w:r w:rsidR="00B25561">
        <w:rPr>
          <w:rFonts w:asciiTheme="minorHAnsi" w:hAnsiTheme="minorHAnsi" w:cstheme="minorHAnsi"/>
          <w:lang w:val="el-GR"/>
        </w:rPr>
        <w:t xml:space="preserve">Γενικά, όπως </w:t>
      </w:r>
      <w:r w:rsidR="0053429C">
        <w:rPr>
          <w:rFonts w:asciiTheme="minorHAnsi" w:hAnsiTheme="minorHAnsi" w:cstheme="minorHAnsi"/>
          <w:lang w:val="el-GR"/>
        </w:rPr>
        <w:t>ζητήθηκε</w:t>
      </w:r>
      <w:r w:rsidR="00B25561">
        <w:rPr>
          <w:rFonts w:asciiTheme="minorHAnsi" w:hAnsiTheme="minorHAnsi" w:cstheme="minorHAnsi"/>
          <w:lang w:val="el-GR"/>
        </w:rPr>
        <w:t xml:space="preserve"> χρησιμοποιήθηκαν λογάριθμοι των πιθανοτήτων </w:t>
      </w:r>
      <w:r w:rsidR="0053429C">
        <w:rPr>
          <w:rFonts w:asciiTheme="minorHAnsi" w:hAnsiTheme="minorHAnsi" w:cstheme="minorHAnsi"/>
          <w:lang w:val="el-GR"/>
        </w:rPr>
        <w:t>μεταβάσεις</w:t>
      </w:r>
      <w:r w:rsidR="00B25561">
        <w:rPr>
          <w:rFonts w:asciiTheme="minorHAnsi" w:hAnsiTheme="minorHAnsi" w:cstheme="minorHAnsi"/>
          <w:lang w:val="el-GR"/>
        </w:rPr>
        <w:t>.</w:t>
      </w:r>
      <w:r w:rsidR="003539A1">
        <w:rPr>
          <w:rFonts w:asciiTheme="minorHAnsi" w:hAnsiTheme="minorHAnsi" w:cstheme="minorHAnsi"/>
          <w:lang w:val="el-GR"/>
        </w:rPr>
        <w:t xml:space="preserve"> Συνεχίζοντας, </w:t>
      </w:r>
      <w:r w:rsidR="0053429C">
        <w:rPr>
          <w:rFonts w:asciiTheme="minorHAnsi" w:hAnsiTheme="minorHAnsi" w:cstheme="minorHAnsi"/>
          <w:lang w:val="el-GR"/>
        </w:rPr>
        <w:t>εντός βρόχου</w:t>
      </w:r>
      <w:r w:rsidR="00E11ACB">
        <w:rPr>
          <w:rFonts w:asciiTheme="minorHAnsi" w:hAnsiTheme="minorHAnsi" w:cstheme="minorHAnsi"/>
          <w:lang w:val="el-GR"/>
        </w:rPr>
        <w:t xml:space="preserve">, αρχίζοντας από τον τελευταίο χαρακτήρα της ακολουθίας </w:t>
      </w:r>
      <w:r w:rsidR="00397D1C">
        <w:rPr>
          <w:rFonts w:asciiTheme="minorHAnsi" w:hAnsiTheme="minorHAnsi" w:cstheme="minorHAnsi"/>
          <w:lang w:val="el-GR"/>
        </w:rPr>
        <w:t xml:space="preserve">ενημερώνουμε την θέση </w:t>
      </w:r>
      <w:proofErr w:type="spellStart"/>
      <w:r w:rsidR="00397D1C">
        <w:rPr>
          <w:rFonts w:asciiTheme="minorHAnsi" w:hAnsiTheme="minorHAnsi" w:cstheme="minorHAnsi"/>
          <w:i/>
          <w:iCs/>
        </w:rPr>
        <w:t>i</w:t>
      </w:r>
      <w:proofErr w:type="spellEnd"/>
      <w:r w:rsidR="00397D1C" w:rsidRPr="00397D1C">
        <w:rPr>
          <w:rFonts w:asciiTheme="minorHAnsi" w:hAnsiTheme="minorHAnsi" w:cstheme="minorHAnsi"/>
          <w:i/>
          <w:iCs/>
          <w:lang w:val="el-GR"/>
        </w:rPr>
        <w:t>,</w:t>
      </w:r>
      <w:r w:rsidR="00397D1C" w:rsidRPr="00397D1C">
        <w:rPr>
          <w:rFonts w:asciiTheme="minorHAnsi" w:hAnsiTheme="minorHAnsi" w:cstheme="minorHAnsi"/>
          <w:i/>
          <w:iCs/>
        </w:rPr>
        <w:t>j</w:t>
      </w:r>
      <w:r w:rsidR="00397D1C" w:rsidRPr="00397D1C">
        <w:rPr>
          <w:rFonts w:asciiTheme="minorHAnsi" w:hAnsiTheme="minorHAnsi" w:cstheme="minorHAnsi"/>
          <w:lang w:val="el-GR"/>
        </w:rPr>
        <w:t xml:space="preserve"> </w:t>
      </w:r>
      <w:r w:rsidR="00397D1C">
        <w:rPr>
          <w:rFonts w:asciiTheme="minorHAnsi" w:hAnsiTheme="minorHAnsi" w:cstheme="minorHAnsi"/>
          <w:lang w:val="el-GR"/>
        </w:rPr>
        <w:t xml:space="preserve">του </w:t>
      </w:r>
      <w:proofErr w:type="spellStart"/>
      <w:r w:rsidR="00397D1C" w:rsidRPr="00397D1C">
        <w:rPr>
          <w:rFonts w:asciiTheme="minorHAnsi" w:hAnsiTheme="minorHAnsi" w:cstheme="minorHAnsi"/>
          <w:i/>
          <w:iCs/>
        </w:rPr>
        <w:t>viterbi</w:t>
      </w:r>
      <w:proofErr w:type="spellEnd"/>
      <w:r w:rsidR="00397D1C" w:rsidRPr="00397D1C">
        <w:rPr>
          <w:rFonts w:asciiTheme="minorHAnsi" w:hAnsiTheme="minorHAnsi" w:cstheme="minorHAnsi"/>
          <w:i/>
          <w:iCs/>
          <w:lang w:val="el-GR"/>
        </w:rPr>
        <w:t>_</w:t>
      </w:r>
      <w:r w:rsidR="00397D1C" w:rsidRPr="00397D1C">
        <w:rPr>
          <w:rFonts w:asciiTheme="minorHAnsi" w:hAnsiTheme="minorHAnsi" w:cstheme="minorHAnsi"/>
          <w:i/>
          <w:iCs/>
        </w:rPr>
        <w:t>matrix</w:t>
      </w:r>
      <w:r w:rsidR="00397D1C" w:rsidRPr="00397D1C">
        <w:rPr>
          <w:rFonts w:asciiTheme="minorHAnsi" w:hAnsiTheme="minorHAnsi" w:cstheme="minorHAnsi"/>
          <w:lang w:val="el-GR"/>
        </w:rPr>
        <w:t xml:space="preserve">, </w:t>
      </w:r>
      <w:r w:rsidR="00397D1C">
        <w:rPr>
          <w:rFonts w:asciiTheme="minorHAnsi" w:hAnsiTheme="minorHAnsi" w:cstheme="minorHAnsi"/>
          <w:lang w:val="el-GR"/>
        </w:rPr>
        <w:t>παίρνοντας την μέγιστη εκ των</w:t>
      </w:r>
      <w:r w:rsidR="0066431D" w:rsidRPr="0066431D">
        <w:rPr>
          <w:rFonts w:asciiTheme="minorHAnsi" w:hAnsiTheme="minorHAnsi" w:cstheme="minorHAnsi"/>
          <w:lang w:val="el-GR"/>
        </w:rPr>
        <w:t xml:space="preserve"> </w:t>
      </w:r>
      <w:r w:rsidR="0066431D">
        <w:rPr>
          <w:rFonts w:asciiTheme="minorHAnsi" w:hAnsiTheme="minorHAnsi" w:cstheme="minorHAnsi"/>
          <w:lang w:val="el-GR"/>
        </w:rPr>
        <w:t>τιμών</w:t>
      </w:r>
    </w:p>
    <w:p w14:paraId="3791DA76" w14:textId="77777777" w:rsidR="00397D1C" w:rsidRPr="0066431D" w:rsidRDefault="00397D1C" w:rsidP="00AA627D">
      <w:pPr>
        <w:jc w:val="both"/>
        <w:rPr>
          <w:rFonts w:asciiTheme="minorHAnsi" w:hAnsiTheme="minorHAnsi" w:cstheme="minorHAnsi"/>
          <w:lang w:val="el-GR"/>
        </w:rPr>
      </w:pPr>
    </w:p>
    <w:p w14:paraId="7044E1AF" w14:textId="6F04A14F" w:rsidR="00397D1C" w:rsidRDefault="0066431D" w:rsidP="00397D1C">
      <w:pPr>
        <w:pStyle w:val="ListParagraph"/>
        <w:numPr>
          <w:ilvl w:val="0"/>
          <w:numId w:val="40"/>
        </w:numPr>
        <w:jc w:val="both"/>
        <w:rPr>
          <w:rFonts w:asciiTheme="minorHAnsi" w:hAnsiTheme="minorHAnsi" w:cstheme="minorHAnsi"/>
          <w:lang w:val="el-GR"/>
        </w:rPr>
      </w:pPr>
      <w:r>
        <w:rPr>
          <w:rFonts w:asciiTheme="minorHAnsi" w:hAnsiTheme="minorHAnsi" w:cstheme="minorHAnsi"/>
          <w:lang w:val="el-GR"/>
        </w:rPr>
        <w:t>Ταίριασμα</w:t>
      </w:r>
      <w:r w:rsidR="00755281">
        <w:rPr>
          <w:rFonts w:asciiTheme="minorHAnsi" w:hAnsiTheme="minorHAnsi" w:cstheme="minorHAnsi"/>
          <w:lang w:val="el-GR"/>
        </w:rPr>
        <w:t>,</w:t>
      </w:r>
      <w:r>
        <w:rPr>
          <w:rFonts w:asciiTheme="minorHAnsi" w:hAnsiTheme="minorHAnsi" w:cstheme="minorHAnsi"/>
          <w:lang w:val="el-GR"/>
        </w:rPr>
        <w:t xml:space="preserve"> που ισούται με την </w:t>
      </w:r>
      <w:r w:rsidR="00755281">
        <w:rPr>
          <w:rFonts w:asciiTheme="minorHAnsi" w:hAnsiTheme="minorHAnsi" w:cstheme="minorHAnsi"/>
          <w:lang w:val="el-GR"/>
        </w:rPr>
        <w:t>προηγούμενη</w:t>
      </w:r>
      <w:r>
        <w:rPr>
          <w:rFonts w:asciiTheme="minorHAnsi" w:hAnsiTheme="minorHAnsi" w:cstheme="minorHAnsi"/>
          <w:lang w:val="el-GR"/>
        </w:rPr>
        <w:t xml:space="preserve"> </w:t>
      </w:r>
      <w:r w:rsidR="004F6CE5">
        <w:rPr>
          <w:rFonts w:asciiTheme="minorHAnsi" w:hAnsiTheme="minorHAnsi" w:cstheme="minorHAnsi"/>
          <w:lang w:val="el-GR"/>
        </w:rPr>
        <w:t xml:space="preserve">διαγώνια τιμή και τον λογάριθμο των πιθανοτήτων μετάβασης </w:t>
      </w:r>
      <w:r w:rsidR="00755281">
        <w:rPr>
          <w:rFonts w:asciiTheme="minorHAnsi" w:hAnsiTheme="minorHAnsi" w:cstheme="minorHAnsi"/>
          <w:lang w:val="el-GR"/>
        </w:rPr>
        <w:t xml:space="preserve">(από κατάσταση ταιριάσματος σε κατάσταση ταιριάσματος) </w:t>
      </w:r>
      <w:r w:rsidR="004F6CE5">
        <w:rPr>
          <w:rFonts w:asciiTheme="minorHAnsi" w:hAnsiTheme="minorHAnsi" w:cstheme="minorHAnsi"/>
          <w:lang w:val="el-GR"/>
        </w:rPr>
        <w:t xml:space="preserve">και </w:t>
      </w:r>
      <w:r w:rsidR="00755281">
        <w:rPr>
          <w:rFonts w:asciiTheme="minorHAnsi" w:hAnsiTheme="minorHAnsi" w:cstheme="minorHAnsi"/>
          <w:lang w:val="el-GR"/>
        </w:rPr>
        <w:t>εκπομπής</w:t>
      </w:r>
    </w:p>
    <w:p w14:paraId="4E3C0124" w14:textId="31DE9E3C" w:rsidR="00755281" w:rsidRDefault="00755281" w:rsidP="00397D1C">
      <w:pPr>
        <w:pStyle w:val="ListParagraph"/>
        <w:numPr>
          <w:ilvl w:val="0"/>
          <w:numId w:val="40"/>
        </w:numPr>
        <w:jc w:val="both"/>
        <w:rPr>
          <w:rFonts w:asciiTheme="minorHAnsi" w:hAnsiTheme="minorHAnsi" w:cstheme="minorHAnsi"/>
          <w:lang w:val="el-GR"/>
        </w:rPr>
      </w:pPr>
      <w:r>
        <w:rPr>
          <w:rFonts w:asciiTheme="minorHAnsi" w:hAnsiTheme="minorHAnsi" w:cstheme="minorHAnsi"/>
          <w:lang w:val="el-GR"/>
        </w:rPr>
        <w:t>Αφαίρεση,</w:t>
      </w:r>
      <w:r w:rsidR="008265CB" w:rsidRPr="008265CB">
        <w:rPr>
          <w:rFonts w:asciiTheme="minorHAnsi" w:hAnsiTheme="minorHAnsi" w:cstheme="minorHAnsi"/>
          <w:lang w:val="el-GR"/>
        </w:rPr>
        <w:t xml:space="preserve"> </w:t>
      </w:r>
      <w:r w:rsidR="008265CB">
        <w:rPr>
          <w:rFonts w:asciiTheme="minorHAnsi" w:hAnsiTheme="minorHAnsi" w:cstheme="minorHAnsi"/>
          <w:lang w:val="el-GR"/>
        </w:rPr>
        <w:t>που ισούται με την προηγούμενη διαγώνια τιμή και τον λογάριθμο των πιθανοτήτων μετάβασης (από κατάσταση ταιριάσματος σε κατάσταση ταιριάσματος)</w:t>
      </w:r>
      <w:r w:rsidR="008A12D5" w:rsidRPr="008A12D5">
        <w:rPr>
          <w:rFonts w:asciiTheme="minorHAnsi" w:hAnsiTheme="minorHAnsi" w:cstheme="minorHAnsi"/>
          <w:lang w:val="el-GR"/>
        </w:rPr>
        <w:t xml:space="preserve">. </w:t>
      </w:r>
      <w:r w:rsidR="008A12D5">
        <w:rPr>
          <w:rFonts w:asciiTheme="minorHAnsi" w:hAnsiTheme="minorHAnsi" w:cstheme="minorHAnsi"/>
          <w:lang w:val="el-GR"/>
        </w:rPr>
        <w:t xml:space="preserve">Εδώ η πιθανότητα εκπομπής είναι </w:t>
      </w:r>
      <w:proofErr w:type="spellStart"/>
      <w:r w:rsidR="008A12D5">
        <w:rPr>
          <w:rFonts w:asciiTheme="minorHAnsi" w:hAnsiTheme="minorHAnsi" w:cstheme="minorHAnsi"/>
          <w:lang w:val="el-GR"/>
        </w:rPr>
        <w:t>αποόυσα</w:t>
      </w:r>
      <w:proofErr w:type="spellEnd"/>
      <w:r w:rsidR="008A12D5">
        <w:rPr>
          <w:rFonts w:asciiTheme="minorHAnsi" w:hAnsiTheme="minorHAnsi" w:cstheme="minorHAnsi"/>
          <w:lang w:val="el-GR"/>
        </w:rPr>
        <w:t>.</w:t>
      </w:r>
    </w:p>
    <w:p w14:paraId="0752AE5E" w14:textId="5F009281" w:rsidR="00755281" w:rsidRDefault="008265CB" w:rsidP="00397D1C">
      <w:pPr>
        <w:pStyle w:val="ListParagraph"/>
        <w:numPr>
          <w:ilvl w:val="0"/>
          <w:numId w:val="40"/>
        </w:numPr>
        <w:jc w:val="both"/>
        <w:rPr>
          <w:rFonts w:asciiTheme="minorHAnsi" w:hAnsiTheme="minorHAnsi" w:cstheme="minorHAnsi"/>
          <w:lang w:val="el-GR"/>
        </w:rPr>
      </w:pPr>
      <w:r>
        <w:rPr>
          <w:rFonts w:asciiTheme="minorHAnsi" w:hAnsiTheme="minorHAnsi" w:cstheme="minorHAnsi"/>
          <w:lang w:val="el-GR"/>
        </w:rPr>
        <w:t>Εισαγωγή, που ισούται με την προηγούμενη διαγώνια τιμή και τον λογάριθμο των πιθανοτήτων μετάβασης (από κατάσταση ταιριάσματος σε κατάσταση εισαγωγής) και εκπομπής</w:t>
      </w:r>
    </w:p>
    <w:p w14:paraId="34BF5A59" w14:textId="77777777" w:rsidR="00414989" w:rsidRPr="00414989" w:rsidRDefault="00414989" w:rsidP="00414989">
      <w:pPr>
        <w:jc w:val="both"/>
        <w:rPr>
          <w:rFonts w:asciiTheme="minorHAnsi" w:hAnsiTheme="minorHAnsi" w:cstheme="minorHAnsi"/>
          <w:lang w:val="el-GR"/>
        </w:rPr>
      </w:pPr>
    </w:p>
    <w:p w14:paraId="05FE3A51" w14:textId="475AED77" w:rsidR="00E42E83" w:rsidRPr="00A844A0" w:rsidRDefault="00C05487" w:rsidP="00E42E83">
      <w:pPr>
        <w:jc w:val="both"/>
        <w:rPr>
          <w:rFonts w:asciiTheme="minorHAnsi" w:hAnsiTheme="minorHAnsi" w:cstheme="minorHAnsi"/>
          <w:lang w:val="el-GR"/>
        </w:rPr>
      </w:pPr>
      <w:r>
        <w:rPr>
          <w:rFonts w:asciiTheme="minorHAnsi" w:hAnsiTheme="minorHAnsi" w:cstheme="minorHAnsi"/>
          <w:lang w:val="el-GR"/>
        </w:rPr>
        <w:t xml:space="preserve">Σημειώνεται ότι στους λογάριθμους προστίθεται μια πολύ μικρή τιμή </w:t>
      </w:r>
      <w:r w:rsidR="00414989" w:rsidRPr="00414989">
        <w:rPr>
          <w:rFonts w:asciiTheme="minorHAnsi" w:hAnsiTheme="minorHAnsi" w:cstheme="minorHAnsi"/>
          <w:lang w:val="el-GR"/>
        </w:rPr>
        <w:t>1e-8</w:t>
      </w:r>
      <w:r w:rsidR="00414989">
        <w:rPr>
          <w:rFonts w:asciiTheme="minorHAnsi" w:hAnsiTheme="minorHAnsi" w:cstheme="minorHAnsi"/>
          <w:lang w:val="el-GR"/>
        </w:rPr>
        <w:t xml:space="preserve">, ώστε να αντιμετωπιστούν οι περιπτώσεις που η πιθανότητα μπορεί να είναι 0. Επιπλέον χρησιμοποιείται η μέθοδος </w:t>
      </w:r>
      <w:r w:rsidR="00414989" w:rsidRPr="00414989">
        <w:rPr>
          <w:rFonts w:asciiTheme="minorHAnsi" w:hAnsiTheme="minorHAnsi" w:cstheme="minorHAnsi"/>
          <w:i/>
          <w:iCs/>
        </w:rPr>
        <w:t>log</w:t>
      </w:r>
      <w:r w:rsidR="00414989" w:rsidRPr="00A844A0">
        <w:rPr>
          <w:rFonts w:asciiTheme="minorHAnsi" w:hAnsiTheme="minorHAnsi" w:cstheme="minorHAnsi"/>
          <w:i/>
          <w:iCs/>
          <w:lang w:val="el-GR"/>
        </w:rPr>
        <w:t xml:space="preserve">() </w:t>
      </w:r>
      <w:r w:rsidR="00414989">
        <w:rPr>
          <w:rFonts w:asciiTheme="minorHAnsi" w:hAnsiTheme="minorHAnsi" w:cstheme="minorHAnsi"/>
          <w:lang w:val="el-GR"/>
        </w:rPr>
        <w:t xml:space="preserve">της </w:t>
      </w:r>
      <w:proofErr w:type="spellStart"/>
      <w:r w:rsidR="00414989">
        <w:rPr>
          <w:rFonts w:asciiTheme="minorHAnsi" w:hAnsiTheme="minorHAnsi" w:cstheme="minorHAnsi"/>
          <w:i/>
          <w:iCs/>
        </w:rPr>
        <w:t>numpy</w:t>
      </w:r>
      <w:proofErr w:type="spellEnd"/>
      <w:r w:rsidR="00414989" w:rsidRPr="00A844A0">
        <w:rPr>
          <w:rFonts w:asciiTheme="minorHAnsi" w:hAnsiTheme="minorHAnsi" w:cstheme="minorHAnsi"/>
          <w:i/>
          <w:iCs/>
          <w:lang w:val="el-GR"/>
        </w:rPr>
        <w:t>.</w:t>
      </w:r>
    </w:p>
    <w:p w14:paraId="4B03FBC4" w14:textId="697D12B0" w:rsidR="00E42E83" w:rsidRPr="000A21A1" w:rsidRDefault="00E42E83" w:rsidP="00E42E83">
      <w:pPr>
        <w:jc w:val="both"/>
        <w:rPr>
          <w:rFonts w:asciiTheme="minorHAnsi" w:hAnsiTheme="minorHAnsi" w:cstheme="minorHAnsi"/>
          <w:lang w:val="el-GR"/>
        </w:rPr>
      </w:pPr>
      <w:r>
        <w:rPr>
          <w:rFonts w:asciiTheme="minorHAnsi" w:hAnsiTheme="minorHAnsi" w:cstheme="minorHAnsi"/>
          <w:lang w:val="el-GR"/>
        </w:rPr>
        <w:t xml:space="preserve">Μετά, ενημερώνουμε το </w:t>
      </w:r>
      <w:r w:rsidRPr="00E42E83">
        <w:rPr>
          <w:rFonts w:asciiTheme="minorHAnsi" w:hAnsiTheme="minorHAnsi" w:cstheme="minorHAnsi"/>
          <w:i/>
          <w:iCs/>
        </w:rPr>
        <w:t>path</w:t>
      </w:r>
      <w:r w:rsidRPr="00E42E83">
        <w:rPr>
          <w:rFonts w:asciiTheme="minorHAnsi" w:hAnsiTheme="minorHAnsi" w:cstheme="minorHAnsi"/>
          <w:i/>
          <w:iCs/>
          <w:lang w:val="el-GR"/>
        </w:rPr>
        <w:t>_</w:t>
      </w:r>
      <w:r w:rsidRPr="00E42E83">
        <w:rPr>
          <w:rFonts w:asciiTheme="minorHAnsi" w:hAnsiTheme="minorHAnsi" w:cstheme="minorHAnsi"/>
          <w:i/>
          <w:iCs/>
        </w:rPr>
        <w:t>matrix</w:t>
      </w:r>
      <w:r w:rsidRPr="00E42E83">
        <w:rPr>
          <w:rFonts w:asciiTheme="minorHAnsi" w:hAnsiTheme="minorHAnsi" w:cstheme="minorHAnsi"/>
          <w:i/>
          <w:iCs/>
          <w:lang w:val="el-GR"/>
        </w:rPr>
        <w:t xml:space="preserve"> </w:t>
      </w:r>
      <w:r>
        <w:rPr>
          <w:rFonts w:asciiTheme="minorHAnsi" w:hAnsiTheme="minorHAnsi" w:cstheme="minorHAnsi"/>
          <w:lang w:val="el-GR"/>
        </w:rPr>
        <w:t xml:space="preserve">με τις τιμές </w:t>
      </w:r>
      <w:r w:rsidR="00820FAA">
        <w:rPr>
          <w:rFonts w:asciiTheme="minorHAnsi" w:hAnsiTheme="minorHAnsi" w:cstheme="minorHAnsi"/>
          <w:lang w:val="el-GR"/>
        </w:rPr>
        <w:t xml:space="preserve">1 ή 2 ή 3 ανάλογα αν </w:t>
      </w:r>
      <w:r w:rsidR="006D3D04">
        <w:rPr>
          <w:rFonts w:asciiTheme="minorHAnsi" w:hAnsiTheme="minorHAnsi" w:cstheme="minorHAnsi"/>
          <w:lang w:val="el-GR"/>
        </w:rPr>
        <w:t>η τιμή αντιστοιχεί σε ταίριασμα ή διαγραφή ή εισαγωγή. Ως τελευταίο βήμα</w:t>
      </w:r>
      <w:r w:rsidR="00A310D4">
        <w:rPr>
          <w:rFonts w:asciiTheme="minorHAnsi" w:hAnsiTheme="minorHAnsi" w:cstheme="minorHAnsi"/>
          <w:lang w:val="el-GR"/>
        </w:rPr>
        <w:t xml:space="preserve">, στην οπισθοδρόμηση, ελέγχουμε τις τιμές του </w:t>
      </w:r>
      <w:r w:rsidR="00A310D4" w:rsidRPr="00E42E83">
        <w:rPr>
          <w:rFonts w:asciiTheme="minorHAnsi" w:hAnsiTheme="minorHAnsi" w:cstheme="minorHAnsi"/>
          <w:i/>
          <w:iCs/>
        </w:rPr>
        <w:t>path</w:t>
      </w:r>
      <w:r w:rsidR="00A310D4" w:rsidRPr="00E42E83">
        <w:rPr>
          <w:rFonts w:asciiTheme="minorHAnsi" w:hAnsiTheme="minorHAnsi" w:cstheme="minorHAnsi"/>
          <w:i/>
          <w:iCs/>
          <w:lang w:val="el-GR"/>
        </w:rPr>
        <w:t>_</w:t>
      </w:r>
      <w:r w:rsidR="00A310D4" w:rsidRPr="00E42E83">
        <w:rPr>
          <w:rFonts w:asciiTheme="minorHAnsi" w:hAnsiTheme="minorHAnsi" w:cstheme="minorHAnsi"/>
          <w:i/>
          <w:iCs/>
        </w:rPr>
        <w:t>matrix</w:t>
      </w:r>
      <w:r w:rsidR="00A310D4" w:rsidRPr="00A310D4">
        <w:rPr>
          <w:rFonts w:asciiTheme="minorHAnsi" w:hAnsiTheme="minorHAnsi" w:cstheme="minorHAnsi"/>
          <w:i/>
          <w:iCs/>
          <w:lang w:val="el-GR"/>
        </w:rPr>
        <w:t xml:space="preserve"> </w:t>
      </w:r>
      <w:r w:rsidR="00A310D4">
        <w:rPr>
          <w:rFonts w:asciiTheme="minorHAnsi" w:hAnsiTheme="minorHAnsi" w:cstheme="minorHAnsi"/>
          <w:lang w:val="el-GR"/>
        </w:rPr>
        <w:t>ώστε να κινηθούμε στην αντίστοιχη κατεύθ</w:t>
      </w:r>
      <w:r w:rsidR="004B1CD2">
        <w:rPr>
          <w:rFonts w:asciiTheme="minorHAnsi" w:hAnsiTheme="minorHAnsi" w:cstheme="minorHAnsi"/>
          <w:lang w:val="el-GR"/>
        </w:rPr>
        <w:t xml:space="preserve">υνση στον πίνακα για να σχηματίσουμε την στοιχισμένη </w:t>
      </w:r>
      <w:r w:rsidR="000A21A1">
        <w:rPr>
          <w:rFonts w:asciiTheme="minorHAnsi" w:hAnsiTheme="minorHAnsi" w:cstheme="minorHAnsi"/>
          <w:lang w:val="el-GR"/>
        </w:rPr>
        <w:t>αλληλουχία</w:t>
      </w:r>
      <w:r w:rsidR="00F1782D">
        <w:rPr>
          <w:rFonts w:asciiTheme="minorHAnsi" w:hAnsiTheme="minorHAnsi" w:cstheme="minorHAnsi"/>
          <w:lang w:val="el-GR"/>
        </w:rPr>
        <w:t xml:space="preserve">, όπως και στην οπισθοδρόμηση του ερωτήματος </w:t>
      </w:r>
      <w:r w:rsidR="00F1782D">
        <w:rPr>
          <w:rFonts w:asciiTheme="minorHAnsi" w:hAnsiTheme="minorHAnsi" w:cstheme="minorHAnsi"/>
        </w:rPr>
        <w:t>ii</w:t>
      </w:r>
      <w:r w:rsidR="00F1782D" w:rsidRPr="00F1782D">
        <w:rPr>
          <w:rFonts w:asciiTheme="minorHAnsi" w:hAnsiTheme="minorHAnsi" w:cstheme="minorHAnsi"/>
          <w:lang w:val="el-GR"/>
        </w:rPr>
        <w:t xml:space="preserve">. </w:t>
      </w:r>
      <w:r w:rsidR="00F94E5C">
        <w:rPr>
          <w:rFonts w:asciiTheme="minorHAnsi" w:hAnsiTheme="minorHAnsi" w:cstheme="minorHAnsi"/>
          <w:lang w:val="el-GR"/>
        </w:rPr>
        <w:t xml:space="preserve">Τέλος επιστρέφεται ο πίνακας </w:t>
      </w:r>
      <w:r w:rsidR="00F94E5C" w:rsidRPr="003037C2">
        <w:rPr>
          <w:rFonts w:asciiTheme="minorHAnsi" w:hAnsiTheme="minorHAnsi" w:cstheme="minorHAnsi"/>
          <w:i/>
          <w:iCs/>
        </w:rPr>
        <w:t>alignment</w:t>
      </w:r>
      <w:r w:rsidR="00F94E5C" w:rsidRPr="003037C2">
        <w:rPr>
          <w:rFonts w:asciiTheme="minorHAnsi" w:hAnsiTheme="minorHAnsi" w:cstheme="minorHAnsi"/>
          <w:i/>
          <w:iCs/>
          <w:lang w:val="el-GR"/>
        </w:rPr>
        <w:t>_</w:t>
      </w:r>
      <w:r w:rsidR="00F94E5C" w:rsidRPr="003037C2">
        <w:rPr>
          <w:rFonts w:asciiTheme="minorHAnsi" w:hAnsiTheme="minorHAnsi" w:cstheme="minorHAnsi"/>
          <w:i/>
          <w:iCs/>
        </w:rPr>
        <w:t>score</w:t>
      </w:r>
      <w:r w:rsidR="00F94E5C" w:rsidRPr="003037C2">
        <w:rPr>
          <w:rFonts w:asciiTheme="minorHAnsi" w:hAnsiTheme="minorHAnsi" w:cstheme="minorHAnsi"/>
          <w:lang w:val="el-GR"/>
        </w:rPr>
        <w:t xml:space="preserve"> </w:t>
      </w:r>
      <w:r w:rsidR="003037C2">
        <w:rPr>
          <w:rFonts w:asciiTheme="minorHAnsi" w:hAnsiTheme="minorHAnsi" w:cstheme="minorHAnsi"/>
          <w:lang w:val="el-GR"/>
        </w:rPr>
        <w:t xml:space="preserve">που στην ουσία είναι το </w:t>
      </w:r>
      <w:proofErr w:type="spellStart"/>
      <w:r w:rsidR="003037C2" w:rsidRPr="003037C2">
        <w:rPr>
          <w:rFonts w:asciiTheme="minorHAnsi" w:hAnsiTheme="minorHAnsi" w:cstheme="minorHAnsi"/>
          <w:i/>
          <w:iCs/>
        </w:rPr>
        <w:t>viterbi</w:t>
      </w:r>
      <w:proofErr w:type="spellEnd"/>
      <w:r w:rsidR="003037C2" w:rsidRPr="003037C2">
        <w:rPr>
          <w:rFonts w:asciiTheme="minorHAnsi" w:hAnsiTheme="minorHAnsi" w:cstheme="minorHAnsi"/>
          <w:i/>
          <w:iCs/>
          <w:lang w:val="el-GR"/>
        </w:rPr>
        <w:t>_</w:t>
      </w:r>
      <w:r w:rsidR="003037C2" w:rsidRPr="003037C2">
        <w:rPr>
          <w:rFonts w:asciiTheme="minorHAnsi" w:hAnsiTheme="minorHAnsi" w:cstheme="minorHAnsi"/>
          <w:i/>
          <w:iCs/>
        </w:rPr>
        <w:t>matrix</w:t>
      </w:r>
      <w:r w:rsidR="000A21A1" w:rsidRPr="000A21A1">
        <w:rPr>
          <w:rFonts w:asciiTheme="minorHAnsi" w:hAnsiTheme="minorHAnsi" w:cstheme="minorHAnsi"/>
          <w:i/>
          <w:iCs/>
          <w:lang w:val="el-GR"/>
        </w:rPr>
        <w:t xml:space="preserve">, </w:t>
      </w:r>
      <w:r w:rsidR="000A21A1">
        <w:rPr>
          <w:rFonts w:asciiTheme="minorHAnsi" w:hAnsiTheme="minorHAnsi" w:cstheme="minorHAnsi"/>
          <w:lang w:val="el-GR"/>
        </w:rPr>
        <w:t>και η στοιχισμένη αλληλουχία.</w:t>
      </w:r>
    </w:p>
    <w:p w14:paraId="007DD002" w14:textId="77777777" w:rsidR="00397D1C" w:rsidRPr="00A844A0" w:rsidRDefault="00397D1C" w:rsidP="00AA627D">
      <w:pPr>
        <w:jc w:val="both"/>
        <w:rPr>
          <w:rFonts w:asciiTheme="minorHAnsi" w:hAnsiTheme="minorHAnsi" w:cstheme="minorHAnsi"/>
          <w:lang w:val="el-GR"/>
        </w:rPr>
      </w:pPr>
    </w:p>
    <w:p w14:paraId="43B1F30D" w14:textId="1170A35E" w:rsidR="00FA1D67" w:rsidRPr="00A844A0" w:rsidRDefault="00FA1D67" w:rsidP="00AA627D">
      <w:pPr>
        <w:jc w:val="both"/>
        <w:rPr>
          <w:rFonts w:asciiTheme="minorHAnsi" w:hAnsiTheme="minorHAnsi" w:cstheme="minorHAnsi"/>
          <w:lang w:val="el-GR"/>
        </w:rPr>
      </w:pPr>
      <w:r>
        <w:rPr>
          <w:rFonts w:asciiTheme="minorHAnsi" w:hAnsiTheme="minorHAnsi" w:cstheme="minorHAnsi"/>
          <w:lang w:val="el-GR"/>
        </w:rPr>
        <w:lastRenderedPageBreak/>
        <w:t xml:space="preserve">Για να τρέξει το πρόγραμμα, στην </w:t>
      </w:r>
      <w:r w:rsidRPr="00FA1D67">
        <w:rPr>
          <w:rFonts w:asciiTheme="minorHAnsi" w:hAnsiTheme="minorHAnsi" w:cstheme="minorHAnsi"/>
          <w:i/>
          <w:iCs/>
        </w:rPr>
        <w:t>main</w:t>
      </w:r>
      <w:r w:rsidRPr="00FA1D67">
        <w:rPr>
          <w:rFonts w:asciiTheme="minorHAnsi" w:hAnsiTheme="minorHAnsi" w:cstheme="minorHAnsi"/>
          <w:lang w:val="el-GR"/>
        </w:rPr>
        <w:t>,</w:t>
      </w:r>
      <w:r>
        <w:rPr>
          <w:rFonts w:asciiTheme="minorHAnsi" w:hAnsiTheme="minorHAnsi" w:cstheme="minorHAnsi"/>
          <w:lang w:val="el-GR"/>
        </w:rPr>
        <w:t xml:space="preserve"> φορτών</w:t>
      </w:r>
      <w:r w:rsidR="004F1BFC">
        <w:rPr>
          <w:rFonts w:asciiTheme="minorHAnsi" w:hAnsiTheme="minorHAnsi" w:cstheme="minorHAnsi"/>
          <w:lang w:val="el-GR"/>
        </w:rPr>
        <w:t>εται</w:t>
      </w:r>
      <w:r>
        <w:rPr>
          <w:rFonts w:asciiTheme="minorHAnsi" w:hAnsiTheme="minorHAnsi" w:cstheme="minorHAnsi"/>
          <w:lang w:val="el-GR"/>
        </w:rPr>
        <w:t xml:space="preserve"> το αρχείο </w:t>
      </w:r>
      <w:r w:rsidRPr="004F1BFC">
        <w:rPr>
          <w:rFonts w:asciiTheme="minorHAnsi" w:hAnsiTheme="minorHAnsi" w:cstheme="minorHAnsi"/>
          <w:i/>
          <w:iCs/>
        </w:rPr>
        <w:t>aligned</w:t>
      </w:r>
      <w:r w:rsidRPr="004F1BFC">
        <w:rPr>
          <w:rFonts w:asciiTheme="minorHAnsi" w:hAnsiTheme="minorHAnsi" w:cstheme="minorHAnsi"/>
          <w:i/>
          <w:iCs/>
          <w:lang w:val="el-GR"/>
        </w:rPr>
        <w:t>_</w:t>
      </w:r>
      <w:r w:rsidRPr="004F1BFC">
        <w:rPr>
          <w:rFonts w:asciiTheme="minorHAnsi" w:hAnsiTheme="minorHAnsi" w:cstheme="minorHAnsi"/>
          <w:i/>
          <w:iCs/>
        </w:rPr>
        <w:t>sequences</w:t>
      </w:r>
      <w:r w:rsidRPr="00FA1D67">
        <w:rPr>
          <w:rFonts w:asciiTheme="minorHAnsi" w:hAnsiTheme="minorHAnsi" w:cstheme="minorHAnsi"/>
          <w:lang w:val="el-GR"/>
        </w:rPr>
        <w:t xml:space="preserve"> </w:t>
      </w:r>
      <w:r>
        <w:rPr>
          <w:rFonts w:asciiTheme="minorHAnsi" w:hAnsiTheme="minorHAnsi" w:cstheme="minorHAnsi"/>
          <w:lang w:val="el-GR"/>
        </w:rPr>
        <w:t xml:space="preserve">με τις στοιχισμένες αλληλουχίες του </w:t>
      </w:r>
      <w:proofErr w:type="spellStart"/>
      <w:r w:rsidRPr="004F1BFC">
        <w:rPr>
          <w:rFonts w:asciiTheme="minorHAnsi" w:hAnsiTheme="minorHAnsi" w:cstheme="minorHAnsi"/>
          <w:i/>
          <w:iCs/>
        </w:rPr>
        <w:t>datasetA</w:t>
      </w:r>
      <w:proofErr w:type="spellEnd"/>
      <w:r w:rsidRPr="004F1BFC">
        <w:rPr>
          <w:rFonts w:asciiTheme="minorHAnsi" w:hAnsiTheme="minorHAnsi" w:cstheme="minorHAnsi"/>
          <w:lang w:val="el-GR"/>
        </w:rPr>
        <w:t xml:space="preserve">, </w:t>
      </w:r>
      <w:r>
        <w:rPr>
          <w:rFonts w:asciiTheme="minorHAnsi" w:hAnsiTheme="minorHAnsi" w:cstheme="minorHAnsi"/>
          <w:lang w:val="el-GR"/>
        </w:rPr>
        <w:t xml:space="preserve">και </w:t>
      </w:r>
      <w:r w:rsidR="004F1BFC">
        <w:rPr>
          <w:rFonts w:asciiTheme="minorHAnsi" w:hAnsiTheme="minorHAnsi" w:cstheme="minorHAnsi"/>
          <w:lang w:val="el-GR"/>
        </w:rPr>
        <w:t xml:space="preserve">μέσω της </w:t>
      </w:r>
      <w:proofErr w:type="spellStart"/>
      <w:r w:rsidR="004F1BFC" w:rsidRPr="004F1BFC">
        <w:rPr>
          <w:rFonts w:asciiTheme="minorHAnsi" w:hAnsiTheme="minorHAnsi" w:cstheme="minorHAnsi"/>
          <w:i/>
          <w:iCs/>
        </w:rPr>
        <w:t>DataFrame</w:t>
      </w:r>
      <w:proofErr w:type="spellEnd"/>
      <w:r w:rsidR="004F1BFC" w:rsidRPr="004F1BFC">
        <w:rPr>
          <w:rFonts w:asciiTheme="minorHAnsi" w:hAnsiTheme="minorHAnsi" w:cstheme="minorHAnsi"/>
          <w:lang w:val="el-GR"/>
        </w:rPr>
        <w:t xml:space="preserve">, </w:t>
      </w:r>
      <w:r w:rsidR="004F1BFC">
        <w:rPr>
          <w:rFonts w:asciiTheme="minorHAnsi" w:hAnsiTheme="minorHAnsi" w:cstheme="minorHAnsi"/>
          <w:lang w:val="el-GR"/>
        </w:rPr>
        <w:t xml:space="preserve">εκτυπώνονται οι πιθανότητες εκπομπής και μετάβασης. Στη συνέχεια </w:t>
      </w:r>
      <w:r w:rsidR="00B53765">
        <w:rPr>
          <w:rFonts w:asciiTheme="minorHAnsi" w:hAnsiTheme="minorHAnsi" w:cstheme="minorHAnsi"/>
          <w:lang w:val="el-GR"/>
        </w:rPr>
        <w:t>χρησ</w:t>
      </w:r>
      <w:r w:rsidR="000304C3">
        <w:rPr>
          <w:rFonts w:asciiTheme="minorHAnsi" w:hAnsiTheme="minorHAnsi" w:cstheme="minorHAnsi"/>
          <w:lang w:val="el-GR"/>
        </w:rPr>
        <w:t xml:space="preserve">ιμοποιείται ο αλγόριθμος </w:t>
      </w:r>
      <w:r w:rsidR="000304C3" w:rsidRPr="000304C3">
        <w:rPr>
          <w:rFonts w:asciiTheme="minorHAnsi" w:hAnsiTheme="minorHAnsi" w:cstheme="minorHAnsi"/>
          <w:i/>
          <w:iCs/>
        </w:rPr>
        <w:t>Viterbi</w:t>
      </w:r>
      <w:r w:rsidR="000304C3" w:rsidRPr="000304C3">
        <w:rPr>
          <w:rFonts w:asciiTheme="minorHAnsi" w:hAnsiTheme="minorHAnsi" w:cstheme="minorHAnsi"/>
          <w:lang w:val="el-GR"/>
        </w:rPr>
        <w:t xml:space="preserve"> </w:t>
      </w:r>
      <w:r w:rsidR="000304C3">
        <w:rPr>
          <w:rFonts w:asciiTheme="minorHAnsi" w:hAnsiTheme="minorHAnsi" w:cstheme="minorHAnsi"/>
          <w:lang w:val="el-GR"/>
        </w:rPr>
        <w:t xml:space="preserve">για τις αλληλουχίες του </w:t>
      </w:r>
      <w:proofErr w:type="spellStart"/>
      <w:r w:rsidR="000304C3" w:rsidRPr="000304C3">
        <w:rPr>
          <w:rFonts w:asciiTheme="minorHAnsi" w:hAnsiTheme="minorHAnsi" w:cstheme="minorHAnsi"/>
          <w:i/>
          <w:iCs/>
        </w:rPr>
        <w:t>datasetB</w:t>
      </w:r>
      <w:proofErr w:type="spellEnd"/>
      <w:r w:rsidR="00356FAD" w:rsidRPr="00356FAD">
        <w:rPr>
          <w:rFonts w:asciiTheme="minorHAnsi" w:hAnsiTheme="minorHAnsi" w:cstheme="minorHAnsi"/>
          <w:i/>
          <w:iCs/>
          <w:lang w:val="el-GR"/>
        </w:rPr>
        <w:t xml:space="preserve">, </w:t>
      </w:r>
      <w:r w:rsidR="00356FAD">
        <w:rPr>
          <w:rFonts w:asciiTheme="minorHAnsi" w:hAnsiTheme="minorHAnsi" w:cstheme="minorHAnsi"/>
          <w:lang w:val="el-GR"/>
        </w:rPr>
        <w:t xml:space="preserve">για να βρεθούν τα </w:t>
      </w:r>
      <w:r w:rsidR="00356FAD">
        <w:rPr>
          <w:rFonts w:asciiTheme="minorHAnsi" w:hAnsiTheme="minorHAnsi" w:cstheme="minorHAnsi"/>
        </w:rPr>
        <w:t>alignment</w:t>
      </w:r>
      <w:r w:rsidR="00356FAD" w:rsidRPr="00356FAD">
        <w:rPr>
          <w:rFonts w:asciiTheme="minorHAnsi" w:hAnsiTheme="minorHAnsi" w:cstheme="minorHAnsi"/>
          <w:lang w:val="el-GR"/>
        </w:rPr>
        <w:t xml:space="preserve"> </w:t>
      </w:r>
      <w:r w:rsidR="00356FAD">
        <w:rPr>
          <w:rFonts w:asciiTheme="minorHAnsi" w:hAnsiTheme="minorHAnsi" w:cstheme="minorHAnsi"/>
        </w:rPr>
        <w:t>paths</w:t>
      </w:r>
      <w:r w:rsidR="00356FAD" w:rsidRPr="00356FAD">
        <w:rPr>
          <w:rFonts w:asciiTheme="minorHAnsi" w:hAnsiTheme="minorHAnsi" w:cstheme="minorHAnsi"/>
          <w:lang w:val="el-GR"/>
        </w:rPr>
        <w:t xml:space="preserve"> (</w:t>
      </w:r>
      <w:r w:rsidR="00356FAD">
        <w:rPr>
          <w:rFonts w:asciiTheme="minorHAnsi" w:hAnsiTheme="minorHAnsi" w:cstheme="minorHAnsi"/>
          <w:lang w:val="el-GR"/>
        </w:rPr>
        <w:t>οι στοιχισμένες αλληλουχίες</w:t>
      </w:r>
      <w:r w:rsidR="00356FAD" w:rsidRPr="00356FAD">
        <w:rPr>
          <w:rFonts w:asciiTheme="minorHAnsi" w:hAnsiTheme="minorHAnsi" w:cstheme="minorHAnsi"/>
          <w:lang w:val="el-GR"/>
        </w:rPr>
        <w:t>)</w:t>
      </w:r>
      <w:r w:rsidR="00356FAD">
        <w:rPr>
          <w:rFonts w:asciiTheme="minorHAnsi" w:hAnsiTheme="minorHAnsi" w:cstheme="minorHAnsi"/>
          <w:lang w:val="el-GR"/>
        </w:rPr>
        <w:t xml:space="preserve"> και τα </w:t>
      </w:r>
      <w:r w:rsidR="00356FAD">
        <w:rPr>
          <w:rFonts w:asciiTheme="minorHAnsi" w:hAnsiTheme="minorHAnsi" w:cstheme="minorHAnsi"/>
        </w:rPr>
        <w:t>alignment</w:t>
      </w:r>
      <w:r w:rsidR="00356FAD" w:rsidRPr="00356FAD">
        <w:rPr>
          <w:rFonts w:asciiTheme="minorHAnsi" w:hAnsiTheme="minorHAnsi" w:cstheme="minorHAnsi"/>
          <w:lang w:val="el-GR"/>
        </w:rPr>
        <w:t xml:space="preserve"> </w:t>
      </w:r>
      <w:r w:rsidR="00356FAD">
        <w:rPr>
          <w:rFonts w:asciiTheme="minorHAnsi" w:hAnsiTheme="minorHAnsi" w:cstheme="minorHAnsi"/>
        </w:rPr>
        <w:t>scores</w:t>
      </w:r>
      <w:r w:rsidR="00356FAD" w:rsidRPr="00356FAD">
        <w:rPr>
          <w:rFonts w:asciiTheme="minorHAnsi" w:hAnsiTheme="minorHAnsi" w:cstheme="minorHAnsi"/>
          <w:lang w:val="el-GR"/>
        </w:rPr>
        <w:t xml:space="preserve">. </w:t>
      </w:r>
      <w:r w:rsidR="00356FAD">
        <w:rPr>
          <w:rFonts w:asciiTheme="minorHAnsi" w:hAnsiTheme="minorHAnsi" w:cstheme="minorHAnsi"/>
          <w:lang w:val="el-GR"/>
        </w:rPr>
        <w:t xml:space="preserve">Και στις δύο περιπτώσεις οι αλληλουχίες </w:t>
      </w:r>
      <w:r w:rsidR="003D5353">
        <w:rPr>
          <w:rFonts w:asciiTheme="minorHAnsi" w:hAnsiTheme="minorHAnsi" w:cstheme="minorHAnsi"/>
          <w:lang w:val="el-GR"/>
        </w:rPr>
        <w:t xml:space="preserve">γίνονται </w:t>
      </w:r>
      <w:r w:rsidR="003D5353">
        <w:rPr>
          <w:rFonts w:asciiTheme="minorHAnsi" w:hAnsiTheme="minorHAnsi" w:cstheme="minorHAnsi"/>
        </w:rPr>
        <w:t>padded</w:t>
      </w:r>
      <w:r w:rsidR="003D5353" w:rsidRPr="003D5353">
        <w:rPr>
          <w:rFonts w:asciiTheme="minorHAnsi" w:hAnsiTheme="minorHAnsi" w:cstheme="minorHAnsi"/>
          <w:lang w:val="el-GR"/>
        </w:rPr>
        <w:t xml:space="preserve">, </w:t>
      </w:r>
      <w:r w:rsidR="003D5353">
        <w:rPr>
          <w:rFonts w:asciiTheme="minorHAnsi" w:hAnsiTheme="minorHAnsi" w:cstheme="minorHAnsi"/>
          <w:lang w:val="el-GR"/>
        </w:rPr>
        <w:t xml:space="preserve">προσθέτοντας </w:t>
      </w:r>
      <w:r w:rsidR="003D5353" w:rsidRPr="003D5353">
        <w:rPr>
          <w:rFonts w:asciiTheme="minorHAnsi" w:hAnsiTheme="minorHAnsi" w:cstheme="minorHAnsi"/>
          <w:i/>
          <w:iCs/>
          <w:lang w:val="el-GR"/>
        </w:rPr>
        <w:t>‘-’</w:t>
      </w:r>
      <w:r w:rsidR="003D5353">
        <w:rPr>
          <w:rFonts w:asciiTheme="minorHAnsi" w:hAnsiTheme="minorHAnsi" w:cstheme="minorHAnsi"/>
          <w:lang w:val="el-GR"/>
        </w:rPr>
        <w:t xml:space="preserve"> στο τέλος, ώστε όλες να έχουν το ίδιο μήκος.</w:t>
      </w:r>
    </w:p>
    <w:p w14:paraId="315A12BA" w14:textId="77777777" w:rsidR="00F35046" w:rsidRPr="00EE1EF1" w:rsidRDefault="00F35046" w:rsidP="00DE1E4A">
      <w:pPr>
        <w:rPr>
          <w:lang w:val="el-GR"/>
        </w:rPr>
      </w:pPr>
    </w:p>
    <w:p w14:paraId="3131E6E3" w14:textId="77777777" w:rsidR="00F35046" w:rsidRPr="00EE1EF1" w:rsidRDefault="00F35046" w:rsidP="00DE1E4A">
      <w:pPr>
        <w:rPr>
          <w:lang w:val="el-GR"/>
        </w:rPr>
      </w:pPr>
    </w:p>
    <w:p w14:paraId="7F5F9167" w14:textId="77777777" w:rsidR="00F35046" w:rsidRPr="00EE1EF1" w:rsidRDefault="00F35046" w:rsidP="00DE1E4A">
      <w:pPr>
        <w:rPr>
          <w:lang w:val="el-GR"/>
        </w:rPr>
      </w:pPr>
    </w:p>
    <w:p w14:paraId="6C9E4AC8" w14:textId="77777777" w:rsidR="00F35046" w:rsidRPr="00EE1EF1" w:rsidRDefault="00F35046" w:rsidP="00DE1E4A">
      <w:pPr>
        <w:rPr>
          <w:lang w:val="el-GR"/>
        </w:rPr>
      </w:pPr>
    </w:p>
    <w:p w14:paraId="331FB724" w14:textId="77777777" w:rsidR="00F35046" w:rsidRPr="00EE1EF1" w:rsidRDefault="00F35046" w:rsidP="00DE1E4A">
      <w:pPr>
        <w:rPr>
          <w:lang w:val="el-GR"/>
        </w:rPr>
      </w:pPr>
    </w:p>
    <w:p w14:paraId="3C45A6B5" w14:textId="77777777" w:rsidR="00F35046" w:rsidRPr="00EE1EF1" w:rsidRDefault="00F35046" w:rsidP="00DE1E4A">
      <w:pPr>
        <w:rPr>
          <w:lang w:val="el-GR"/>
        </w:rPr>
      </w:pPr>
    </w:p>
    <w:p w14:paraId="00ED779C" w14:textId="77777777" w:rsidR="00F35046" w:rsidRPr="00EE1EF1" w:rsidRDefault="00F35046" w:rsidP="00DE1E4A">
      <w:pPr>
        <w:rPr>
          <w:lang w:val="el-GR"/>
        </w:rPr>
      </w:pPr>
    </w:p>
    <w:p w14:paraId="253424D6" w14:textId="77777777" w:rsidR="00F35046" w:rsidRPr="00EE1EF1" w:rsidRDefault="00F35046" w:rsidP="00DE1E4A">
      <w:pPr>
        <w:rPr>
          <w:lang w:val="el-GR"/>
        </w:rPr>
      </w:pPr>
    </w:p>
    <w:p w14:paraId="3152ECFC" w14:textId="77777777" w:rsidR="00F35046" w:rsidRPr="00EE1EF1" w:rsidRDefault="00F35046" w:rsidP="00DE1E4A">
      <w:pPr>
        <w:rPr>
          <w:lang w:val="el-GR"/>
        </w:rPr>
      </w:pPr>
    </w:p>
    <w:p w14:paraId="052FA7A2" w14:textId="77777777" w:rsidR="00F35046" w:rsidRPr="00EE1EF1" w:rsidRDefault="00F35046" w:rsidP="00DE1E4A">
      <w:pPr>
        <w:rPr>
          <w:lang w:val="el-GR"/>
        </w:rPr>
      </w:pPr>
    </w:p>
    <w:p w14:paraId="4F08B14C" w14:textId="77777777" w:rsidR="00F35046" w:rsidRPr="00EE1EF1" w:rsidRDefault="00F35046" w:rsidP="00DE1E4A">
      <w:pPr>
        <w:rPr>
          <w:lang w:val="el-GR"/>
        </w:rPr>
      </w:pPr>
    </w:p>
    <w:p w14:paraId="15FB329D" w14:textId="77777777" w:rsidR="00F35046" w:rsidRPr="00EE1EF1" w:rsidRDefault="00F35046" w:rsidP="00DE1E4A">
      <w:pPr>
        <w:rPr>
          <w:lang w:val="el-GR"/>
        </w:rPr>
      </w:pPr>
    </w:p>
    <w:p w14:paraId="5C3AA510" w14:textId="77777777" w:rsidR="00F35046" w:rsidRPr="00EE1EF1" w:rsidRDefault="00F35046" w:rsidP="00DE1E4A">
      <w:pPr>
        <w:rPr>
          <w:lang w:val="el-GR"/>
        </w:rPr>
      </w:pPr>
    </w:p>
    <w:p w14:paraId="04D4DD9C" w14:textId="77777777" w:rsidR="00F35046" w:rsidRPr="00EE1EF1" w:rsidRDefault="00F35046" w:rsidP="00DE1E4A">
      <w:pPr>
        <w:rPr>
          <w:lang w:val="el-GR"/>
        </w:rPr>
      </w:pPr>
    </w:p>
    <w:p w14:paraId="27DAA7B1" w14:textId="77777777" w:rsidR="00F35046" w:rsidRPr="00EE1EF1" w:rsidRDefault="00F35046" w:rsidP="00DE1E4A">
      <w:pPr>
        <w:rPr>
          <w:lang w:val="el-GR"/>
        </w:rPr>
      </w:pPr>
    </w:p>
    <w:p w14:paraId="21AF34B8" w14:textId="77777777" w:rsidR="00F35046" w:rsidRPr="00EE1EF1" w:rsidRDefault="00F35046" w:rsidP="00DE1E4A">
      <w:pPr>
        <w:rPr>
          <w:lang w:val="el-GR"/>
        </w:rPr>
      </w:pPr>
    </w:p>
    <w:p w14:paraId="0BD014EE" w14:textId="77777777" w:rsidR="00F35046" w:rsidRPr="00EE1EF1" w:rsidRDefault="00F35046" w:rsidP="00DE1E4A">
      <w:pPr>
        <w:rPr>
          <w:lang w:val="el-GR"/>
        </w:rPr>
      </w:pPr>
    </w:p>
    <w:p w14:paraId="7A1ECC95" w14:textId="77777777" w:rsidR="00F35046" w:rsidRPr="00EE1EF1" w:rsidRDefault="00F35046" w:rsidP="00DE1E4A">
      <w:pPr>
        <w:rPr>
          <w:lang w:val="el-GR"/>
        </w:rPr>
      </w:pPr>
    </w:p>
    <w:p w14:paraId="05BE9AD3" w14:textId="77777777" w:rsidR="00F35046" w:rsidRPr="00EE1EF1" w:rsidRDefault="00F35046" w:rsidP="00DE1E4A">
      <w:pPr>
        <w:rPr>
          <w:lang w:val="el-GR"/>
        </w:rPr>
      </w:pPr>
    </w:p>
    <w:p w14:paraId="2C51F2F3" w14:textId="77777777" w:rsidR="00F35046" w:rsidRPr="00EE1EF1" w:rsidRDefault="00F35046" w:rsidP="00DE1E4A">
      <w:pPr>
        <w:rPr>
          <w:lang w:val="el-GR"/>
        </w:rPr>
      </w:pPr>
    </w:p>
    <w:p w14:paraId="24161D55" w14:textId="77777777" w:rsidR="00F35046" w:rsidRPr="00EE1EF1" w:rsidRDefault="00F35046" w:rsidP="00DE1E4A">
      <w:pPr>
        <w:rPr>
          <w:lang w:val="el-GR"/>
        </w:rPr>
      </w:pPr>
    </w:p>
    <w:p w14:paraId="0AE26E81" w14:textId="77777777" w:rsidR="00F35046" w:rsidRPr="00EE1EF1" w:rsidRDefault="00F35046" w:rsidP="00DE1E4A">
      <w:pPr>
        <w:rPr>
          <w:lang w:val="el-GR"/>
        </w:rPr>
      </w:pPr>
    </w:p>
    <w:p w14:paraId="7EB4AF3E" w14:textId="77777777" w:rsidR="00F35046" w:rsidRPr="00EE1EF1" w:rsidRDefault="00F35046" w:rsidP="00DE1E4A">
      <w:pPr>
        <w:rPr>
          <w:lang w:val="el-GR"/>
        </w:rPr>
      </w:pPr>
    </w:p>
    <w:p w14:paraId="30F2557A" w14:textId="77777777" w:rsidR="00F35046" w:rsidRPr="00EE1EF1" w:rsidRDefault="00F35046" w:rsidP="00DE1E4A">
      <w:pPr>
        <w:rPr>
          <w:lang w:val="el-GR"/>
        </w:rPr>
      </w:pPr>
    </w:p>
    <w:p w14:paraId="54E75F6A" w14:textId="77777777" w:rsidR="00F35046" w:rsidRPr="00EE1EF1" w:rsidRDefault="00F35046" w:rsidP="00DE1E4A">
      <w:pPr>
        <w:rPr>
          <w:lang w:val="el-GR"/>
        </w:rPr>
      </w:pPr>
    </w:p>
    <w:p w14:paraId="132B176C" w14:textId="77777777" w:rsidR="00F35046" w:rsidRPr="00EE1EF1" w:rsidRDefault="00F35046" w:rsidP="00DE1E4A">
      <w:pPr>
        <w:rPr>
          <w:lang w:val="el-GR"/>
        </w:rPr>
      </w:pPr>
    </w:p>
    <w:p w14:paraId="45BCECDF" w14:textId="77777777" w:rsidR="00F35046" w:rsidRPr="00EE1EF1" w:rsidRDefault="00F35046" w:rsidP="00DE1E4A">
      <w:pPr>
        <w:rPr>
          <w:lang w:val="el-GR"/>
        </w:rPr>
      </w:pPr>
    </w:p>
    <w:p w14:paraId="2B34DF62" w14:textId="77777777" w:rsidR="00F35046" w:rsidRPr="00A844A0" w:rsidRDefault="00F35046" w:rsidP="00DE1E4A">
      <w:pPr>
        <w:rPr>
          <w:lang w:val="el-GR"/>
        </w:rPr>
      </w:pPr>
    </w:p>
    <w:p w14:paraId="6C28EB63" w14:textId="77777777" w:rsidR="005915CA" w:rsidRPr="00A844A0" w:rsidRDefault="005915CA" w:rsidP="00DE1E4A">
      <w:pPr>
        <w:rPr>
          <w:lang w:val="el-GR"/>
        </w:rPr>
      </w:pPr>
    </w:p>
    <w:p w14:paraId="0B09B604" w14:textId="77777777" w:rsidR="005915CA" w:rsidRPr="00A844A0" w:rsidRDefault="005915CA" w:rsidP="00DE1E4A">
      <w:pPr>
        <w:rPr>
          <w:lang w:val="el-GR"/>
        </w:rPr>
      </w:pPr>
    </w:p>
    <w:p w14:paraId="069BD189" w14:textId="77777777" w:rsidR="005915CA" w:rsidRPr="00A844A0" w:rsidRDefault="005915CA" w:rsidP="00DE1E4A">
      <w:pPr>
        <w:rPr>
          <w:lang w:val="el-GR"/>
        </w:rPr>
      </w:pPr>
    </w:p>
    <w:p w14:paraId="0E2443D6" w14:textId="77777777" w:rsidR="005915CA" w:rsidRPr="00A844A0" w:rsidRDefault="005915CA" w:rsidP="00DE1E4A">
      <w:pPr>
        <w:rPr>
          <w:lang w:val="el-GR"/>
        </w:rPr>
      </w:pPr>
    </w:p>
    <w:p w14:paraId="7ED6875F" w14:textId="77777777" w:rsidR="005915CA" w:rsidRPr="00A844A0" w:rsidRDefault="005915CA" w:rsidP="00DE1E4A">
      <w:pPr>
        <w:rPr>
          <w:lang w:val="el-GR"/>
        </w:rPr>
      </w:pPr>
    </w:p>
    <w:p w14:paraId="2F41128A" w14:textId="77777777" w:rsidR="005915CA" w:rsidRPr="00A844A0" w:rsidRDefault="005915CA" w:rsidP="00DE1E4A">
      <w:pPr>
        <w:rPr>
          <w:lang w:val="el-GR"/>
        </w:rPr>
      </w:pPr>
    </w:p>
    <w:p w14:paraId="023E7578" w14:textId="77777777" w:rsidR="005915CA" w:rsidRPr="00A844A0" w:rsidRDefault="005915CA" w:rsidP="00DE1E4A">
      <w:pPr>
        <w:rPr>
          <w:lang w:val="el-GR"/>
        </w:rPr>
      </w:pPr>
    </w:p>
    <w:p w14:paraId="2F0FA367" w14:textId="77777777" w:rsidR="005915CA" w:rsidRPr="00A844A0" w:rsidRDefault="005915CA" w:rsidP="00DE1E4A">
      <w:pPr>
        <w:rPr>
          <w:lang w:val="el-GR"/>
        </w:rPr>
      </w:pPr>
    </w:p>
    <w:p w14:paraId="40A66E9C" w14:textId="77777777" w:rsidR="005915CA" w:rsidRPr="00A844A0" w:rsidRDefault="005915CA" w:rsidP="00DE1E4A">
      <w:pPr>
        <w:rPr>
          <w:lang w:val="el-GR"/>
        </w:rPr>
      </w:pPr>
    </w:p>
    <w:p w14:paraId="0A2CD5C2" w14:textId="77777777" w:rsidR="005915CA" w:rsidRPr="00A844A0" w:rsidRDefault="005915CA" w:rsidP="00DE1E4A">
      <w:pPr>
        <w:rPr>
          <w:lang w:val="el-GR"/>
        </w:rPr>
      </w:pPr>
    </w:p>
    <w:p w14:paraId="3012B92A" w14:textId="77777777" w:rsidR="005915CA" w:rsidRPr="00A844A0" w:rsidRDefault="005915CA" w:rsidP="00DE1E4A">
      <w:pPr>
        <w:rPr>
          <w:lang w:val="el-GR"/>
        </w:rPr>
      </w:pPr>
    </w:p>
    <w:p w14:paraId="5F6C9288" w14:textId="77777777" w:rsidR="005915CA" w:rsidRPr="00A844A0" w:rsidRDefault="005915CA" w:rsidP="00DE1E4A">
      <w:pPr>
        <w:rPr>
          <w:lang w:val="el-GR"/>
        </w:rPr>
      </w:pPr>
    </w:p>
    <w:p w14:paraId="677D4D59" w14:textId="77777777" w:rsidR="005915CA" w:rsidRPr="00A844A0" w:rsidRDefault="005915CA" w:rsidP="00DE1E4A">
      <w:pPr>
        <w:rPr>
          <w:lang w:val="el-GR"/>
        </w:rPr>
      </w:pPr>
    </w:p>
    <w:p w14:paraId="11B9D791" w14:textId="77777777" w:rsidR="005915CA" w:rsidRPr="00A844A0" w:rsidRDefault="005915CA" w:rsidP="00DE1E4A">
      <w:pPr>
        <w:rPr>
          <w:lang w:val="el-GR"/>
        </w:rPr>
      </w:pPr>
    </w:p>
    <w:p w14:paraId="5DB4FE16" w14:textId="77777777" w:rsidR="00F35046" w:rsidRPr="00EE1EF1" w:rsidRDefault="00F35046" w:rsidP="00DE1E4A">
      <w:pPr>
        <w:rPr>
          <w:lang w:val="el-GR"/>
        </w:rPr>
      </w:pPr>
    </w:p>
    <w:p w14:paraId="0E346D7F" w14:textId="77777777" w:rsidR="00F35046" w:rsidRPr="00EE1EF1" w:rsidRDefault="00F35046" w:rsidP="00DE1E4A">
      <w:pPr>
        <w:rPr>
          <w:lang w:val="el-GR"/>
        </w:rPr>
      </w:pPr>
    </w:p>
    <w:p w14:paraId="0590738A" w14:textId="77777777" w:rsidR="00E71CE4" w:rsidRPr="00A844A0" w:rsidRDefault="00E71CE4" w:rsidP="00DE1E4A">
      <w:pPr>
        <w:rPr>
          <w:del w:id="16" w:author="Microsoft Word" w:date="2024-04-26T11:53:00Z"/>
          <w:lang w:val="el-GR"/>
        </w:rPr>
      </w:pPr>
    </w:p>
    <w:p w14:paraId="23878C90" w14:textId="77777777" w:rsidR="004B197D" w:rsidRPr="00EE1EF1" w:rsidRDefault="004B197D" w:rsidP="00DE1E4A">
      <w:pPr>
        <w:rPr>
          <w:lang w:val="el-GR"/>
        </w:rPr>
      </w:pPr>
    </w:p>
    <w:p w14:paraId="534F8BC0" w14:textId="3CE94C94" w:rsidR="00551707" w:rsidRDefault="00E94EFB" w:rsidP="004E7F14">
      <w:pPr>
        <w:pStyle w:val="ListParagraph"/>
        <w:numPr>
          <w:ilvl w:val="0"/>
          <w:numId w:val="3"/>
        </w:numPr>
        <w:rPr>
          <w:rStyle w:val="Heading1Char"/>
          <w:lang w:val="en-US"/>
        </w:rPr>
      </w:pPr>
      <w:bookmarkStart w:id="17" w:name="_Toc171973164"/>
      <w:r>
        <w:rPr>
          <w:rStyle w:val="Heading1Char"/>
        </w:rPr>
        <w:lastRenderedPageBreak/>
        <w:t>ΕΠΙΔΕΙΞΗ ΤΗΣ ΛΥΣΗΣ</w:t>
      </w:r>
      <w:bookmarkEnd w:id="17"/>
    </w:p>
    <w:p w14:paraId="61B28D5D" w14:textId="7A6F4481" w:rsidR="00551707" w:rsidRDefault="00551707" w:rsidP="00551707">
      <w:pPr>
        <w:rPr>
          <w:rFonts w:asciiTheme="majorHAnsi" w:eastAsia="Arial" w:hAnsiTheme="majorHAnsi" w:cstheme="majorHAnsi"/>
          <w:color w:val="000000" w:themeColor="text1"/>
        </w:rPr>
      </w:pPr>
    </w:p>
    <w:p w14:paraId="2198D380" w14:textId="2DC131D8" w:rsidR="00155AB3" w:rsidRPr="00A844A0" w:rsidRDefault="00551707" w:rsidP="00955E7B">
      <w:pPr>
        <w:jc w:val="both"/>
        <w:rPr>
          <w:rFonts w:asciiTheme="minorHAnsi" w:hAnsiTheme="minorHAnsi" w:cstheme="minorHAnsi"/>
          <w:lang w:val="el-GR"/>
        </w:rPr>
      </w:pPr>
      <w:r w:rsidRPr="00DD0965">
        <w:rPr>
          <w:rFonts w:asciiTheme="minorHAnsi" w:eastAsia="Arial" w:hAnsiTheme="minorHAnsi" w:cstheme="minorHAnsi"/>
          <w:color w:val="000000" w:themeColor="text1"/>
          <w:lang w:val="el-GR"/>
        </w:rPr>
        <w:t xml:space="preserve">Για να αναδείξουμε την λειτουργία </w:t>
      </w:r>
      <w:r w:rsidR="00DD0965" w:rsidRPr="00DD0965">
        <w:rPr>
          <w:rFonts w:asciiTheme="minorHAnsi" w:eastAsia="Arial" w:hAnsiTheme="minorHAnsi" w:cstheme="minorHAnsi"/>
          <w:color w:val="000000" w:themeColor="text1"/>
          <w:lang w:val="el-GR"/>
        </w:rPr>
        <w:t>των προγραμμάτων</w:t>
      </w:r>
      <w:r w:rsidRPr="00DD0965">
        <w:rPr>
          <w:rFonts w:asciiTheme="minorHAnsi" w:eastAsia="Arial" w:hAnsiTheme="minorHAnsi" w:cstheme="minorHAnsi"/>
          <w:color w:val="000000" w:themeColor="text1"/>
          <w:lang w:val="el-GR"/>
        </w:rPr>
        <w:t xml:space="preserve"> </w:t>
      </w:r>
      <w:r w:rsidR="00DD0965">
        <w:rPr>
          <w:rFonts w:asciiTheme="minorHAnsi" w:eastAsia="Arial" w:hAnsiTheme="minorHAnsi" w:cstheme="minorHAnsi"/>
          <w:color w:val="000000" w:themeColor="text1"/>
          <w:lang w:val="el-GR"/>
        </w:rPr>
        <w:t xml:space="preserve">θα τρέξουν </w:t>
      </w:r>
      <w:r w:rsidR="00AA2DE3">
        <w:rPr>
          <w:rFonts w:asciiTheme="minorHAnsi" w:eastAsia="Arial" w:hAnsiTheme="minorHAnsi" w:cstheme="minorHAnsi"/>
          <w:color w:val="000000" w:themeColor="text1"/>
          <w:lang w:val="el-GR"/>
        </w:rPr>
        <w:t xml:space="preserve">με τη σειρά τα προγράμματα </w:t>
      </w:r>
      <w:proofErr w:type="spellStart"/>
      <w:r w:rsidR="00AA2DE3" w:rsidRPr="00AA2DE3">
        <w:rPr>
          <w:rFonts w:asciiTheme="minorHAnsi" w:eastAsia="Arial" w:hAnsiTheme="minorHAnsi" w:cstheme="minorHAnsi"/>
          <w:i/>
          <w:iCs/>
          <w:color w:val="000000" w:themeColor="text1"/>
        </w:rPr>
        <w:t>i</w:t>
      </w:r>
      <w:proofErr w:type="spellEnd"/>
      <w:r w:rsidR="00AA2DE3" w:rsidRPr="00AA2DE3">
        <w:rPr>
          <w:rFonts w:asciiTheme="minorHAnsi" w:eastAsia="Arial" w:hAnsiTheme="minorHAnsi" w:cstheme="minorHAnsi"/>
          <w:i/>
          <w:iCs/>
          <w:color w:val="000000" w:themeColor="text1"/>
          <w:lang w:val="el-GR"/>
        </w:rPr>
        <w:t>.</w:t>
      </w:r>
      <w:proofErr w:type="spellStart"/>
      <w:r w:rsidR="00AA2DE3" w:rsidRPr="00AA2DE3">
        <w:rPr>
          <w:rFonts w:asciiTheme="minorHAnsi" w:eastAsia="Arial" w:hAnsiTheme="minorHAnsi" w:cstheme="minorHAnsi"/>
          <w:i/>
          <w:iCs/>
          <w:color w:val="000000" w:themeColor="text1"/>
        </w:rPr>
        <w:t>py</w:t>
      </w:r>
      <w:proofErr w:type="spellEnd"/>
      <w:r w:rsidR="00AA2DE3" w:rsidRPr="00AA2DE3">
        <w:rPr>
          <w:rFonts w:asciiTheme="minorHAnsi" w:eastAsia="Arial" w:hAnsiTheme="minorHAnsi" w:cstheme="minorHAnsi"/>
          <w:i/>
          <w:iCs/>
          <w:color w:val="000000" w:themeColor="text1"/>
          <w:lang w:val="el-GR"/>
        </w:rPr>
        <w:t xml:space="preserve">, </w:t>
      </w:r>
      <w:r w:rsidR="00AA2DE3" w:rsidRPr="00AA2DE3">
        <w:rPr>
          <w:rFonts w:asciiTheme="minorHAnsi" w:eastAsia="Arial" w:hAnsiTheme="minorHAnsi" w:cstheme="minorHAnsi"/>
          <w:i/>
          <w:iCs/>
          <w:color w:val="000000" w:themeColor="text1"/>
        </w:rPr>
        <w:t>ii</w:t>
      </w:r>
      <w:r w:rsidR="00AA2DE3" w:rsidRPr="00AA2DE3">
        <w:rPr>
          <w:rFonts w:asciiTheme="minorHAnsi" w:eastAsia="Arial" w:hAnsiTheme="minorHAnsi" w:cstheme="minorHAnsi"/>
          <w:i/>
          <w:iCs/>
          <w:color w:val="000000" w:themeColor="text1"/>
          <w:lang w:val="el-GR"/>
        </w:rPr>
        <w:t>.</w:t>
      </w:r>
      <w:proofErr w:type="spellStart"/>
      <w:r w:rsidR="00AA2DE3" w:rsidRPr="00AA2DE3">
        <w:rPr>
          <w:rFonts w:asciiTheme="minorHAnsi" w:eastAsia="Arial" w:hAnsiTheme="minorHAnsi" w:cstheme="minorHAnsi"/>
          <w:i/>
          <w:iCs/>
          <w:color w:val="000000" w:themeColor="text1"/>
        </w:rPr>
        <w:t>py</w:t>
      </w:r>
      <w:proofErr w:type="spellEnd"/>
      <w:r w:rsidR="00AA2DE3" w:rsidRPr="00AA2DE3">
        <w:rPr>
          <w:rFonts w:asciiTheme="minorHAnsi" w:eastAsia="Arial" w:hAnsiTheme="minorHAnsi" w:cstheme="minorHAnsi"/>
          <w:color w:val="000000" w:themeColor="text1"/>
          <w:lang w:val="el-GR"/>
        </w:rPr>
        <w:t xml:space="preserve">, </w:t>
      </w:r>
      <w:r w:rsidR="00AA2DE3" w:rsidRPr="00AA2DE3">
        <w:rPr>
          <w:rFonts w:asciiTheme="minorHAnsi" w:eastAsia="Arial" w:hAnsiTheme="minorHAnsi" w:cstheme="minorHAnsi"/>
          <w:i/>
          <w:iCs/>
          <w:color w:val="000000" w:themeColor="text1"/>
        </w:rPr>
        <w:t>iii</w:t>
      </w:r>
      <w:r w:rsidR="00AA2DE3" w:rsidRPr="00AA2DE3">
        <w:rPr>
          <w:rFonts w:asciiTheme="minorHAnsi" w:eastAsia="Arial" w:hAnsiTheme="minorHAnsi" w:cstheme="minorHAnsi"/>
          <w:i/>
          <w:iCs/>
          <w:color w:val="000000" w:themeColor="text1"/>
          <w:lang w:val="el-GR"/>
        </w:rPr>
        <w:t>.</w:t>
      </w:r>
      <w:proofErr w:type="spellStart"/>
      <w:r w:rsidR="00AA2DE3" w:rsidRPr="00AA2DE3">
        <w:rPr>
          <w:rFonts w:asciiTheme="minorHAnsi" w:eastAsia="Arial" w:hAnsiTheme="minorHAnsi" w:cstheme="minorHAnsi"/>
          <w:i/>
          <w:iCs/>
          <w:color w:val="000000" w:themeColor="text1"/>
        </w:rPr>
        <w:t>py</w:t>
      </w:r>
      <w:proofErr w:type="spellEnd"/>
      <w:r w:rsidR="00AA2DE3" w:rsidRPr="00AA2DE3">
        <w:rPr>
          <w:rFonts w:asciiTheme="minorHAnsi" w:eastAsia="Arial" w:hAnsiTheme="minorHAnsi" w:cstheme="minorHAnsi"/>
          <w:color w:val="000000" w:themeColor="text1"/>
          <w:lang w:val="el-GR"/>
        </w:rPr>
        <w:t>.</w:t>
      </w:r>
    </w:p>
    <w:p w14:paraId="73248AFE" w14:textId="50958A74" w:rsidR="00155AB3" w:rsidRPr="00B35161" w:rsidRDefault="00155AB3" w:rsidP="004F0635">
      <w:pPr>
        <w:rPr>
          <w:b/>
          <w:bCs/>
          <w:i/>
          <w:iCs/>
          <w:lang w:val="el-GR"/>
        </w:rPr>
      </w:pPr>
    </w:p>
    <w:p w14:paraId="01D1D828" w14:textId="1B5669E1" w:rsidR="00AB52E4" w:rsidRPr="00E71CE4" w:rsidRDefault="003221CE" w:rsidP="00E71CE4">
      <w:pPr>
        <w:pStyle w:val="Heading2"/>
        <w:numPr>
          <w:ilvl w:val="2"/>
          <w:numId w:val="9"/>
        </w:numPr>
        <w:rPr>
          <w:lang w:val="el-GR"/>
        </w:rPr>
      </w:pPr>
      <w:bookmarkStart w:id="18" w:name="_Toc171973165"/>
      <w:r>
        <w:rPr>
          <w:noProof/>
          <w:lang w:val="el-GR"/>
        </w:rPr>
        <w:drawing>
          <wp:anchor distT="0" distB="0" distL="114300" distR="114300" simplePos="0" relativeHeight="251717632" behindDoc="0" locked="0" layoutInCell="1" allowOverlap="1" wp14:anchorId="1CBFFA50" wp14:editId="75C4B217">
            <wp:simplePos x="0" y="0"/>
            <wp:positionH relativeFrom="column">
              <wp:posOffset>3383280</wp:posOffset>
            </wp:positionH>
            <wp:positionV relativeFrom="paragraph">
              <wp:posOffset>384175</wp:posOffset>
            </wp:positionV>
            <wp:extent cx="2969895" cy="6517005"/>
            <wp:effectExtent l="0" t="0" r="1905" b="0"/>
            <wp:wrapSquare wrapText="bothSides"/>
            <wp:docPr id="2038696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96248"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969895" cy="6517005"/>
                    </a:xfrm>
                    <a:prstGeom prst="rect">
                      <a:avLst/>
                    </a:prstGeom>
                  </pic:spPr>
                </pic:pic>
              </a:graphicData>
            </a:graphic>
            <wp14:sizeRelH relativeFrom="page">
              <wp14:pctWidth>0</wp14:pctWidth>
            </wp14:sizeRelH>
            <wp14:sizeRelV relativeFrom="page">
              <wp14:pctHeight>0</wp14:pctHeight>
            </wp14:sizeRelV>
          </wp:anchor>
        </w:drawing>
      </w:r>
      <w:r>
        <w:rPr>
          <w:noProof/>
          <w:lang w:val="el-GR"/>
        </w:rPr>
        <w:drawing>
          <wp:anchor distT="0" distB="0" distL="114300" distR="114300" simplePos="0" relativeHeight="251670528" behindDoc="0" locked="0" layoutInCell="1" allowOverlap="1" wp14:anchorId="3A478D5F" wp14:editId="45C57E64">
            <wp:simplePos x="0" y="0"/>
            <wp:positionH relativeFrom="column">
              <wp:posOffset>-818402</wp:posOffset>
            </wp:positionH>
            <wp:positionV relativeFrom="paragraph">
              <wp:posOffset>384549</wp:posOffset>
            </wp:positionV>
            <wp:extent cx="3926840" cy="3469640"/>
            <wp:effectExtent l="0" t="0" r="0" b="0"/>
            <wp:wrapSquare wrapText="bothSides"/>
            <wp:docPr id="1462142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42479"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926840" cy="34696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C1C17">
        <w:rPr>
          <w:sz w:val="24"/>
        </w:rPr>
        <w:t>i</w:t>
      </w:r>
      <w:bookmarkEnd w:id="18"/>
      <w:proofErr w:type="spellEnd"/>
    </w:p>
    <w:p w14:paraId="1B95935F" w14:textId="268CADB0" w:rsidR="00B17021" w:rsidRDefault="00B17021" w:rsidP="004F0635">
      <w:pPr>
        <w:jc w:val="center"/>
        <w:rPr>
          <w:b/>
          <w:bCs/>
          <w:i/>
          <w:iCs/>
          <w:lang w:val="el-GR"/>
        </w:rPr>
      </w:pPr>
    </w:p>
    <w:p w14:paraId="4DD90E9E" w14:textId="77777777" w:rsidR="003221CE" w:rsidRDefault="003221CE" w:rsidP="004F0635">
      <w:pPr>
        <w:jc w:val="center"/>
        <w:rPr>
          <w:rFonts w:asciiTheme="majorHAnsi" w:hAnsiTheme="majorHAnsi" w:cstheme="majorHAnsi"/>
          <w:b/>
          <w:bCs/>
          <w:i/>
          <w:iCs/>
        </w:rPr>
      </w:pPr>
    </w:p>
    <w:p w14:paraId="349FB967" w14:textId="77777777" w:rsidR="003221CE" w:rsidRDefault="003221CE" w:rsidP="004F0635">
      <w:pPr>
        <w:jc w:val="center"/>
        <w:rPr>
          <w:rFonts w:asciiTheme="majorHAnsi" w:hAnsiTheme="majorHAnsi" w:cstheme="majorHAnsi"/>
          <w:b/>
          <w:bCs/>
          <w:i/>
          <w:iCs/>
        </w:rPr>
      </w:pPr>
    </w:p>
    <w:p w14:paraId="682E1E4E" w14:textId="77777777" w:rsidR="003221CE" w:rsidRDefault="003221CE" w:rsidP="004F0635">
      <w:pPr>
        <w:jc w:val="center"/>
        <w:rPr>
          <w:rFonts w:asciiTheme="majorHAnsi" w:hAnsiTheme="majorHAnsi" w:cstheme="majorHAnsi"/>
          <w:b/>
          <w:bCs/>
          <w:i/>
          <w:iCs/>
        </w:rPr>
      </w:pPr>
    </w:p>
    <w:p w14:paraId="564D4C8C" w14:textId="77777777" w:rsidR="003221CE" w:rsidRDefault="003221CE" w:rsidP="004F0635">
      <w:pPr>
        <w:jc w:val="center"/>
        <w:rPr>
          <w:rFonts w:asciiTheme="majorHAnsi" w:hAnsiTheme="majorHAnsi" w:cstheme="majorHAnsi"/>
          <w:b/>
          <w:bCs/>
          <w:i/>
          <w:iCs/>
        </w:rPr>
      </w:pPr>
    </w:p>
    <w:p w14:paraId="050F452F" w14:textId="77777777" w:rsidR="003221CE" w:rsidRDefault="003221CE" w:rsidP="004F0635">
      <w:pPr>
        <w:jc w:val="center"/>
        <w:rPr>
          <w:rFonts w:asciiTheme="majorHAnsi" w:hAnsiTheme="majorHAnsi" w:cstheme="majorHAnsi"/>
          <w:b/>
          <w:bCs/>
          <w:i/>
          <w:iCs/>
        </w:rPr>
      </w:pPr>
    </w:p>
    <w:p w14:paraId="19FFDF6E" w14:textId="77777777" w:rsidR="003221CE" w:rsidRDefault="003221CE" w:rsidP="004F0635">
      <w:pPr>
        <w:jc w:val="center"/>
        <w:rPr>
          <w:rFonts w:asciiTheme="majorHAnsi" w:hAnsiTheme="majorHAnsi" w:cstheme="majorHAnsi"/>
          <w:b/>
          <w:bCs/>
          <w:i/>
          <w:iCs/>
        </w:rPr>
      </w:pPr>
    </w:p>
    <w:p w14:paraId="7FC71B7D" w14:textId="77777777" w:rsidR="003221CE" w:rsidRDefault="003221CE" w:rsidP="004F0635">
      <w:pPr>
        <w:jc w:val="center"/>
        <w:rPr>
          <w:rFonts w:asciiTheme="majorHAnsi" w:hAnsiTheme="majorHAnsi" w:cstheme="majorHAnsi"/>
          <w:b/>
          <w:bCs/>
          <w:i/>
          <w:iCs/>
        </w:rPr>
      </w:pPr>
    </w:p>
    <w:p w14:paraId="22EFB7F0" w14:textId="77777777" w:rsidR="003221CE" w:rsidRDefault="003221CE" w:rsidP="004F0635">
      <w:pPr>
        <w:jc w:val="center"/>
        <w:rPr>
          <w:rFonts w:asciiTheme="majorHAnsi" w:hAnsiTheme="majorHAnsi" w:cstheme="majorHAnsi"/>
          <w:b/>
          <w:bCs/>
          <w:i/>
          <w:iCs/>
        </w:rPr>
      </w:pPr>
    </w:p>
    <w:p w14:paraId="2B04E705" w14:textId="77777777" w:rsidR="003221CE" w:rsidRDefault="003221CE" w:rsidP="004F0635">
      <w:pPr>
        <w:jc w:val="center"/>
        <w:rPr>
          <w:rFonts w:asciiTheme="majorHAnsi" w:hAnsiTheme="majorHAnsi" w:cstheme="majorHAnsi"/>
          <w:b/>
          <w:bCs/>
          <w:i/>
          <w:iCs/>
        </w:rPr>
      </w:pPr>
    </w:p>
    <w:p w14:paraId="30062BAA" w14:textId="77777777" w:rsidR="003221CE" w:rsidRDefault="003221CE" w:rsidP="004F0635">
      <w:pPr>
        <w:jc w:val="center"/>
        <w:rPr>
          <w:rFonts w:asciiTheme="majorHAnsi" w:hAnsiTheme="majorHAnsi" w:cstheme="majorHAnsi"/>
          <w:b/>
          <w:bCs/>
          <w:i/>
          <w:iCs/>
        </w:rPr>
      </w:pPr>
    </w:p>
    <w:p w14:paraId="7E607B9D" w14:textId="77777777" w:rsidR="003221CE" w:rsidRDefault="003221CE" w:rsidP="004F0635">
      <w:pPr>
        <w:jc w:val="center"/>
        <w:rPr>
          <w:rFonts w:asciiTheme="majorHAnsi" w:hAnsiTheme="majorHAnsi" w:cstheme="majorHAnsi"/>
          <w:b/>
          <w:bCs/>
          <w:i/>
          <w:iCs/>
        </w:rPr>
      </w:pPr>
    </w:p>
    <w:p w14:paraId="1E5903DF" w14:textId="77777777" w:rsidR="003221CE" w:rsidRDefault="003221CE" w:rsidP="004F0635">
      <w:pPr>
        <w:jc w:val="center"/>
        <w:rPr>
          <w:rFonts w:asciiTheme="majorHAnsi" w:hAnsiTheme="majorHAnsi" w:cstheme="majorHAnsi"/>
          <w:b/>
          <w:bCs/>
          <w:i/>
          <w:iCs/>
        </w:rPr>
      </w:pPr>
    </w:p>
    <w:p w14:paraId="205135D4" w14:textId="77777777" w:rsidR="003221CE" w:rsidRDefault="003221CE" w:rsidP="004F0635">
      <w:pPr>
        <w:jc w:val="center"/>
        <w:rPr>
          <w:rFonts w:asciiTheme="majorHAnsi" w:hAnsiTheme="majorHAnsi" w:cstheme="majorHAnsi"/>
          <w:b/>
          <w:bCs/>
          <w:i/>
          <w:iCs/>
        </w:rPr>
      </w:pPr>
    </w:p>
    <w:p w14:paraId="7479373E" w14:textId="77777777" w:rsidR="003221CE" w:rsidRDefault="003221CE" w:rsidP="004F0635">
      <w:pPr>
        <w:jc w:val="center"/>
        <w:rPr>
          <w:rFonts w:asciiTheme="majorHAnsi" w:hAnsiTheme="majorHAnsi" w:cstheme="majorHAnsi"/>
          <w:b/>
          <w:bCs/>
          <w:i/>
          <w:iCs/>
        </w:rPr>
      </w:pPr>
    </w:p>
    <w:p w14:paraId="394CF608" w14:textId="77777777" w:rsidR="003221CE" w:rsidRDefault="003221CE" w:rsidP="004F0635">
      <w:pPr>
        <w:jc w:val="center"/>
        <w:rPr>
          <w:rFonts w:asciiTheme="majorHAnsi" w:hAnsiTheme="majorHAnsi" w:cstheme="majorHAnsi"/>
          <w:b/>
          <w:bCs/>
          <w:i/>
          <w:iCs/>
        </w:rPr>
      </w:pPr>
    </w:p>
    <w:p w14:paraId="5AC6F935" w14:textId="77777777" w:rsidR="003221CE" w:rsidRDefault="003221CE" w:rsidP="004F0635">
      <w:pPr>
        <w:jc w:val="center"/>
        <w:rPr>
          <w:rFonts w:asciiTheme="majorHAnsi" w:hAnsiTheme="majorHAnsi" w:cstheme="majorHAnsi"/>
          <w:b/>
          <w:bCs/>
          <w:i/>
          <w:iCs/>
        </w:rPr>
      </w:pPr>
    </w:p>
    <w:p w14:paraId="7EB41D83" w14:textId="77777777" w:rsidR="003221CE" w:rsidRDefault="003221CE" w:rsidP="004F0635">
      <w:pPr>
        <w:jc w:val="center"/>
        <w:rPr>
          <w:rFonts w:asciiTheme="majorHAnsi" w:hAnsiTheme="majorHAnsi" w:cstheme="majorHAnsi"/>
          <w:b/>
          <w:bCs/>
          <w:i/>
          <w:iCs/>
        </w:rPr>
      </w:pPr>
    </w:p>
    <w:p w14:paraId="6418F26D" w14:textId="77777777" w:rsidR="003221CE" w:rsidRDefault="003221CE" w:rsidP="004F0635">
      <w:pPr>
        <w:jc w:val="center"/>
        <w:rPr>
          <w:rFonts w:asciiTheme="majorHAnsi" w:hAnsiTheme="majorHAnsi" w:cstheme="majorHAnsi"/>
          <w:b/>
          <w:bCs/>
          <w:i/>
          <w:iCs/>
        </w:rPr>
      </w:pPr>
    </w:p>
    <w:p w14:paraId="391D7613" w14:textId="2B5CB94F" w:rsidR="00DD0965" w:rsidRPr="00364D46" w:rsidRDefault="00DD0965" w:rsidP="003221CE">
      <w:pPr>
        <w:jc w:val="center"/>
        <w:rPr>
          <w:rFonts w:asciiTheme="majorHAnsi" w:hAnsiTheme="majorHAnsi" w:cstheme="majorHAnsi"/>
          <w:b/>
          <w:bCs/>
          <w:i/>
          <w:iCs/>
          <w:lang w:val="el-GR"/>
        </w:rPr>
      </w:pPr>
      <w:r w:rsidRPr="008A2E23">
        <w:rPr>
          <w:rFonts w:asciiTheme="majorHAnsi" w:hAnsiTheme="majorHAnsi" w:cstheme="majorHAnsi"/>
          <w:b/>
          <w:bCs/>
          <w:i/>
          <w:iCs/>
          <w:lang w:val="el-GR"/>
        </w:rPr>
        <w:t xml:space="preserve">Εικόνα </w:t>
      </w:r>
      <w:r w:rsidR="003221CE">
        <w:rPr>
          <w:rFonts w:asciiTheme="majorHAnsi" w:hAnsiTheme="majorHAnsi" w:cstheme="majorHAnsi"/>
          <w:b/>
          <w:bCs/>
          <w:i/>
          <w:iCs/>
        </w:rPr>
        <w:t>5</w:t>
      </w:r>
      <w:r w:rsidRPr="008A2E23">
        <w:rPr>
          <w:rFonts w:asciiTheme="majorHAnsi" w:hAnsiTheme="majorHAnsi" w:cstheme="majorHAnsi"/>
          <w:b/>
          <w:bCs/>
          <w:i/>
          <w:iCs/>
          <w:lang w:val="el-GR"/>
        </w:rPr>
        <w:t xml:space="preserve">. </w:t>
      </w:r>
      <w:proofErr w:type="spellStart"/>
      <w:r w:rsidR="003221CE">
        <w:rPr>
          <w:rFonts w:asciiTheme="majorHAnsi" w:hAnsiTheme="majorHAnsi" w:cstheme="majorHAnsi"/>
          <w:b/>
          <w:bCs/>
          <w:i/>
          <w:iCs/>
        </w:rPr>
        <w:t>datasetA</w:t>
      </w:r>
      <w:proofErr w:type="spellEnd"/>
      <w:r w:rsidR="003221CE" w:rsidRPr="003221CE">
        <w:rPr>
          <w:rFonts w:asciiTheme="majorHAnsi" w:hAnsiTheme="majorHAnsi" w:cstheme="majorHAnsi"/>
          <w:b/>
          <w:bCs/>
          <w:i/>
          <w:iCs/>
          <w:lang w:val="el-GR"/>
        </w:rPr>
        <w:t xml:space="preserve"> </w:t>
      </w:r>
      <w:r w:rsidR="003221CE">
        <w:rPr>
          <w:rFonts w:asciiTheme="majorHAnsi" w:hAnsiTheme="majorHAnsi" w:cstheme="majorHAnsi"/>
          <w:b/>
          <w:bCs/>
          <w:i/>
          <w:iCs/>
          <w:lang w:val="el-GR"/>
        </w:rPr>
        <w:t xml:space="preserve">και </w:t>
      </w:r>
      <w:proofErr w:type="spellStart"/>
      <w:r w:rsidR="003221CE">
        <w:rPr>
          <w:rFonts w:asciiTheme="majorHAnsi" w:hAnsiTheme="majorHAnsi" w:cstheme="majorHAnsi"/>
          <w:b/>
          <w:bCs/>
          <w:i/>
          <w:iCs/>
        </w:rPr>
        <w:t>datasetB</w:t>
      </w:r>
      <w:proofErr w:type="spellEnd"/>
    </w:p>
    <w:p w14:paraId="44B7BD28" w14:textId="1E790CA9" w:rsidR="004F0635" w:rsidRDefault="004F0635" w:rsidP="004F0635">
      <w:pPr>
        <w:jc w:val="center"/>
        <w:rPr>
          <w:b/>
          <w:bCs/>
          <w:i/>
          <w:iCs/>
          <w:lang w:val="el-GR"/>
        </w:rPr>
      </w:pPr>
    </w:p>
    <w:p w14:paraId="4DEF7365" w14:textId="5640B817" w:rsidR="00A55D90" w:rsidRDefault="00A55D90" w:rsidP="004F0635">
      <w:pPr>
        <w:jc w:val="center"/>
        <w:rPr>
          <w:b/>
          <w:bCs/>
          <w:i/>
          <w:iCs/>
          <w:lang w:val="el-GR"/>
        </w:rPr>
      </w:pPr>
    </w:p>
    <w:p w14:paraId="4AD8B9B9" w14:textId="02061864" w:rsidR="00B35161" w:rsidRPr="005915CA" w:rsidRDefault="00B35161" w:rsidP="000C1C17"/>
    <w:p w14:paraId="536DD6D6" w14:textId="21E2D9FB" w:rsidR="000C1C17" w:rsidRDefault="000C1C17" w:rsidP="004E7F14">
      <w:pPr>
        <w:pStyle w:val="Heading2"/>
        <w:numPr>
          <w:ilvl w:val="2"/>
          <w:numId w:val="9"/>
        </w:numPr>
        <w:rPr>
          <w:sz w:val="24"/>
          <w:lang w:val="el-GR"/>
        </w:rPr>
      </w:pPr>
      <w:bookmarkStart w:id="19" w:name="_Toc171973166"/>
      <w:r>
        <w:rPr>
          <w:sz w:val="24"/>
        </w:rPr>
        <w:lastRenderedPageBreak/>
        <w:t>ii</w:t>
      </w:r>
      <w:bookmarkEnd w:id="19"/>
    </w:p>
    <w:p w14:paraId="09167CE1" w14:textId="6ECE0B0B" w:rsidR="00F84378" w:rsidRPr="00F84378" w:rsidRDefault="00D1745D" w:rsidP="00F84378">
      <w:pPr>
        <w:jc w:val="center"/>
      </w:pPr>
      <w:r>
        <w:rPr>
          <w:noProof/>
          <w:lang w:val="el-GR"/>
          <w14:ligatures w14:val="standardContextual"/>
        </w:rPr>
        <w:drawing>
          <wp:anchor distT="0" distB="0" distL="114300" distR="114300" simplePos="0" relativeHeight="251684864" behindDoc="0" locked="0" layoutInCell="1" allowOverlap="1" wp14:anchorId="3D876219" wp14:editId="184E5361">
            <wp:simplePos x="0" y="0"/>
            <wp:positionH relativeFrom="column">
              <wp:posOffset>966470</wp:posOffset>
            </wp:positionH>
            <wp:positionV relativeFrom="paragraph">
              <wp:posOffset>133985</wp:posOffset>
            </wp:positionV>
            <wp:extent cx="3897630" cy="3469640"/>
            <wp:effectExtent l="0" t="0" r="1270" b="0"/>
            <wp:wrapSquare wrapText="bothSides"/>
            <wp:docPr id="681114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14824"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897630" cy="3469640"/>
                    </a:xfrm>
                    <a:prstGeom prst="rect">
                      <a:avLst/>
                    </a:prstGeom>
                  </pic:spPr>
                </pic:pic>
              </a:graphicData>
            </a:graphic>
            <wp14:sizeRelH relativeFrom="page">
              <wp14:pctWidth>0</wp14:pctWidth>
            </wp14:sizeRelH>
            <wp14:sizeRelV relativeFrom="page">
              <wp14:pctHeight>0</wp14:pctHeight>
            </wp14:sizeRelV>
          </wp:anchor>
        </w:drawing>
      </w:r>
    </w:p>
    <w:p w14:paraId="11D4155E" w14:textId="77777777" w:rsidR="00563EE7" w:rsidRDefault="00563EE7" w:rsidP="00F84378">
      <w:pPr>
        <w:jc w:val="center"/>
        <w:rPr>
          <w:rFonts w:asciiTheme="majorHAnsi" w:hAnsiTheme="majorHAnsi" w:cstheme="majorHAnsi"/>
          <w:b/>
          <w:bCs/>
          <w:i/>
          <w:iCs/>
        </w:rPr>
      </w:pPr>
    </w:p>
    <w:p w14:paraId="2BB86DED" w14:textId="77777777" w:rsidR="00563EE7" w:rsidRDefault="00563EE7" w:rsidP="00F84378">
      <w:pPr>
        <w:jc w:val="center"/>
        <w:rPr>
          <w:rFonts w:asciiTheme="majorHAnsi" w:hAnsiTheme="majorHAnsi" w:cstheme="majorHAnsi"/>
          <w:b/>
          <w:bCs/>
          <w:i/>
          <w:iCs/>
        </w:rPr>
      </w:pPr>
    </w:p>
    <w:p w14:paraId="79640085" w14:textId="77777777" w:rsidR="00563EE7" w:rsidRDefault="00563EE7" w:rsidP="00F84378">
      <w:pPr>
        <w:jc w:val="center"/>
        <w:rPr>
          <w:rFonts w:asciiTheme="majorHAnsi" w:hAnsiTheme="majorHAnsi" w:cstheme="majorHAnsi"/>
          <w:b/>
          <w:bCs/>
          <w:i/>
          <w:iCs/>
        </w:rPr>
      </w:pPr>
    </w:p>
    <w:p w14:paraId="7B59E838" w14:textId="77777777" w:rsidR="00563EE7" w:rsidRDefault="00563EE7" w:rsidP="00F84378">
      <w:pPr>
        <w:jc w:val="center"/>
        <w:rPr>
          <w:rFonts w:asciiTheme="majorHAnsi" w:hAnsiTheme="majorHAnsi" w:cstheme="majorHAnsi"/>
          <w:b/>
          <w:bCs/>
          <w:i/>
          <w:iCs/>
        </w:rPr>
      </w:pPr>
    </w:p>
    <w:p w14:paraId="71649F9B" w14:textId="77777777" w:rsidR="00563EE7" w:rsidRDefault="00563EE7" w:rsidP="00F84378">
      <w:pPr>
        <w:jc w:val="center"/>
        <w:rPr>
          <w:rFonts w:asciiTheme="majorHAnsi" w:hAnsiTheme="majorHAnsi" w:cstheme="majorHAnsi"/>
          <w:b/>
          <w:bCs/>
          <w:i/>
          <w:iCs/>
        </w:rPr>
      </w:pPr>
    </w:p>
    <w:p w14:paraId="47D99853" w14:textId="77777777" w:rsidR="00563EE7" w:rsidRDefault="00563EE7" w:rsidP="00F84378">
      <w:pPr>
        <w:jc w:val="center"/>
        <w:rPr>
          <w:rFonts w:asciiTheme="majorHAnsi" w:hAnsiTheme="majorHAnsi" w:cstheme="majorHAnsi"/>
          <w:b/>
          <w:bCs/>
          <w:i/>
          <w:iCs/>
        </w:rPr>
      </w:pPr>
    </w:p>
    <w:p w14:paraId="2D008B29" w14:textId="77777777" w:rsidR="00563EE7" w:rsidRDefault="00563EE7" w:rsidP="00F84378">
      <w:pPr>
        <w:jc w:val="center"/>
        <w:rPr>
          <w:rFonts w:asciiTheme="majorHAnsi" w:hAnsiTheme="majorHAnsi" w:cstheme="majorHAnsi"/>
          <w:b/>
          <w:bCs/>
          <w:i/>
          <w:iCs/>
        </w:rPr>
      </w:pPr>
    </w:p>
    <w:p w14:paraId="313D3B97" w14:textId="77777777" w:rsidR="00563EE7" w:rsidRDefault="00563EE7" w:rsidP="00F84378">
      <w:pPr>
        <w:jc w:val="center"/>
        <w:rPr>
          <w:rFonts w:asciiTheme="majorHAnsi" w:hAnsiTheme="majorHAnsi" w:cstheme="majorHAnsi"/>
          <w:b/>
          <w:bCs/>
          <w:i/>
          <w:iCs/>
        </w:rPr>
      </w:pPr>
    </w:p>
    <w:p w14:paraId="1A0ECE46" w14:textId="77777777" w:rsidR="00563EE7" w:rsidRDefault="00563EE7" w:rsidP="00F84378">
      <w:pPr>
        <w:jc w:val="center"/>
        <w:rPr>
          <w:rFonts w:asciiTheme="majorHAnsi" w:hAnsiTheme="majorHAnsi" w:cstheme="majorHAnsi"/>
          <w:b/>
          <w:bCs/>
          <w:i/>
          <w:iCs/>
        </w:rPr>
      </w:pPr>
    </w:p>
    <w:p w14:paraId="7D31D8C1" w14:textId="77777777" w:rsidR="00563EE7" w:rsidRDefault="00563EE7" w:rsidP="00F84378">
      <w:pPr>
        <w:jc w:val="center"/>
        <w:rPr>
          <w:rFonts w:asciiTheme="majorHAnsi" w:hAnsiTheme="majorHAnsi" w:cstheme="majorHAnsi"/>
          <w:b/>
          <w:bCs/>
          <w:i/>
          <w:iCs/>
        </w:rPr>
      </w:pPr>
    </w:p>
    <w:p w14:paraId="739741ED" w14:textId="77777777" w:rsidR="00563EE7" w:rsidRDefault="00563EE7" w:rsidP="00F84378">
      <w:pPr>
        <w:jc w:val="center"/>
        <w:rPr>
          <w:rFonts w:asciiTheme="majorHAnsi" w:hAnsiTheme="majorHAnsi" w:cstheme="majorHAnsi"/>
          <w:b/>
          <w:bCs/>
          <w:i/>
          <w:iCs/>
        </w:rPr>
      </w:pPr>
    </w:p>
    <w:p w14:paraId="1BF54E60" w14:textId="77777777" w:rsidR="00563EE7" w:rsidRDefault="00563EE7" w:rsidP="00F84378">
      <w:pPr>
        <w:jc w:val="center"/>
        <w:rPr>
          <w:rFonts w:asciiTheme="majorHAnsi" w:hAnsiTheme="majorHAnsi" w:cstheme="majorHAnsi"/>
          <w:b/>
          <w:bCs/>
          <w:i/>
          <w:iCs/>
        </w:rPr>
      </w:pPr>
    </w:p>
    <w:p w14:paraId="3CB58437" w14:textId="77777777" w:rsidR="00563EE7" w:rsidRDefault="00563EE7" w:rsidP="00F84378">
      <w:pPr>
        <w:jc w:val="center"/>
        <w:rPr>
          <w:rFonts w:asciiTheme="majorHAnsi" w:hAnsiTheme="majorHAnsi" w:cstheme="majorHAnsi"/>
          <w:b/>
          <w:bCs/>
          <w:i/>
          <w:iCs/>
        </w:rPr>
      </w:pPr>
    </w:p>
    <w:p w14:paraId="3DF0152D" w14:textId="77777777" w:rsidR="00563EE7" w:rsidRDefault="00563EE7" w:rsidP="00F84378">
      <w:pPr>
        <w:jc w:val="center"/>
        <w:rPr>
          <w:rFonts w:asciiTheme="majorHAnsi" w:hAnsiTheme="majorHAnsi" w:cstheme="majorHAnsi"/>
          <w:b/>
          <w:bCs/>
          <w:i/>
          <w:iCs/>
        </w:rPr>
      </w:pPr>
    </w:p>
    <w:p w14:paraId="633175B9" w14:textId="77777777" w:rsidR="00563EE7" w:rsidRDefault="00563EE7" w:rsidP="00F84378">
      <w:pPr>
        <w:jc w:val="center"/>
        <w:rPr>
          <w:rFonts w:asciiTheme="majorHAnsi" w:hAnsiTheme="majorHAnsi" w:cstheme="majorHAnsi"/>
          <w:b/>
          <w:bCs/>
          <w:i/>
          <w:iCs/>
        </w:rPr>
      </w:pPr>
    </w:p>
    <w:p w14:paraId="32351B1B" w14:textId="77777777" w:rsidR="00563EE7" w:rsidRDefault="00563EE7" w:rsidP="00F84378">
      <w:pPr>
        <w:jc w:val="center"/>
        <w:rPr>
          <w:rFonts w:asciiTheme="majorHAnsi" w:hAnsiTheme="majorHAnsi" w:cstheme="majorHAnsi"/>
          <w:b/>
          <w:bCs/>
          <w:i/>
          <w:iCs/>
        </w:rPr>
      </w:pPr>
    </w:p>
    <w:p w14:paraId="35EE2CBD" w14:textId="77777777" w:rsidR="00563EE7" w:rsidRDefault="00563EE7" w:rsidP="00F84378">
      <w:pPr>
        <w:jc w:val="center"/>
        <w:rPr>
          <w:rFonts w:asciiTheme="majorHAnsi" w:hAnsiTheme="majorHAnsi" w:cstheme="majorHAnsi"/>
          <w:b/>
          <w:bCs/>
          <w:i/>
          <w:iCs/>
        </w:rPr>
      </w:pPr>
    </w:p>
    <w:p w14:paraId="177E4F29" w14:textId="77777777" w:rsidR="00563EE7" w:rsidRDefault="00563EE7" w:rsidP="00F84378">
      <w:pPr>
        <w:jc w:val="center"/>
        <w:rPr>
          <w:rFonts w:asciiTheme="majorHAnsi" w:hAnsiTheme="majorHAnsi" w:cstheme="majorHAnsi"/>
          <w:b/>
          <w:bCs/>
          <w:i/>
          <w:iCs/>
        </w:rPr>
      </w:pPr>
    </w:p>
    <w:p w14:paraId="5F4C1B26" w14:textId="77777777" w:rsidR="00563EE7" w:rsidRDefault="00563EE7" w:rsidP="00F84378">
      <w:pPr>
        <w:jc w:val="center"/>
        <w:rPr>
          <w:rFonts w:asciiTheme="majorHAnsi" w:hAnsiTheme="majorHAnsi" w:cstheme="majorHAnsi"/>
          <w:b/>
          <w:bCs/>
          <w:i/>
          <w:iCs/>
        </w:rPr>
      </w:pPr>
    </w:p>
    <w:p w14:paraId="5C98568E" w14:textId="77777777" w:rsidR="00563EE7" w:rsidRDefault="00563EE7" w:rsidP="00F84378">
      <w:pPr>
        <w:jc w:val="center"/>
        <w:rPr>
          <w:rFonts w:asciiTheme="majorHAnsi" w:hAnsiTheme="majorHAnsi" w:cstheme="majorHAnsi"/>
          <w:b/>
          <w:bCs/>
          <w:i/>
          <w:iCs/>
        </w:rPr>
      </w:pPr>
    </w:p>
    <w:p w14:paraId="6438E1BC" w14:textId="22D74F3A" w:rsidR="00F84378" w:rsidRPr="00563EE7" w:rsidRDefault="00F84378" w:rsidP="00F84378">
      <w:pPr>
        <w:jc w:val="center"/>
        <w:rPr>
          <w:rFonts w:asciiTheme="majorHAnsi" w:hAnsiTheme="majorHAnsi" w:cstheme="majorHAnsi"/>
          <w:b/>
          <w:bCs/>
          <w:i/>
          <w:iCs/>
          <w:lang w:val="el-GR"/>
        </w:rPr>
      </w:pPr>
      <w:r w:rsidRPr="008A2E23">
        <w:rPr>
          <w:rFonts w:asciiTheme="majorHAnsi" w:hAnsiTheme="majorHAnsi" w:cstheme="majorHAnsi"/>
          <w:b/>
          <w:bCs/>
          <w:i/>
          <w:iCs/>
          <w:lang w:val="el-GR"/>
        </w:rPr>
        <w:t xml:space="preserve">Εικόνα </w:t>
      </w:r>
      <w:r w:rsidR="00A559C5" w:rsidRPr="00A559C5">
        <w:rPr>
          <w:rFonts w:asciiTheme="majorHAnsi" w:hAnsiTheme="majorHAnsi" w:cstheme="majorHAnsi"/>
          <w:b/>
          <w:bCs/>
          <w:i/>
          <w:iCs/>
          <w:lang w:val="el-GR"/>
        </w:rPr>
        <w:t>6</w:t>
      </w:r>
      <w:r w:rsidRPr="008A2E23">
        <w:rPr>
          <w:rFonts w:asciiTheme="majorHAnsi" w:hAnsiTheme="majorHAnsi" w:cstheme="majorHAnsi"/>
          <w:b/>
          <w:bCs/>
          <w:i/>
          <w:iCs/>
          <w:lang w:val="el-GR"/>
        </w:rPr>
        <w:t xml:space="preserve">. </w:t>
      </w:r>
      <w:r w:rsidR="00563EE7">
        <w:rPr>
          <w:rFonts w:asciiTheme="majorHAnsi" w:hAnsiTheme="majorHAnsi" w:cstheme="majorHAnsi"/>
          <w:b/>
          <w:bCs/>
          <w:i/>
          <w:iCs/>
          <w:lang w:val="el-GR"/>
        </w:rPr>
        <w:t xml:space="preserve">Στοιχισμένες αλληλουχίες του </w:t>
      </w:r>
      <w:proofErr w:type="spellStart"/>
      <w:r w:rsidR="00563EE7">
        <w:rPr>
          <w:rFonts w:asciiTheme="majorHAnsi" w:hAnsiTheme="majorHAnsi" w:cstheme="majorHAnsi"/>
          <w:b/>
          <w:bCs/>
          <w:i/>
          <w:iCs/>
        </w:rPr>
        <w:t>datasetA</w:t>
      </w:r>
      <w:proofErr w:type="spellEnd"/>
    </w:p>
    <w:p w14:paraId="6D96933D" w14:textId="21AC01B8" w:rsidR="00B17021" w:rsidRPr="00B17021" w:rsidRDefault="00B17021" w:rsidP="00B17021">
      <w:pPr>
        <w:rPr>
          <w:lang w:val="el-GR"/>
        </w:rPr>
      </w:pPr>
    </w:p>
    <w:p w14:paraId="44817159" w14:textId="22C6E5A1" w:rsidR="00F84378" w:rsidRPr="00563EE7" w:rsidRDefault="00F84378" w:rsidP="000C1C17">
      <w:pPr>
        <w:rPr>
          <w:lang w:val="el-GR"/>
        </w:rPr>
      </w:pPr>
    </w:p>
    <w:p w14:paraId="4E57EF04" w14:textId="632A2EF4" w:rsidR="00627AEF" w:rsidRPr="00627AEF" w:rsidRDefault="00E60A9D" w:rsidP="00627AEF">
      <w:pPr>
        <w:pStyle w:val="Heading2"/>
        <w:numPr>
          <w:ilvl w:val="2"/>
          <w:numId w:val="9"/>
        </w:numPr>
        <w:rPr>
          <w:sz w:val="24"/>
        </w:rPr>
      </w:pPr>
      <w:bookmarkStart w:id="20" w:name="_Toc171973167"/>
      <w:r>
        <w:rPr>
          <w:sz w:val="24"/>
        </w:rPr>
        <w:t>i</w:t>
      </w:r>
      <w:r w:rsidR="000C1C17">
        <w:rPr>
          <w:sz w:val="24"/>
        </w:rPr>
        <w:t>ii</w:t>
      </w:r>
      <w:bookmarkEnd w:id="20"/>
    </w:p>
    <w:p w14:paraId="71790C8B" w14:textId="46B1B0AC" w:rsidR="00627AEF" w:rsidRPr="00F84378" w:rsidRDefault="00627AEF" w:rsidP="00627AEF">
      <w:pPr>
        <w:jc w:val="center"/>
      </w:pPr>
    </w:p>
    <w:p w14:paraId="0C0BB970" w14:textId="77777777" w:rsidR="00AB6009" w:rsidRDefault="00AB6009" w:rsidP="00627AEF">
      <w:pPr>
        <w:jc w:val="center"/>
        <w:rPr>
          <w:rFonts w:asciiTheme="majorHAnsi" w:hAnsiTheme="majorHAnsi" w:cstheme="majorHAnsi"/>
          <w:b/>
          <w:bCs/>
          <w:i/>
          <w:iCs/>
        </w:rPr>
      </w:pPr>
    </w:p>
    <w:p w14:paraId="786210C8" w14:textId="77777777" w:rsidR="00AB6009" w:rsidRDefault="00AB6009" w:rsidP="00627AEF">
      <w:pPr>
        <w:jc w:val="center"/>
        <w:rPr>
          <w:rFonts w:asciiTheme="majorHAnsi" w:hAnsiTheme="majorHAnsi" w:cstheme="majorHAnsi"/>
          <w:b/>
          <w:bCs/>
          <w:i/>
          <w:iCs/>
        </w:rPr>
      </w:pPr>
    </w:p>
    <w:p w14:paraId="3393E6AD" w14:textId="77777777" w:rsidR="00AB6009" w:rsidRDefault="00AB6009" w:rsidP="00627AEF">
      <w:pPr>
        <w:jc w:val="center"/>
        <w:rPr>
          <w:rFonts w:asciiTheme="majorHAnsi" w:hAnsiTheme="majorHAnsi" w:cstheme="majorHAnsi"/>
          <w:b/>
          <w:bCs/>
          <w:i/>
          <w:iCs/>
        </w:rPr>
      </w:pPr>
    </w:p>
    <w:p w14:paraId="00ABF6DA" w14:textId="7FA58ECD" w:rsidR="00AB6009" w:rsidRDefault="00AB6009" w:rsidP="00627AEF">
      <w:pPr>
        <w:jc w:val="center"/>
        <w:rPr>
          <w:rFonts w:asciiTheme="majorHAnsi" w:hAnsiTheme="majorHAnsi" w:cstheme="majorHAnsi"/>
          <w:b/>
          <w:bCs/>
          <w:i/>
          <w:iCs/>
        </w:rPr>
      </w:pPr>
      <w:r>
        <w:rPr>
          <w:rFonts w:asciiTheme="majorHAnsi" w:hAnsiTheme="majorHAnsi" w:cstheme="majorHAnsi"/>
          <w:noProof/>
          <w:lang w:val="el-GR"/>
          <w14:ligatures w14:val="standardContextual"/>
        </w:rPr>
        <w:drawing>
          <wp:anchor distT="0" distB="0" distL="114300" distR="114300" simplePos="0" relativeHeight="251696128" behindDoc="0" locked="0" layoutInCell="1" allowOverlap="1" wp14:anchorId="3CED38E0" wp14:editId="69E08D22">
            <wp:simplePos x="0" y="0"/>
            <wp:positionH relativeFrom="column">
              <wp:posOffset>106717</wp:posOffset>
            </wp:positionH>
            <wp:positionV relativeFrom="paragraph">
              <wp:posOffset>279736</wp:posOffset>
            </wp:positionV>
            <wp:extent cx="5226050" cy="1270635"/>
            <wp:effectExtent l="0" t="0" r="6350" b="0"/>
            <wp:wrapSquare wrapText="bothSides"/>
            <wp:docPr id="1432511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1165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226050" cy="1270635"/>
                    </a:xfrm>
                    <a:prstGeom prst="rect">
                      <a:avLst/>
                    </a:prstGeom>
                  </pic:spPr>
                </pic:pic>
              </a:graphicData>
            </a:graphic>
            <wp14:sizeRelH relativeFrom="page">
              <wp14:pctWidth>0</wp14:pctWidth>
            </wp14:sizeRelH>
            <wp14:sizeRelV relativeFrom="page">
              <wp14:pctHeight>0</wp14:pctHeight>
            </wp14:sizeRelV>
          </wp:anchor>
        </w:drawing>
      </w:r>
    </w:p>
    <w:p w14:paraId="5A7EC7CA" w14:textId="77777777" w:rsidR="00AB6009" w:rsidRDefault="00AB6009" w:rsidP="00627AEF">
      <w:pPr>
        <w:jc w:val="center"/>
        <w:rPr>
          <w:rFonts w:asciiTheme="majorHAnsi" w:hAnsiTheme="majorHAnsi" w:cstheme="majorHAnsi"/>
          <w:b/>
          <w:bCs/>
          <w:i/>
          <w:iCs/>
        </w:rPr>
      </w:pPr>
    </w:p>
    <w:p w14:paraId="7FC63EC3" w14:textId="77777777" w:rsidR="00AB6009" w:rsidRDefault="00AB6009" w:rsidP="00627AEF">
      <w:pPr>
        <w:jc w:val="center"/>
        <w:rPr>
          <w:rFonts w:asciiTheme="majorHAnsi" w:hAnsiTheme="majorHAnsi" w:cstheme="majorHAnsi"/>
          <w:b/>
          <w:bCs/>
          <w:i/>
          <w:iCs/>
        </w:rPr>
      </w:pPr>
    </w:p>
    <w:p w14:paraId="3010E61B" w14:textId="77777777" w:rsidR="00AB6009" w:rsidRDefault="00AB6009" w:rsidP="00627AEF">
      <w:pPr>
        <w:jc w:val="center"/>
        <w:rPr>
          <w:rFonts w:asciiTheme="majorHAnsi" w:hAnsiTheme="majorHAnsi" w:cstheme="majorHAnsi"/>
          <w:b/>
          <w:bCs/>
          <w:i/>
          <w:iCs/>
        </w:rPr>
      </w:pPr>
    </w:p>
    <w:p w14:paraId="42D53EED" w14:textId="77777777" w:rsidR="00AB6009" w:rsidRDefault="00AB6009" w:rsidP="00627AEF">
      <w:pPr>
        <w:jc w:val="center"/>
        <w:rPr>
          <w:rFonts w:asciiTheme="majorHAnsi" w:hAnsiTheme="majorHAnsi" w:cstheme="majorHAnsi"/>
          <w:b/>
          <w:bCs/>
          <w:i/>
          <w:iCs/>
        </w:rPr>
      </w:pPr>
    </w:p>
    <w:p w14:paraId="535CC484" w14:textId="77777777" w:rsidR="00AB6009" w:rsidRDefault="00AB6009" w:rsidP="00627AEF">
      <w:pPr>
        <w:jc w:val="center"/>
        <w:rPr>
          <w:rFonts w:asciiTheme="majorHAnsi" w:hAnsiTheme="majorHAnsi" w:cstheme="majorHAnsi"/>
          <w:b/>
          <w:bCs/>
          <w:i/>
          <w:iCs/>
        </w:rPr>
      </w:pPr>
    </w:p>
    <w:p w14:paraId="79A0E7FC" w14:textId="77777777" w:rsidR="00AB6009" w:rsidRDefault="00AB6009" w:rsidP="00627AEF">
      <w:pPr>
        <w:jc w:val="center"/>
        <w:rPr>
          <w:rFonts w:asciiTheme="majorHAnsi" w:hAnsiTheme="majorHAnsi" w:cstheme="majorHAnsi"/>
          <w:b/>
          <w:bCs/>
          <w:i/>
          <w:iCs/>
        </w:rPr>
      </w:pPr>
    </w:p>
    <w:p w14:paraId="2810D1A3" w14:textId="77777777" w:rsidR="00AB6009" w:rsidRDefault="00AB6009" w:rsidP="00627AEF">
      <w:pPr>
        <w:jc w:val="center"/>
        <w:rPr>
          <w:rFonts w:asciiTheme="majorHAnsi" w:hAnsiTheme="majorHAnsi" w:cstheme="majorHAnsi"/>
          <w:b/>
          <w:bCs/>
          <w:i/>
          <w:iCs/>
        </w:rPr>
      </w:pPr>
    </w:p>
    <w:p w14:paraId="4C6308C0" w14:textId="77777777" w:rsidR="00AB6009" w:rsidRDefault="00AB6009" w:rsidP="00627AEF">
      <w:pPr>
        <w:jc w:val="center"/>
        <w:rPr>
          <w:rFonts w:asciiTheme="majorHAnsi" w:hAnsiTheme="majorHAnsi" w:cstheme="majorHAnsi"/>
          <w:b/>
          <w:bCs/>
          <w:i/>
          <w:iCs/>
        </w:rPr>
      </w:pPr>
    </w:p>
    <w:p w14:paraId="38DB371E" w14:textId="77777777" w:rsidR="00AB6009" w:rsidRDefault="00AB6009" w:rsidP="00627AEF">
      <w:pPr>
        <w:jc w:val="center"/>
        <w:rPr>
          <w:rFonts w:asciiTheme="majorHAnsi" w:hAnsiTheme="majorHAnsi" w:cstheme="majorHAnsi"/>
          <w:b/>
          <w:bCs/>
          <w:i/>
          <w:iCs/>
        </w:rPr>
      </w:pPr>
    </w:p>
    <w:p w14:paraId="00ABE3DF" w14:textId="2675D580" w:rsidR="00AB6009" w:rsidRPr="00CB5DBD" w:rsidRDefault="00627AEF" w:rsidP="00AB6009">
      <w:pPr>
        <w:jc w:val="center"/>
        <w:rPr>
          <w:rFonts w:asciiTheme="majorHAnsi" w:hAnsiTheme="majorHAnsi" w:cstheme="majorHAnsi"/>
          <w:b/>
          <w:bCs/>
          <w:i/>
          <w:iCs/>
          <w:lang w:val="el-GR"/>
        </w:rPr>
      </w:pPr>
      <w:r w:rsidRPr="008A2E23">
        <w:rPr>
          <w:rFonts w:asciiTheme="majorHAnsi" w:hAnsiTheme="majorHAnsi" w:cstheme="majorHAnsi"/>
          <w:b/>
          <w:bCs/>
          <w:i/>
          <w:iCs/>
          <w:lang w:val="el-GR"/>
        </w:rPr>
        <w:t xml:space="preserve">Εικόνα </w:t>
      </w:r>
      <w:r w:rsidR="00A559C5" w:rsidRPr="00A844A0">
        <w:rPr>
          <w:rFonts w:asciiTheme="majorHAnsi" w:hAnsiTheme="majorHAnsi" w:cstheme="majorHAnsi"/>
          <w:b/>
          <w:bCs/>
          <w:i/>
          <w:iCs/>
          <w:lang w:val="el-GR"/>
        </w:rPr>
        <w:t>7</w:t>
      </w:r>
      <w:r w:rsidRPr="008A2E23">
        <w:rPr>
          <w:rFonts w:asciiTheme="majorHAnsi" w:hAnsiTheme="majorHAnsi" w:cstheme="majorHAnsi"/>
          <w:b/>
          <w:bCs/>
          <w:i/>
          <w:iCs/>
          <w:lang w:val="el-GR"/>
        </w:rPr>
        <w:t xml:space="preserve">. </w:t>
      </w:r>
      <w:r w:rsidR="00AB6009">
        <w:rPr>
          <w:rFonts w:asciiTheme="majorHAnsi" w:hAnsiTheme="majorHAnsi" w:cstheme="majorHAnsi"/>
          <w:b/>
          <w:bCs/>
          <w:i/>
          <w:iCs/>
          <w:lang w:val="el-GR"/>
        </w:rPr>
        <w:t>Πιθανότητες</w:t>
      </w:r>
      <w:r w:rsidR="00AB6009" w:rsidRPr="00A410B4">
        <w:rPr>
          <w:rFonts w:asciiTheme="majorHAnsi" w:hAnsiTheme="majorHAnsi" w:cstheme="majorHAnsi"/>
          <w:b/>
          <w:bCs/>
          <w:i/>
          <w:iCs/>
          <w:lang w:val="el-GR"/>
        </w:rPr>
        <w:t xml:space="preserve"> </w:t>
      </w:r>
      <w:r w:rsidR="00AB6009">
        <w:rPr>
          <w:rFonts w:asciiTheme="majorHAnsi" w:hAnsiTheme="majorHAnsi" w:cstheme="majorHAnsi"/>
          <w:b/>
          <w:bCs/>
          <w:i/>
          <w:iCs/>
          <w:lang w:val="el-GR"/>
        </w:rPr>
        <w:t xml:space="preserve">μετάβασης των στοιχισμένων αλληλουχιών του </w:t>
      </w:r>
      <w:proofErr w:type="spellStart"/>
      <w:r w:rsidR="00AB6009">
        <w:rPr>
          <w:rFonts w:asciiTheme="majorHAnsi" w:hAnsiTheme="majorHAnsi" w:cstheme="majorHAnsi"/>
          <w:b/>
          <w:bCs/>
          <w:i/>
          <w:iCs/>
        </w:rPr>
        <w:t>datasetA</w:t>
      </w:r>
      <w:proofErr w:type="spellEnd"/>
    </w:p>
    <w:p w14:paraId="5D5183F4" w14:textId="77777777" w:rsidR="00AB6009" w:rsidRPr="000C66BD" w:rsidRDefault="00AB6009" w:rsidP="00AB6009">
      <w:pPr>
        <w:rPr>
          <w:lang w:val="el-GR"/>
        </w:rPr>
      </w:pPr>
    </w:p>
    <w:p w14:paraId="2E00579E" w14:textId="1B400C59" w:rsidR="00627AEF" w:rsidRPr="00F84378" w:rsidRDefault="00627AEF" w:rsidP="00627AEF">
      <w:pPr>
        <w:jc w:val="center"/>
        <w:rPr>
          <w:rFonts w:asciiTheme="majorHAnsi" w:hAnsiTheme="majorHAnsi" w:cstheme="majorHAnsi"/>
          <w:b/>
          <w:bCs/>
          <w:i/>
          <w:iCs/>
          <w:lang w:val="el-GR"/>
        </w:rPr>
      </w:pPr>
    </w:p>
    <w:p w14:paraId="44971FB5" w14:textId="3DF7B25C" w:rsidR="00627AEF" w:rsidRPr="00E32EC9" w:rsidRDefault="00627AEF" w:rsidP="00627AEF">
      <w:pPr>
        <w:rPr>
          <w:rFonts w:asciiTheme="majorHAnsi" w:hAnsiTheme="majorHAnsi" w:cstheme="majorHAnsi"/>
          <w:b/>
          <w:bCs/>
          <w:i/>
          <w:iCs/>
          <w:lang w:val="el-GR"/>
        </w:rPr>
      </w:pPr>
    </w:p>
    <w:p w14:paraId="74A8414F" w14:textId="3DE7C60C" w:rsidR="00627AEF" w:rsidRPr="00B17021" w:rsidRDefault="00627AEF" w:rsidP="00627AEF">
      <w:pPr>
        <w:rPr>
          <w:lang w:val="el-GR"/>
        </w:rPr>
      </w:pPr>
    </w:p>
    <w:p w14:paraId="73646767" w14:textId="578809F0" w:rsidR="00627AEF" w:rsidRPr="00E32EC9" w:rsidRDefault="00E32EC9" w:rsidP="00627AEF">
      <w:pPr>
        <w:rPr>
          <w:lang w:val="el-GR"/>
        </w:rPr>
      </w:pPr>
      <w:r>
        <w:rPr>
          <w:noProof/>
          <w:lang w:val="el-GR"/>
          <w14:ligatures w14:val="standardContextual"/>
        </w:rPr>
        <w:lastRenderedPageBreak/>
        <w:drawing>
          <wp:anchor distT="0" distB="0" distL="114300" distR="114300" simplePos="0" relativeHeight="251694080" behindDoc="0" locked="0" layoutInCell="1" allowOverlap="1" wp14:anchorId="5E2E1247" wp14:editId="504D0DF0">
            <wp:simplePos x="0" y="0"/>
            <wp:positionH relativeFrom="column">
              <wp:posOffset>1021640</wp:posOffset>
            </wp:positionH>
            <wp:positionV relativeFrom="paragraph">
              <wp:posOffset>38735</wp:posOffset>
            </wp:positionV>
            <wp:extent cx="3712845" cy="6409690"/>
            <wp:effectExtent l="0" t="0" r="0" b="3810"/>
            <wp:wrapSquare wrapText="bothSides"/>
            <wp:docPr id="355788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88243"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3712845" cy="6409690"/>
                    </a:xfrm>
                    <a:prstGeom prst="rect">
                      <a:avLst/>
                    </a:prstGeom>
                  </pic:spPr>
                </pic:pic>
              </a:graphicData>
            </a:graphic>
            <wp14:sizeRelH relativeFrom="page">
              <wp14:pctWidth>0</wp14:pctWidth>
            </wp14:sizeRelH>
            <wp14:sizeRelV relativeFrom="page">
              <wp14:pctHeight>0</wp14:pctHeight>
            </wp14:sizeRelV>
          </wp:anchor>
        </w:drawing>
      </w:r>
    </w:p>
    <w:p w14:paraId="54AB1FEC" w14:textId="77777777" w:rsidR="00E32EC9" w:rsidRPr="00AB6009" w:rsidRDefault="00E32EC9" w:rsidP="00627AEF">
      <w:pPr>
        <w:jc w:val="center"/>
        <w:rPr>
          <w:rFonts w:asciiTheme="majorHAnsi" w:hAnsiTheme="majorHAnsi" w:cstheme="majorHAnsi"/>
          <w:b/>
          <w:bCs/>
          <w:i/>
          <w:iCs/>
          <w:lang w:val="el-GR"/>
        </w:rPr>
      </w:pPr>
    </w:p>
    <w:p w14:paraId="18DD9F3C" w14:textId="77777777" w:rsidR="00E32EC9" w:rsidRPr="00AB6009" w:rsidRDefault="00E32EC9" w:rsidP="00627AEF">
      <w:pPr>
        <w:jc w:val="center"/>
        <w:rPr>
          <w:rFonts w:asciiTheme="majorHAnsi" w:hAnsiTheme="majorHAnsi" w:cstheme="majorHAnsi"/>
          <w:b/>
          <w:bCs/>
          <w:i/>
          <w:iCs/>
          <w:lang w:val="el-GR"/>
        </w:rPr>
      </w:pPr>
    </w:p>
    <w:p w14:paraId="72EDAD35" w14:textId="77777777" w:rsidR="00E32EC9" w:rsidRPr="00AB6009" w:rsidRDefault="00E32EC9" w:rsidP="00627AEF">
      <w:pPr>
        <w:jc w:val="center"/>
        <w:rPr>
          <w:rFonts w:asciiTheme="majorHAnsi" w:hAnsiTheme="majorHAnsi" w:cstheme="majorHAnsi"/>
          <w:b/>
          <w:bCs/>
          <w:i/>
          <w:iCs/>
          <w:lang w:val="el-GR"/>
        </w:rPr>
      </w:pPr>
    </w:p>
    <w:p w14:paraId="5309FC61" w14:textId="77777777" w:rsidR="00E32EC9" w:rsidRPr="00AB6009" w:rsidRDefault="00E32EC9" w:rsidP="00627AEF">
      <w:pPr>
        <w:jc w:val="center"/>
        <w:rPr>
          <w:rFonts w:asciiTheme="majorHAnsi" w:hAnsiTheme="majorHAnsi" w:cstheme="majorHAnsi"/>
          <w:b/>
          <w:bCs/>
          <w:i/>
          <w:iCs/>
          <w:lang w:val="el-GR"/>
        </w:rPr>
      </w:pPr>
    </w:p>
    <w:p w14:paraId="19139566" w14:textId="77777777" w:rsidR="00E32EC9" w:rsidRPr="00AB6009" w:rsidRDefault="00E32EC9" w:rsidP="00627AEF">
      <w:pPr>
        <w:jc w:val="center"/>
        <w:rPr>
          <w:rFonts w:asciiTheme="majorHAnsi" w:hAnsiTheme="majorHAnsi" w:cstheme="majorHAnsi"/>
          <w:b/>
          <w:bCs/>
          <w:i/>
          <w:iCs/>
          <w:lang w:val="el-GR"/>
        </w:rPr>
      </w:pPr>
    </w:p>
    <w:p w14:paraId="6EE63B9D" w14:textId="77777777" w:rsidR="00E32EC9" w:rsidRPr="00AB6009" w:rsidRDefault="00E32EC9" w:rsidP="00627AEF">
      <w:pPr>
        <w:jc w:val="center"/>
        <w:rPr>
          <w:rFonts w:asciiTheme="majorHAnsi" w:hAnsiTheme="majorHAnsi" w:cstheme="majorHAnsi"/>
          <w:b/>
          <w:bCs/>
          <w:i/>
          <w:iCs/>
          <w:lang w:val="el-GR"/>
        </w:rPr>
      </w:pPr>
    </w:p>
    <w:p w14:paraId="74DDB226" w14:textId="77777777" w:rsidR="00E32EC9" w:rsidRPr="00AB6009" w:rsidRDefault="00E32EC9" w:rsidP="00627AEF">
      <w:pPr>
        <w:jc w:val="center"/>
        <w:rPr>
          <w:rFonts w:asciiTheme="majorHAnsi" w:hAnsiTheme="majorHAnsi" w:cstheme="majorHAnsi"/>
          <w:b/>
          <w:bCs/>
          <w:i/>
          <w:iCs/>
          <w:lang w:val="el-GR"/>
        </w:rPr>
      </w:pPr>
    </w:p>
    <w:p w14:paraId="7165C56D" w14:textId="77777777" w:rsidR="00E32EC9" w:rsidRPr="00AB6009" w:rsidRDefault="00E32EC9" w:rsidP="00627AEF">
      <w:pPr>
        <w:jc w:val="center"/>
        <w:rPr>
          <w:rFonts w:asciiTheme="majorHAnsi" w:hAnsiTheme="majorHAnsi" w:cstheme="majorHAnsi"/>
          <w:b/>
          <w:bCs/>
          <w:i/>
          <w:iCs/>
          <w:lang w:val="el-GR"/>
        </w:rPr>
      </w:pPr>
    </w:p>
    <w:p w14:paraId="7293FD34" w14:textId="77777777" w:rsidR="00E32EC9" w:rsidRPr="00AB6009" w:rsidRDefault="00E32EC9" w:rsidP="00627AEF">
      <w:pPr>
        <w:jc w:val="center"/>
        <w:rPr>
          <w:rFonts w:asciiTheme="majorHAnsi" w:hAnsiTheme="majorHAnsi" w:cstheme="majorHAnsi"/>
          <w:b/>
          <w:bCs/>
          <w:i/>
          <w:iCs/>
          <w:lang w:val="el-GR"/>
        </w:rPr>
      </w:pPr>
    </w:p>
    <w:p w14:paraId="021CB582" w14:textId="77777777" w:rsidR="00E32EC9" w:rsidRPr="00AB6009" w:rsidRDefault="00E32EC9" w:rsidP="00627AEF">
      <w:pPr>
        <w:jc w:val="center"/>
        <w:rPr>
          <w:rFonts w:asciiTheme="majorHAnsi" w:hAnsiTheme="majorHAnsi" w:cstheme="majorHAnsi"/>
          <w:b/>
          <w:bCs/>
          <w:i/>
          <w:iCs/>
          <w:lang w:val="el-GR"/>
        </w:rPr>
      </w:pPr>
    </w:p>
    <w:p w14:paraId="213F44EC" w14:textId="77777777" w:rsidR="00E32EC9" w:rsidRPr="00AB6009" w:rsidRDefault="00E32EC9" w:rsidP="00627AEF">
      <w:pPr>
        <w:jc w:val="center"/>
        <w:rPr>
          <w:rFonts w:asciiTheme="majorHAnsi" w:hAnsiTheme="majorHAnsi" w:cstheme="majorHAnsi"/>
          <w:b/>
          <w:bCs/>
          <w:i/>
          <w:iCs/>
          <w:lang w:val="el-GR"/>
        </w:rPr>
      </w:pPr>
    </w:p>
    <w:p w14:paraId="2B8F67AB" w14:textId="77777777" w:rsidR="00E32EC9" w:rsidRPr="00AB6009" w:rsidRDefault="00E32EC9" w:rsidP="00627AEF">
      <w:pPr>
        <w:jc w:val="center"/>
        <w:rPr>
          <w:rFonts w:asciiTheme="majorHAnsi" w:hAnsiTheme="majorHAnsi" w:cstheme="majorHAnsi"/>
          <w:b/>
          <w:bCs/>
          <w:i/>
          <w:iCs/>
          <w:lang w:val="el-GR"/>
        </w:rPr>
      </w:pPr>
    </w:p>
    <w:p w14:paraId="170162DB" w14:textId="77777777" w:rsidR="00E32EC9" w:rsidRPr="00AB6009" w:rsidRDefault="00E32EC9" w:rsidP="00627AEF">
      <w:pPr>
        <w:jc w:val="center"/>
        <w:rPr>
          <w:rFonts w:asciiTheme="majorHAnsi" w:hAnsiTheme="majorHAnsi" w:cstheme="majorHAnsi"/>
          <w:b/>
          <w:bCs/>
          <w:i/>
          <w:iCs/>
          <w:lang w:val="el-GR"/>
        </w:rPr>
      </w:pPr>
    </w:p>
    <w:p w14:paraId="7226D286" w14:textId="77777777" w:rsidR="00E32EC9" w:rsidRPr="00AB6009" w:rsidRDefault="00E32EC9" w:rsidP="00627AEF">
      <w:pPr>
        <w:jc w:val="center"/>
        <w:rPr>
          <w:rFonts w:asciiTheme="majorHAnsi" w:hAnsiTheme="majorHAnsi" w:cstheme="majorHAnsi"/>
          <w:b/>
          <w:bCs/>
          <w:i/>
          <w:iCs/>
          <w:lang w:val="el-GR"/>
        </w:rPr>
      </w:pPr>
    </w:p>
    <w:p w14:paraId="522C49D6" w14:textId="77777777" w:rsidR="00E32EC9" w:rsidRPr="00AB6009" w:rsidRDefault="00E32EC9" w:rsidP="00627AEF">
      <w:pPr>
        <w:jc w:val="center"/>
        <w:rPr>
          <w:rFonts w:asciiTheme="majorHAnsi" w:hAnsiTheme="majorHAnsi" w:cstheme="majorHAnsi"/>
          <w:b/>
          <w:bCs/>
          <w:i/>
          <w:iCs/>
          <w:lang w:val="el-GR"/>
        </w:rPr>
      </w:pPr>
    </w:p>
    <w:p w14:paraId="55091E64" w14:textId="77777777" w:rsidR="00E32EC9" w:rsidRPr="00AB6009" w:rsidRDefault="00E32EC9" w:rsidP="00627AEF">
      <w:pPr>
        <w:jc w:val="center"/>
        <w:rPr>
          <w:rFonts w:asciiTheme="majorHAnsi" w:hAnsiTheme="majorHAnsi" w:cstheme="majorHAnsi"/>
          <w:b/>
          <w:bCs/>
          <w:i/>
          <w:iCs/>
          <w:lang w:val="el-GR"/>
        </w:rPr>
      </w:pPr>
    </w:p>
    <w:p w14:paraId="7A648B35" w14:textId="77777777" w:rsidR="00E32EC9" w:rsidRPr="00AB6009" w:rsidRDefault="00E32EC9" w:rsidP="00627AEF">
      <w:pPr>
        <w:jc w:val="center"/>
        <w:rPr>
          <w:rFonts w:asciiTheme="majorHAnsi" w:hAnsiTheme="majorHAnsi" w:cstheme="majorHAnsi"/>
          <w:b/>
          <w:bCs/>
          <w:i/>
          <w:iCs/>
          <w:lang w:val="el-GR"/>
        </w:rPr>
      </w:pPr>
    </w:p>
    <w:p w14:paraId="1629E904" w14:textId="77777777" w:rsidR="00E32EC9" w:rsidRPr="00AB6009" w:rsidRDefault="00E32EC9" w:rsidP="00627AEF">
      <w:pPr>
        <w:jc w:val="center"/>
        <w:rPr>
          <w:rFonts w:asciiTheme="majorHAnsi" w:hAnsiTheme="majorHAnsi" w:cstheme="majorHAnsi"/>
          <w:b/>
          <w:bCs/>
          <w:i/>
          <w:iCs/>
          <w:lang w:val="el-GR"/>
        </w:rPr>
      </w:pPr>
    </w:p>
    <w:p w14:paraId="175C8795" w14:textId="77777777" w:rsidR="00E32EC9" w:rsidRPr="00AB6009" w:rsidRDefault="00E32EC9" w:rsidP="00627AEF">
      <w:pPr>
        <w:jc w:val="center"/>
        <w:rPr>
          <w:rFonts w:asciiTheme="majorHAnsi" w:hAnsiTheme="majorHAnsi" w:cstheme="majorHAnsi"/>
          <w:b/>
          <w:bCs/>
          <w:i/>
          <w:iCs/>
          <w:lang w:val="el-GR"/>
        </w:rPr>
      </w:pPr>
    </w:p>
    <w:p w14:paraId="0E3DA7AF" w14:textId="77777777" w:rsidR="00E32EC9" w:rsidRPr="00AB6009" w:rsidRDefault="00E32EC9" w:rsidP="00627AEF">
      <w:pPr>
        <w:jc w:val="center"/>
        <w:rPr>
          <w:rFonts w:asciiTheme="majorHAnsi" w:hAnsiTheme="majorHAnsi" w:cstheme="majorHAnsi"/>
          <w:b/>
          <w:bCs/>
          <w:i/>
          <w:iCs/>
          <w:lang w:val="el-GR"/>
        </w:rPr>
      </w:pPr>
    </w:p>
    <w:p w14:paraId="0E21D939" w14:textId="77777777" w:rsidR="00E32EC9" w:rsidRPr="00AB6009" w:rsidRDefault="00E32EC9" w:rsidP="00627AEF">
      <w:pPr>
        <w:jc w:val="center"/>
        <w:rPr>
          <w:rFonts w:asciiTheme="majorHAnsi" w:hAnsiTheme="majorHAnsi" w:cstheme="majorHAnsi"/>
          <w:b/>
          <w:bCs/>
          <w:i/>
          <w:iCs/>
          <w:lang w:val="el-GR"/>
        </w:rPr>
      </w:pPr>
    </w:p>
    <w:p w14:paraId="14749302" w14:textId="77777777" w:rsidR="00E32EC9" w:rsidRPr="00AB6009" w:rsidRDefault="00E32EC9" w:rsidP="00627AEF">
      <w:pPr>
        <w:jc w:val="center"/>
        <w:rPr>
          <w:rFonts w:asciiTheme="majorHAnsi" w:hAnsiTheme="majorHAnsi" w:cstheme="majorHAnsi"/>
          <w:b/>
          <w:bCs/>
          <w:i/>
          <w:iCs/>
          <w:lang w:val="el-GR"/>
        </w:rPr>
      </w:pPr>
    </w:p>
    <w:p w14:paraId="2DAD5B98" w14:textId="77777777" w:rsidR="00E32EC9" w:rsidRPr="00AB6009" w:rsidRDefault="00E32EC9" w:rsidP="00627AEF">
      <w:pPr>
        <w:jc w:val="center"/>
        <w:rPr>
          <w:rFonts w:asciiTheme="majorHAnsi" w:hAnsiTheme="majorHAnsi" w:cstheme="majorHAnsi"/>
          <w:b/>
          <w:bCs/>
          <w:i/>
          <w:iCs/>
          <w:lang w:val="el-GR"/>
        </w:rPr>
      </w:pPr>
    </w:p>
    <w:p w14:paraId="7C1E648E" w14:textId="77777777" w:rsidR="00E32EC9" w:rsidRPr="00AB6009" w:rsidRDefault="00E32EC9" w:rsidP="00627AEF">
      <w:pPr>
        <w:jc w:val="center"/>
        <w:rPr>
          <w:rFonts w:asciiTheme="majorHAnsi" w:hAnsiTheme="majorHAnsi" w:cstheme="majorHAnsi"/>
          <w:b/>
          <w:bCs/>
          <w:i/>
          <w:iCs/>
          <w:lang w:val="el-GR"/>
        </w:rPr>
      </w:pPr>
    </w:p>
    <w:p w14:paraId="09868C6A" w14:textId="77777777" w:rsidR="00E32EC9" w:rsidRPr="00AB6009" w:rsidRDefault="00E32EC9" w:rsidP="00627AEF">
      <w:pPr>
        <w:jc w:val="center"/>
        <w:rPr>
          <w:rFonts w:asciiTheme="majorHAnsi" w:hAnsiTheme="majorHAnsi" w:cstheme="majorHAnsi"/>
          <w:b/>
          <w:bCs/>
          <w:i/>
          <w:iCs/>
          <w:lang w:val="el-GR"/>
        </w:rPr>
      </w:pPr>
    </w:p>
    <w:p w14:paraId="7681C46A" w14:textId="77777777" w:rsidR="00E32EC9" w:rsidRPr="00AB6009" w:rsidRDefault="00E32EC9" w:rsidP="00627AEF">
      <w:pPr>
        <w:jc w:val="center"/>
        <w:rPr>
          <w:rFonts w:asciiTheme="majorHAnsi" w:hAnsiTheme="majorHAnsi" w:cstheme="majorHAnsi"/>
          <w:b/>
          <w:bCs/>
          <w:i/>
          <w:iCs/>
          <w:lang w:val="el-GR"/>
        </w:rPr>
      </w:pPr>
    </w:p>
    <w:p w14:paraId="52B80213" w14:textId="77777777" w:rsidR="00E32EC9" w:rsidRPr="00AB6009" w:rsidRDefault="00E32EC9" w:rsidP="00627AEF">
      <w:pPr>
        <w:jc w:val="center"/>
        <w:rPr>
          <w:rFonts w:asciiTheme="majorHAnsi" w:hAnsiTheme="majorHAnsi" w:cstheme="majorHAnsi"/>
          <w:b/>
          <w:bCs/>
          <w:i/>
          <w:iCs/>
          <w:lang w:val="el-GR"/>
        </w:rPr>
      </w:pPr>
    </w:p>
    <w:p w14:paraId="0F5BF9C4" w14:textId="77777777" w:rsidR="00E32EC9" w:rsidRPr="00AB6009" w:rsidRDefault="00E32EC9" w:rsidP="00627AEF">
      <w:pPr>
        <w:jc w:val="center"/>
        <w:rPr>
          <w:rFonts w:asciiTheme="majorHAnsi" w:hAnsiTheme="majorHAnsi" w:cstheme="majorHAnsi"/>
          <w:b/>
          <w:bCs/>
          <w:i/>
          <w:iCs/>
          <w:lang w:val="el-GR"/>
        </w:rPr>
      </w:pPr>
    </w:p>
    <w:p w14:paraId="76911F96" w14:textId="77777777" w:rsidR="00E32EC9" w:rsidRPr="00AB6009" w:rsidRDefault="00E32EC9" w:rsidP="00627AEF">
      <w:pPr>
        <w:jc w:val="center"/>
        <w:rPr>
          <w:rFonts w:asciiTheme="majorHAnsi" w:hAnsiTheme="majorHAnsi" w:cstheme="majorHAnsi"/>
          <w:b/>
          <w:bCs/>
          <w:i/>
          <w:iCs/>
          <w:lang w:val="el-GR"/>
        </w:rPr>
      </w:pPr>
    </w:p>
    <w:p w14:paraId="14D64BA0" w14:textId="77777777" w:rsidR="00E32EC9" w:rsidRPr="00AB6009" w:rsidRDefault="00E32EC9" w:rsidP="00627AEF">
      <w:pPr>
        <w:jc w:val="center"/>
        <w:rPr>
          <w:rFonts w:asciiTheme="majorHAnsi" w:hAnsiTheme="majorHAnsi" w:cstheme="majorHAnsi"/>
          <w:b/>
          <w:bCs/>
          <w:i/>
          <w:iCs/>
          <w:lang w:val="el-GR"/>
        </w:rPr>
      </w:pPr>
    </w:p>
    <w:p w14:paraId="7131B131" w14:textId="77777777" w:rsidR="00E32EC9" w:rsidRPr="00AB6009" w:rsidRDefault="00E32EC9" w:rsidP="00627AEF">
      <w:pPr>
        <w:jc w:val="center"/>
        <w:rPr>
          <w:rFonts w:asciiTheme="majorHAnsi" w:hAnsiTheme="majorHAnsi" w:cstheme="majorHAnsi"/>
          <w:b/>
          <w:bCs/>
          <w:i/>
          <w:iCs/>
          <w:lang w:val="el-GR"/>
        </w:rPr>
      </w:pPr>
    </w:p>
    <w:p w14:paraId="1171D44F" w14:textId="77777777" w:rsidR="00E32EC9" w:rsidRPr="00AB6009" w:rsidRDefault="00E32EC9" w:rsidP="00627AEF">
      <w:pPr>
        <w:jc w:val="center"/>
        <w:rPr>
          <w:rFonts w:asciiTheme="majorHAnsi" w:hAnsiTheme="majorHAnsi" w:cstheme="majorHAnsi"/>
          <w:b/>
          <w:bCs/>
          <w:i/>
          <w:iCs/>
          <w:lang w:val="el-GR"/>
        </w:rPr>
      </w:pPr>
    </w:p>
    <w:p w14:paraId="7FA502C8" w14:textId="77777777" w:rsidR="00E32EC9" w:rsidRPr="00AB6009" w:rsidRDefault="00E32EC9" w:rsidP="00627AEF">
      <w:pPr>
        <w:jc w:val="center"/>
        <w:rPr>
          <w:rFonts w:asciiTheme="majorHAnsi" w:hAnsiTheme="majorHAnsi" w:cstheme="majorHAnsi"/>
          <w:b/>
          <w:bCs/>
          <w:i/>
          <w:iCs/>
          <w:lang w:val="el-GR"/>
        </w:rPr>
      </w:pPr>
    </w:p>
    <w:p w14:paraId="655FFF8C" w14:textId="77777777" w:rsidR="00E32EC9" w:rsidRPr="00AB6009" w:rsidRDefault="00E32EC9" w:rsidP="00627AEF">
      <w:pPr>
        <w:jc w:val="center"/>
        <w:rPr>
          <w:rFonts w:asciiTheme="majorHAnsi" w:hAnsiTheme="majorHAnsi" w:cstheme="majorHAnsi"/>
          <w:b/>
          <w:bCs/>
          <w:i/>
          <w:iCs/>
          <w:lang w:val="el-GR"/>
        </w:rPr>
      </w:pPr>
    </w:p>
    <w:p w14:paraId="36800933" w14:textId="77777777" w:rsidR="00E32EC9" w:rsidRPr="00AB6009" w:rsidRDefault="00E32EC9" w:rsidP="00627AEF">
      <w:pPr>
        <w:jc w:val="center"/>
        <w:rPr>
          <w:rFonts w:asciiTheme="majorHAnsi" w:hAnsiTheme="majorHAnsi" w:cstheme="majorHAnsi"/>
          <w:b/>
          <w:bCs/>
          <w:i/>
          <w:iCs/>
          <w:lang w:val="el-GR"/>
        </w:rPr>
      </w:pPr>
    </w:p>
    <w:p w14:paraId="6DDFC749" w14:textId="63424FE6" w:rsidR="00627AEF" w:rsidRPr="00CB5DBD" w:rsidRDefault="00627AEF" w:rsidP="00627AEF">
      <w:pPr>
        <w:jc w:val="center"/>
        <w:rPr>
          <w:rFonts w:asciiTheme="majorHAnsi" w:hAnsiTheme="majorHAnsi" w:cstheme="majorHAnsi"/>
          <w:b/>
          <w:bCs/>
          <w:i/>
          <w:iCs/>
          <w:lang w:val="el-GR"/>
        </w:rPr>
      </w:pPr>
      <w:r w:rsidRPr="008A2E23">
        <w:rPr>
          <w:rFonts w:asciiTheme="majorHAnsi" w:hAnsiTheme="majorHAnsi" w:cstheme="majorHAnsi"/>
          <w:b/>
          <w:bCs/>
          <w:i/>
          <w:iCs/>
          <w:lang w:val="el-GR"/>
        </w:rPr>
        <w:t xml:space="preserve">Εικόνα </w:t>
      </w:r>
      <w:r w:rsidR="00A559C5" w:rsidRPr="00A844A0">
        <w:rPr>
          <w:rFonts w:asciiTheme="majorHAnsi" w:hAnsiTheme="majorHAnsi" w:cstheme="majorHAnsi"/>
          <w:b/>
          <w:bCs/>
          <w:i/>
          <w:iCs/>
          <w:lang w:val="el-GR"/>
        </w:rPr>
        <w:t>8</w:t>
      </w:r>
      <w:r w:rsidRPr="008A2E23">
        <w:rPr>
          <w:rFonts w:asciiTheme="majorHAnsi" w:hAnsiTheme="majorHAnsi" w:cstheme="majorHAnsi"/>
          <w:b/>
          <w:bCs/>
          <w:i/>
          <w:iCs/>
          <w:lang w:val="el-GR"/>
        </w:rPr>
        <w:t xml:space="preserve">. </w:t>
      </w:r>
      <w:r w:rsidR="00E32EC9">
        <w:rPr>
          <w:rFonts w:asciiTheme="majorHAnsi" w:hAnsiTheme="majorHAnsi" w:cstheme="majorHAnsi"/>
          <w:b/>
          <w:bCs/>
          <w:i/>
          <w:iCs/>
          <w:lang w:val="el-GR"/>
        </w:rPr>
        <w:t>Πιθανότητες εκπ</w:t>
      </w:r>
      <w:r w:rsidR="00CB5DBD">
        <w:rPr>
          <w:rFonts w:asciiTheme="majorHAnsi" w:hAnsiTheme="majorHAnsi" w:cstheme="majorHAnsi"/>
          <w:b/>
          <w:bCs/>
          <w:i/>
          <w:iCs/>
          <w:lang w:val="el-GR"/>
        </w:rPr>
        <w:t xml:space="preserve">ομπής των στοιχισμένων αλληλουχιών του </w:t>
      </w:r>
      <w:proofErr w:type="spellStart"/>
      <w:r w:rsidR="00CB5DBD">
        <w:rPr>
          <w:rFonts w:asciiTheme="majorHAnsi" w:hAnsiTheme="majorHAnsi" w:cstheme="majorHAnsi"/>
          <w:b/>
          <w:bCs/>
          <w:i/>
          <w:iCs/>
        </w:rPr>
        <w:t>datasetA</w:t>
      </w:r>
      <w:proofErr w:type="spellEnd"/>
    </w:p>
    <w:p w14:paraId="484EBF64" w14:textId="77777777" w:rsidR="00627AEF" w:rsidRPr="000C66BD" w:rsidRDefault="00627AEF" w:rsidP="00627AEF">
      <w:pPr>
        <w:rPr>
          <w:lang w:val="el-GR"/>
        </w:rPr>
      </w:pPr>
    </w:p>
    <w:p w14:paraId="0F466A25" w14:textId="77777777" w:rsidR="00AD354F" w:rsidRDefault="00AD354F" w:rsidP="00AD354F">
      <w:pPr>
        <w:jc w:val="both"/>
        <w:rPr>
          <w:rFonts w:asciiTheme="minorHAnsi" w:hAnsiTheme="minorHAnsi" w:cstheme="minorHAnsi"/>
          <w:lang w:val="el-GR"/>
        </w:rPr>
      </w:pPr>
    </w:p>
    <w:p w14:paraId="1B62B4C8" w14:textId="77777777" w:rsidR="00AD354F" w:rsidRDefault="00AD354F" w:rsidP="00AD354F">
      <w:pPr>
        <w:jc w:val="both"/>
        <w:rPr>
          <w:rFonts w:asciiTheme="minorHAnsi" w:hAnsiTheme="minorHAnsi" w:cstheme="minorHAnsi"/>
          <w:lang w:val="el-GR"/>
        </w:rPr>
      </w:pPr>
    </w:p>
    <w:p w14:paraId="34BE1DFF" w14:textId="4569C5C6" w:rsidR="00AD354F" w:rsidRPr="00AB52E4" w:rsidRDefault="00AD354F" w:rsidP="00AD354F">
      <w:pPr>
        <w:jc w:val="both"/>
        <w:rPr>
          <w:rFonts w:asciiTheme="minorHAnsi" w:hAnsiTheme="minorHAnsi" w:cstheme="minorHAnsi"/>
          <w:lang w:val="el-GR"/>
        </w:rPr>
      </w:pPr>
    </w:p>
    <w:p w14:paraId="7C918218" w14:textId="2B189CC3" w:rsidR="00AD354F" w:rsidRPr="00AB52E4" w:rsidRDefault="00AD354F" w:rsidP="00AD354F">
      <w:pPr>
        <w:rPr>
          <w:rFonts w:asciiTheme="majorHAnsi" w:hAnsiTheme="majorHAnsi" w:cstheme="majorHAnsi"/>
          <w:lang w:val="el-GR"/>
        </w:rPr>
      </w:pPr>
    </w:p>
    <w:p w14:paraId="201DF734" w14:textId="1BB21FF8" w:rsidR="00AD354F" w:rsidRPr="00AD354F" w:rsidRDefault="00AD354F" w:rsidP="00627AEF">
      <w:pPr>
        <w:rPr>
          <w:lang w:val="el-GR"/>
        </w:rPr>
      </w:pPr>
    </w:p>
    <w:p w14:paraId="1F13BAF0" w14:textId="31D2D4CD" w:rsidR="00AD354F" w:rsidRPr="00AD354F" w:rsidRDefault="00AD354F" w:rsidP="00627AEF">
      <w:pPr>
        <w:rPr>
          <w:lang w:val="el-GR"/>
        </w:rPr>
      </w:pPr>
    </w:p>
    <w:p w14:paraId="76B8DF8F" w14:textId="07AEE820" w:rsidR="00AD354F" w:rsidRPr="00AD354F" w:rsidRDefault="00AD354F" w:rsidP="00627AEF">
      <w:pPr>
        <w:rPr>
          <w:lang w:val="el-GR"/>
        </w:rPr>
      </w:pPr>
    </w:p>
    <w:p w14:paraId="7237BC05" w14:textId="0DC8956D" w:rsidR="00627AEF" w:rsidRPr="009241F6" w:rsidRDefault="00627AEF" w:rsidP="00627AEF">
      <w:pPr>
        <w:rPr>
          <w:lang w:val="el-GR"/>
        </w:rPr>
      </w:pPr>
    </w:p>
    <w:p w14:paraId="6EF84EA3" w14:textId="49775A39" w:rsidR="00627AEF" w:rsidRDefault="00627AEF" w:rsidP="00627AEF">
      <w:pPr>
        <w:rPr>
          <w:lang w:val="el-GR"/>
        </w:rPr>
      </w:pPr>
    </w:p>
    <w:p w14:paraId="46EDBF72" w14:textId="19898162" w:rsidR="00627AEF" w:rsidRDefault="00627AEF" w:rsidP="00627AEF">
      <w:pPr>
        <w:rPr>
          <w:lang w:val="el-GR"/>
        </w:rPr>
      </w:pPr>
    </w:p>
    <w:p w14:paraId="29D65866" w14:textId="3C42C13C" w:rsidR="00627AEF" w:rsidRDefault="00627AEF" w:rsidP="00627AEF">
      <w:pPr>
        <w:rPr>
          <w:lang w:val="el-GR"/>
        </w:rPr>
      </w:pPr>
    </w:p>
    <w:p w14:paraId="1F0A0EAF" w14:textId="0E59A1BE" w:rsidR="00627AEF" w:rsidRDefault="00627AEF" w:rsidP="00627AEF">
      <w:pPr>
        <w:rPr>
          <w:lang w:val="el-GR"/>
        </w:rPr>
      </w:pPr>
    </w:p>
    <w:p w14:paraId="5FE209F1" w14:textId="33F54491" w:rsidR="00627AEF" w:rsidRDefault="00A410B4" w:rsidP="00627AEF">
      <w:pPr>
        <w:rPr>
          <w:lang w:val="el-GR"/>
        </w:rPr>
      </w:pPr>
      <w:r>
        <w:rPr>
          <w:rFonts w:asciiTheme="majorHAnsi" w:hAnsiTheme="majorHAnsi" w:cstheme="majorHAnsi"/>
          <w:noProof/>
          <w:lang w:val="el-GR"/>
          <w14:ligatures w14:val="standardContextual"/>
        </w:rPr>
        <w:lastRenderedPageBreak/>
        <w:drawing>
          <wp:anchor distT="0" distB="0" distL="114300" distR="114300" simplePos="0" relativeHeight="251705344" behindDoc="0" locked="0" layoutInCell="1" allowOverlap="1" wp14:anchorId="20AA11C7" wp14:editId="77ACD1CE">
            <wp:simplePos x="0" y="0"/>
            <wp:positionH relativeFrom="column">
              <wp:posOffset>1132317</wp:posOffset>
            </wp:positionH>
            <wp:positionV relativeFrom="paragraph">
              <wp:posOffset>140970</wp:posOffset>
            </wp:positionV>
            <wp:extent cx="3444875" cy="3182620"/>
            <wp:effectExtent l="0" t="0" r="0" b="5080"/>
            <wp:wrapSquare wrapText="bothSides"/>
            <wp:docPr id="581124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24884"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444875" cy="3182620"/>
                    </a:xfrm>
                    <a:prstGeom prst="rect">
                      <a:avLst/>
                    </a:prstGeom>
                  </pic:spPr>
                </pic:pic>
              </a:graphicData>
            </a:graphic>
            <wp14:sizeRelH relativeFrom="page">
              <wp14:pctWidth>0</wp14:pctWidth>
            </wp14:sizeRelH>
            <wp14:sizeRelV relativeFrom="page">
              <wp14:pctHeight>0</wp14:pctHeight>
            </wp14:sizeRelV>
          </wp:anchor>
        </w:drawing>
      </w:r>
    </w:p>
    <w:p w14:paraId="7DA44F7E" w14:textId="1BEB7BB3" w:rsidR="00627AEF" w:rsidRDefault="00627AEF" w:rsidP="00627AEF">
      <w:pPr>
        <w:rPr>
          <w:lang w:val="el-GR"/>
        </w:rPr>
      </w:pPr>
    </w:p>
    <w:p w14:paraId="238A9906" w14:textId="7D2F498C" w:rsidR="00627AEF" w:rsidRDefault="00627AEF" w:rsidP="00627AEF">
      <w:pPr>
        <w:rPr>
          <w:lang w:val="el-GR"/>
        </w:rPr>
      </w:pPr>
    </w:p>
    <w:p w14:paraId="171D4596" w14:textId="2D49793C" w:rsidR="00627AEF" w:rsidRDefault="00627AEF" w:rsidP="00627AEF">
      <w:pPr>
        <w:rPr>
          <w:lang w:val="el-GR"/>
        </w:rPr>
      </w:pPr>
    </w:p>
    <w:p w14:paraId="59034D21" w14:textId="44CA71A4" w:rsidR="00627AEF" w:rsidRDefault="00627AEF" w:rsidP="00627AEF">
      <w:pPr>
        <w:rPr>
          <w:lang w:val="el-GR"/>
        </w:rPr>
      </w:pPr>
    </w:p>
    <w:p w14:paraId="6EB2C952" w14:textId="0AA9D3BA" w:rsidR="00627AEF" w:rsidRDefault="00627AEF" w:rsidP="00627AEF">
      <w:pPr>
        <w:rPr>
          <w:lang w:val="el-GR"/>
        </w:rPr>
      </w:pPr>
    </w:p>
    <w:p w14:paraId="5BE242ED" w14:textId="241664E2" w:rsidR="00627AEF" w:rsidRDefault="00627AEF" w:rsidP="00627AEF">
      <w:pPr>
        <w:rPr>
          <w:lang w:val="el-GR"/>
        </w:rPr>
      </w:pPr>
    </w:p>
    <w:p w14:paraId="122E6CC5" w14:textId="7D26BDDB" w:rsidR="00627AEF" w:rsidRDefault="00627AEF" w:rsidP="00627AEF">
      <w:pPr>
        <w:rPr>
          <w:lang w:val="el-GR"/>
        </w:rPr>
      </w:pPr>
    </w:p>
    <w:p w14:paraId="1A0F7FE9" w14:textId="63FA4404" w:rsidR="00627AEF" w:rsidRDefault="00627AEF" w:rsidP="00627AEF">
      <w:pPr>
        <w:rPr>
          <w:lang w:val="el-GR"/>
        </w:rPr>
      </w:pPr>
    </w:p>
    <w:p w14:paraId="5FAAC5EA" w14:textId="1D3ECDCB" w:rsidR="00627AEF" w:rsidRDefault="00627AEF" w:rsidP="00627AEF">
      <w:pPr>
        <w:rPr>
          <w:lang w:val="el-GR"/>
        </w:rPr>
      </w:pPr>
    </w:p>
    <w:p w14:paraId="35778BA8" w14:textId="3156D072" w:rsidR="00627AEF" w:rsidRDefault="00627AEF" w:rsidP="00627AEF">
      <w:pPr>
        <w:rPr>
          <w:lang w:val="el-GR"/>
        </w:rPr>
      </w:pPr>
    </w:p>
    <w:p w14:paraId="46358A37" w14:textId="79827858" w:rsidR="00627AEF" w:rsidRDefault="00627AEF" w:rsidP="00627AEF">
      <w:pPr>
        <w:rPr>
          <w:lang w:val="el-GR"/>
        </w:rPr>
      </w:pPr>
    </w:p>
    <w:p w14:paraId="0F044630" w14:textId="14225E39" w:rsidR="00627AEF" w:rsidRDefault="00627AEF" w:rsidP="00627AEF">
      <w:pPr>
        <w:rPr>
          <w:lang w:val="el-GR"/>
        </w:rPr>
      </w:pPr>
    </w:p>
    <w:p w14:paraId="320549A0" w14:textId="3A820EBC" w:rsidR="00627AEF" w:rsidRDefault="00627AEF" w:rsidP="00627AEF">
      <w:pPr>
        <w:rPr>
          <w:lang w:val="el-GR"/>
        </w:rPr>
      </w:pPr>
    </w:p>
    <w:p w14:paraId="0FE63CB8" w14:textId="6F4D6499" w:rsidR="00627AEF" w:rsidRDefault="00627AEF" w:rsidP="00627AEF">
      <w:pPr>
        <w:rPr>
          <w:lang w:val="el-GR"/>
        </w:rPr>
      </w:pPr>
    </w:p>
    <w:p w14:paraId="0EB41E29" w14:textId="7A181A29" w:rsidR="00627AEF" w:rsidRDefault="00627AEF" w:rsidP="00627AEF">
      <w:pPr>
        <w:rPr>
          <w:lang w:val="el-GR"/>
        </w:rPr>
      </w:pPr>
    </w:p>
    <w:p w14:paraId="48B1273D" w14:textId="3D7E9721" w:rsidR="00627AEF" w:rsidRDefault="00627AEF" w:rsidP="00627AEF">
      <w:pPr>
        <w:rPr>
          <w:lang w:val="el-GR"/>
        </w:rPr>
      </w:pPr>
    </w:p>
    <w:p w14:paraId="3F09B5FC" w14:textId="2CCD2D97" w:rsidR="00627AEF" w:rsidRDefault="00627AEF" w:rsidP="00627AEF">
      <w:pPr>
        <w:rPr>
          <w:lang w:val="el-GR"/>
        </w:rPr>
      </w:pPr>
    </w:p>
    <w:p w14:paraId="72974E0C" w14:textId="77777777" w:rsidR="00627AEF" w:rsidRDefault="00627AEF" w:rsidP="00627AEF">
      <w:pPr>
        <w:rPr>
          <w:lang w:val="el-GR"/>
        </w:rPr>
      </w:pPr>
    </w:p>
    <w:p w14:paraId="319A29D5" w14:textId="6BDC6DE8" w:rsidR="00627AEF" w:rsidRDefault="00627AEF" w:rsidP="00627AEF">
      <w:pPr>
        <w:rPr>
          <w:lang w:val="el-GR"/>
        </w:rPr>
      </w:pPr>
    </w:p>
    <w:p w14:paraId="64757A7C" w14:textId="50DDDD4A" w:rsidR="00A410B4" w:rsidRPr="00A410B4" w:rsidRDefault="00A410B4" w:rsidP="00A410B4">
      <w:pPr>
        <w:jc w:val="center"/>
        <w:rPr>
          <w:rFonts w:asciiTheme="majorHAnsi" w:hAnsiTheme="majorHAnsi" w:cstheme="majorHAnsi"/>
          <w:b/>
          <w:bCs/>
          <w:i/>
          <w:iCs/>
        </w:rPr>
      </w:pPr>
      <w:r w:rsidRPr="008A2E23">
        <w:rPr>
          <w:rFonts w:asciiTheme="majorHAnsi" w:hAnsiTheme="majorHAnsi" w:cstheme="majorHAnsi"/>
          <w:b/>
          <w:bCs/>
          <w:i/>
          <w:iCs/>
          <w:lang w:val="el-GR"/>
        </w:rPr>
        <w:t>Εικόνα</w:t>
      </w:r>
      <w:r w:rsidRPr="00A844A0">
        <w:rPr>
          <w:rFonts w:asciiTheme="majorHAnsi" w:hAnsiTheme="majorHAnsi" w:cstheme="majorHAnsi"/>
          <w:b/>
          <w:bCs/>
          <w:i/>
          <w:iCs/>
        </w:rPr>
        <w:t xml:space="preserve"> </w:t>
      </w:r>
      <w:r w:rsidR="00A559C5">
        <w:rPr>
          <w:rFonts w:asciiTheme="majorHAnsi" w:hAnsiTheme="majorHAnsi" w:cstheme="majorHAnsi"/>
          <w:b/>
          <w:bCs/>
          <w:i/>
          <w:iCs/>
        </w:rPr>
        <w:t>9</w:t>
      </w:r>
      <w:r w:rsidRPr="00A844A0">
        <w:rPr>
          <w:rFonts w:asciiTheme="majorHAnsi" w:hAnsiTheme="majorHAnsi" w:cstheme="majorHAnsi"/>
          <w:b/>
          <w:bCs/>
          <w:i/>
          <w:iCs/>
        </w:rPr>
        <w:t xml:space="preserve">. </w:t>
      </w:r>
      <w:r>
        <w:rPr>
          <w:rFonts w:asciiTheme="majorHAnsi" w:hAnsiTheme="majorHAnsi" w:cstheme="majorHAnsi"/>
          <w:b/>
          <w:bCs/>
          <w:i/>
          <w:iCs/>
          <w:lang w:val="el-GR"/>
        </w:rPr>
        <w:t>Μέρος</w:t>
      </w:r>
      <w:r w:rsidRPr="00A410B4">
        <w:rPr>
          <w:rFonts w:asciiTheme="majorHAnsi" w:hAnsiTheme="majorHAnsi" w:cstheme="majorHAnsi"/>
          <w:b/>
          <w:bCs/>
          <w:i/>
          <w:iCs/>
        </w:rPr>
        <w:t xml:space="preserve"> </w:t>
      </w:r>
      <w:r>
        <w:rPr>
          <w:rFonts w:asciiTheme="majorHAnsi" w:hAnsiTheme="majorHAnsi" w:cstheme="majorHAnsi"/>
          <w:b/>
          <w:bCs/>
          <w:i/>
          <w:iCs/>
          <w:lang w:val="el-GR"/>
        </w:rPr>
        <w:t>των</w:t>
      </w:r>
      <w:r w:rsidRPr="00A410B4">
        <w:rPr>
          <w:rFonts w:asciiTheme="majorHAnsi" w:hAnsiTheme="majorHAnsi" w:cstheme="majorHAnsi"/>
          <w:b/>
          <w:bCs/>
          <w:i/>
          <w:iCs/>
        </w:rPr>
        <w:t xml:space="preserve"> </w:t>
      </w:r>
      <w:r>
        <w:rPr>
          <w:rFonts w:asciiTheme="majorHAnsi" w:hAnsiTheme="majorHAnsi" w:cstheme="majorHAnsi"/>
          <w:b/>
          <w:bCs/>
          <w:i/>
          <w:iCs/>
        </w:rPr>
        <w:t xml:space="preserve">alignment scores </w:t>
      </w:r>
      <w:r>
        <w:rPr>
          <w:rFonts w:asciiTheme="majorHAnsi" w:hAnsiTheme="majorHAnsi" w:cstheme="majorHAnsi"/>
          <w:b/>
          <w:bCs/>
          <w:i/>
          <w:iCs/>
          <w:lang w:val="el-GR"/>
        </w:rPr>
        <w:t>και</w:t>
      </w:r>
      <w:r w:rsidRPr="00A410B4">
        <w:rPr>
          <w:rFonts w:asciiTheme="majorHAnsi" w:hAnsiTheme="majorHAnsi" w:cstheme="majorHAnsi"/>
          <w:b/>
          <w:bCs/>
          <w:i/>
          <w:iCs/>
        </w:rPr>
        <w:t xml:space="preserve"> </w:t>
      </w:r>
      <w:r>
        <w:rPr>
          <w:rFonts w:asciiTheme="majorHAnsi" w:hAnsiTheme="majorHAnsi" w:cstheme="majorHAnsi"/>
          <w:b/>
          <w:bCs/>
          <w:i/>
          <w:iCs/>
        </w:rPr>
        <w:t xml:space="preserve">alignment paths </w:t>
      </w:r>
      <w:r>
        <w:rPr>
          <w:rFonts w:asciiTheme="majorHAnsi" w:hAnsiTheme="majorHAnsi" w:cstheme="majorHAnsi"/>
          <w:b/>
          <w:bCs/>
          <w:i/>
          <w:iCs/>
          <w:lang w:val="el-GR"/>
        </w:rPr>
        <w:t>του</w:t>
      </w:r>
      <w:r w:rsidRPr="00A410B4">
        <w:rPr>
          <w:rFonts w:asciiTheme="majorHAnsi" w:hAnsiTheme="majorHAnsi" w:cstheme="majorHAnsi"/>
          <w:b/>
          <w:bCs/>
          <w:i/>
          <w:iCs/>
        </w:rPr>
        <w:t xml:space="preserve"> </w:t>
      </w:r>
      <w:proofErr w:type="spellStart"/>
      <w:r>
        <w:rPr>
          <w:rFonts w:asciiTheme="majorHAnsi" w:hAnsiTheme="majorHAnsi" w:cstheme="majorHAnsi"/>
          <w:b/>
          <w:bCs/>
          <w:i/>
          <w:iCs/>
        </w:rPr>
        <w:t>datasetB</w:t>
      </w:r>
      <w:proofErr w:type="spellEnd"/>
    </w:p>
    <w:p w14:paraId="02439372" w14:textId="77777777" w:rsidR="00627AEF" w:rsidRPr="00A410B4" w:rsidRDefault="00627AEF" w:rsidP="00627AEF"/>
    <w:p w14:paraId="757C1F54" w14:textId="77777777" w:rsidR="00627AEF" w:rsidRPr="00A410B4" w:rsidRDefault="00627AEF" w:rsidP="00627AEF"/>
    <w:p w14:paraId="35CACC16" w14:textId="77777777" w:rsidR="00627AEF" w:rsidRPr="00A410B4" w:rsidRDefault="00627AEF" w:rsidP="00627AEF"/>
    <w:p w14:paraId="4004280E" w14:textId="77777777" w:rsidR="00627AEF" w:rsidRPr="00A410B4" w:rsidRDefault="00627AEF" w:rsidP="00627AEF"/>
    <w:p w14:paraId="7A818689" w14:textId="77777777" w:rsidR="00627AEF" w:rsidRPr="00A410B4" w:rsidRDefault="00627AEF" w:rsidP="00627AEF"/>
    <w:p w14:paraId="561333B9" w14:textId="77777777" w:rsidR="00627AEF" w:rsidRPr="00A410B4" w:rsidRDefault="00627AEF" w:rsidP="00627AEF"/>
    <w:p w14:paraId="39B42716" w14:textId="77777777" w:rsidR="00627AEF" w:rsidRPr="00A410B4" w:rsidRDefault="00627AEF" w:rsidP="00627AEF"/>
    <w:p w14:paraId="4F4C3987" w14:textId="77777777" w:rsidR="00627AEF" w:rsidRPr="00A410B4" w:rsidRDefault="00627AEF" w:rsidP="00627AEF"/>
    <w:p w14:paraId="3A47D546" w14:textId="77777777" w:rsidR="00627AEF" w:rsidRPr="00A410B4" w:rsidRDefault="00627AEF" w:rsidP="00627AEF"/>
    <w:p w14:paraId="70CDA11D" w14:textId="77777777" w:rsidR="00627AEF" w:rsidRPr="00A410B4" w:rsidRDefault="00627AEF" w:rsidP="00627AEF"/>
    <w:p w14:paraId="1BAAC8B4" w14:textId="77777777" w:rsidR="00627AEF" w:rsidRPr="00A410B4" w:rsidRDefault="00627AEF" w:rsidP="00627AEF"/>
    <w:p w14:paraId="01E25BEA" w14:textId="77777777" w:rsidR="00627AEF" w:rsidRPr="00A410B4" w:rsidRDefault="00627AEF" w:rsidP="00627AEF"/>
    <w:p w14:paraId="63ECCE29" w14:textId="77777777" w:rsidR="00627AEF" w:rsidRPr="00A410B4" w:rsidRDefault="00627AEF" w:rsidP="00627AEF"/>
    <w:p w14:paraId="0EADF6E8" w14:textId="77777777" w:rsidR="00627AEF" w:rsidRPr="00A410B4" w:rsidRDefault="00627AEF" w:rsidP="00627AEF"/>
    <w:p w14:paraId="42E5DE00" w14:textId="77777777" w:rsidR="00627AEF" w:rsidRPr="00A410B4" w:rsidRDefault="00627AEF" w:rsidP="00627AEF"/>
    <w:p w14:paraId="078276ED" w14:textId="77777777" w:rsidR="00627AEF" w:rsidRPr="00A410B4" w:rsidRDefault="00627AEF" w:rsidP="00627AEF"/>
    <w:p w14:paraId="33191C2B" w14:textId="77777777" w:rsidR="00627AEF" w:rsidRPr="00A410B4" w:rsidRDefault="00627AEF" w:rsidP="00627AEF"/>
    <w:p w14:paraId="655A6EB1" w14:textId="77777777" w:rsidR="00627AEF" w:rsidRPr="00A410B4" w:rsidRDefault="00627AEF" w:rsidP="00627AEF"/>
    <w:p w14:paraId="2930A984" w14:textId="77777777" w:rsidR="000C1C17" w:rsidRPr="00A410B4" w:rsidRDefault="000C1C17" w:rsidP="000C1C17"/>
    <w:p w14:paraId="7EAD88CF" w14:textId="77777777" w:rsidR="00BA4C95" w:rsidRPr="00A410B4" w:rsidRDefault="00BA4C95" w:rsidP="00BA4C95">
      <w:pPr>
        <w:rPr>
          <w:rFonts w:asciiTheme="majorHAnsi" w:eastAsia="Arial" w:hAnsiTheme="majorHAnsi" w:cstheme="majorHAnsi"/>
          <w:color w:val="000000" w:themeColor="text1"/>
        </w:rPr>
      </w:pPr>
    </w:p>
    <w:p w14:paraId="5F8B46AF" w14:textId="685BE49E" w:rsidR="00551707" w:rsidRPr="00A410B4" w:rsidRDefault="00551707" w:rsidP="00551707">
      <w:pPr>
        <w:pStyle w:val="ListParagraph"/>
      </w:pPr>
    </w:p>
    <w:p w14:paraId="582DF9E6" w14:textId="2902E257" w:rsidR="00551707" w:rsidRPr="00A410B4" w:rsidRDefault="00551707" w:rsidP="00551707">
      <w:pPr>
        <w:pStyle w:val="ListParagraph"/>
      </w:pPr>
    </w:p>
    <w:p w14:paraId="78FFF72A" w14:textId="51F6D0EF" w:rsidR="00551707" w:rsidRPr="00A410B4" w:rsidRDefault="00551707" w:rsidP="00551707">
      <w:pPr>
        <w:pStyle w:val="ListParagraph"/>
      </w:pPr>
    </w:p>
    <w:p w14:paraId="1237A760" w14:textId="32F1DBEE" w:rsidR="00551707" w:rsidRPr="00A410B4" w:rsidRDefault="00551707" w:rsidP="00551707">
      <w:pPr>
        <w:pStyle w:val="ListParagraph"/>
      </w:pPr>
    </w:p>
    <w:p w14:paraId="77158126" w14:textId="6730BDCC" w:rsidR="00551707" w:rsidRPr="00A410B4" w:rsidRDefault="00551707" w:rsidP="00551707">
      <w:pPr>
        <w:pStyle w:val="ListParagraph"/>
      </w:pPr>
    </w:p>
    <w:p w14:paraId="3FF43C59" w14:textId="77777777" w:rsidR="004D0C52" w:rsidRPr="00A410B4" w:rsidRDefault="004D0C52" w:rsidP="004D0C52"/>
    <w:p w14:paraId="63B51C9C" w14:textId="77777777" w:rsidR="00E740B4" w:rsidRPr="00A410B4" w:rsidRDefault="00E740B4" w:rsidP="004D0C52"/>
    <w:p w14:paraId="405920FD" w14:textId="77777777" w:rsidR="00E740B4" w:rsidRPr="00A410B4" w:rsidRDefault="00E740B4" w:rsidP="004D0C52"/>
    <w:p w14:paraId="35D948EF" w14:textId="77777777" w:rsidR="00E740B4" w:rsidRPr="00A410B4" w:rsidRDefault="00E740B4" w:rsidP="004D0C52"/>
    <w:p w14:paraId="1EDFF4C9" w14:textId="77777777" w:rsidR="00E740B4" w:rsidRPr="00A410B4" w:rsidRDefault="00E740B4" w:rsidP="004D0C52"/>
    <w:p w14:paraId="1CDF6E76" w14:textId="77777777" w:rsidR="00E740B4" w:rsidRPr="00A410B4" w:rsidRDefault="00E740B4" w:rsidP="004D0C52"/>
    <w:p w14:paraId="7F75D465" w14:textId="1DA3DEEE" w:rsidR="00624126" w:rsidRPr="007A6785" w:rsidRDefault="00624126" w:rsidP="00ED1C1E">
      <w:pPr>
        <w:pStyle w:val="Heading1"/>
      </w:pPr>
      <w:bookmarkStart w:id="21" w:name="_Toc171973168"/>
      <w:r w:rsidRPr="007A6785">
        <w:lastRenderedPageBreak/>
        <w:t>ΒΙΒΛΙΟΓΡΑΦΙΚΕΣ ΑΝΑΦΟΡΕΣ</w:t>
      </w:r>
      <w:bookmarkEnd w:id="21"/>
    </w:p>
    <w:p w14:paraId="4CB69FAE" w14:textId="08F159F3" w:rsidR="00924EFE" w:rsidRPr="000844D3" w:rsidRDefault="00514EEF" w:rsidP="00924EFE">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hyperlink r:id="rId23" w:history="1">
        <w:r w:rsidRPr="00514EEF">
          <w:rPr>
            <w:rStyle w:val="Hyperlink"/>
            <w:rFonts w:ascii="AppleSystemUIFont" w:eastAsiaTheme="minorHAnsi" w:hAnsi="AppleSystemUIFont" w:cs="AppleSystemUIFont"/>
            <w:sz w:val="26"/>
            <w:szCs w:val="26"/>
            <w14:ligatures w14:val="standardContextual"/>
          </w:rPr>
          <w:t>https</w:t>
        </w:r>
        <w:r w:rsidRPr="000844D3">
          <w:rPr>
            <w:rStyle w:val="Hyperlink"/>
            <w:rFonts w:ascii="AppleSystemUIFont" w:eastAsiaTheme="minorHAnsi" w:hAnsi="AppleSystemUIFont" w:cs="AppleSystemUIFont"/>
            <w:sz w:val="26"/>
            <w:szCs w:val="26"/>
            <w14:ligatures w14:val="standardContextual"/>
          </w:rPr>
          <w:t>://</w:t>
        </w:r>
        <w:r w:rsidRPr="00514EEF">
          <w:rPr>
            <w:rStyle w:val="Hyperlink"/>
            <w:rFonts w:ascii="AppleSystemUIFont" w:eastAsiaTheme="minorHAnsi" w:hAnsi="AppleSystemUIFont" w:cs="AppleSystemUIFont"/>
            <w:sz w:val="26"/>
            <w:szCs w:val="26"/>
            <w14:ligatures w14:val="standardContextual"/>
          </w:rPr>
          <w:t>www</w:t>
        </w:r>
        <w:r w:rsidRPr="000844D3">
          <w:rPr>
            <w:rStyle w:val="Hyperlink"/>
            <w:rFonts w:ascii="AppleSystemUIFont" w:eastAsiaTheme="minorHAnsi" w:hAnsi="AppleSystemUIFont" w:cs="AppleSystemUIFont"/>
            <w:sz w:val="26"/>
            <w:szCs w:val="26"/>
            <w14:ligatures w14:val="standardContextual"/>
          </w:rPr>
          <w:t>.</w:t>
        </w:r>
        <w:r w:rsidRPr="00514EEF">
          <w:rPr>
            <w:rStyle w:val="Hyperlink"/>
            <w:rFonts w:ascii="AppleSystemUIFont" w:eastAsiaTheme="minorHAnsi" w:hAnsi="AppleSystemUIFont" w:cs="AppleSystemUIFont"/>
            <w:sz w:val="26"/>
            <w:szCs w:val="26"/>
            <w14:ligatures w14:val="standardContextual"/>
          </w:rPr>
          <w:t>youtube</w:t>
        </w:r>
        <w:r w:rsidRPr="000844D3">
          <w:rPr>
            <w:rStyle w:val="Hyperlink"/>
            <w:rFonts w:ascii="AppleSystemUIFont" w:eastAsiaTheme="minorHAnsi" w:hAnsi="AppleSystemUIFont" w:cs="AppleSystemUIFont"/>
            <w:sz w:val="26"/>
            <w:szCs w:val="26"/>
            <w14:ligatures w14:val="standardContextual"/>
          </w:rPr>
          <w:t>.</w:t>
        </w:r>
        <w:r w:rsidRPr="00514EEF">
          <w:rPr>
            <w:rStyle w:val="Hyperlink"/>
            <w:rFonts w:ascii="AppleSystemUIFont" w:eastAsiaTheme="minorHAnsi" w:hAnsi="AppleSystemUIFont" w:cs="AppleSystemUIFont"/>
            <w:sz w:val="26"/>
            <w:szCs w:val="26"/>
            <w14:ligatures w14:val="standardContextual"/>
          </w:rPr>
          <w:t>com</w:t>
        </w:r>
        <w:r w:rsidRPr="000844D3">
          <w:rPr>
            <w:rStyle w:val="Hyperlink"/>
            <w:rFonts w:ascii="AppleSystemUIFont" w:eastAsiaTheme="minorHAnsi" w:hAnsi="AppleSystemUIFont" w:cs="AppleSystemUIFont"/>
            <w:sz w:val="26"/>
            <w:szCs w:val="26"/>
            <w14:ligatures w14:val="standardContextual"/>
          </w:rPr>
          <w:t>/</w:t>
        </w:r>
        <w:r w:rsidRPr="00514EEF">
          <w:rPr>
            <w:rStyle w:val="Hyperlink"/>
            <w:rFonts w:ascii="AppleSystemUIFont" w:eastAsiaTheme="minorHAnsi" w:hAnsi="AppleSystemUIFont" w:cs="AppleSystemUIFont"/>
            <w:sz w:val="26"/>
            <w:szCs w:val="26"/>
            <w14:ligatures w14:val="standardContextual"/>
          </w:rPr>
          <w:t>watch</w:t>
        </w:r>
        <w:r w:rsidRPr="000844D3">
          <w:rPr>
            <w:rStyle w:val="Hyperlink"/>
            <w:rFonts w:ascii="AppleSystemUIFont" w:eastAsiaTheme="minorHAnsi" w:hAnsi="AppleSystemUIFont" w:cs="AppleSystemUIFont"/>
            <w:sz w:val="26"/>
            <w:szCs w:val="26"/>
            <w14:ligatures w14:val="standardContextual"/>
          </w:rPr>
          <w:t>?</w:t>
        </w:r>
        <w:r w:rsidRPr="00514EEF">
          <w:rPr>
            <w:rStyle w:val="Hyperlink"/>
            <w:rFonts w:ascii="AppleSystemUIFont" w:eastAsiaTheme="minorHAnsi" w:hAnsi="AppleSystemUIFont" w:cs="AppleSystemUIFont"/>
            <w:sz w:val="26"/>
            <w:szCs w:val="26"/>
            <w14:ligatures w14:val="standardContextual"/>
          </w:rPr>
          <w:t>v</w:t>
        </w:r>
        <w:r w:rsidRPr="000844D3">
          <w:rPr>
            <w:rStyle w:val="Hyperlink"/>
            <w:rFonts w:ascii="AppleSystemUIFont" w:eastAsiaTheme="minorHAnsi" w:hAnsi="AppleSystemUIFont" w:cs="AppleSystemUIFont"/>
            <w:sz w:val="26"/>
            <w:szCs w:val="26"/>
            <w14:ligatures w14:val="standardContextual"/>
          </w:rPr>
          <w:t>=9</w:t>
        </w:r>
        <w:r w:rsidRPr="00514EEF">
          <w:rPr>
            <w:rStyle w:val="Hyperlink"/>
            <w:rFonts w:ascii="AppleSystemUIFont" w:eastAsiaTheme="minorHAnsi" w:hAnsi="AppleSystemUIFont" w:cs="AppleSystemUIFont"/>
            <w:sz w:val="26"/>
            <w:szCs w:val="26"/>
            <w14:ligatures w14:val="standardContextual"/>
          </w:rPr>
          <w:t>bCkAsaP</w:t>
        </w:r>
        <w:r w:rsidRPr="000844D3">
          <w:rPr>
            <w:rStyle w:val="Hyperlink"/>
            <w:rFonts w:ascii="AppleSystemUIFont" w:eastAsiaTheme="minorHAnsi" w:hAnsi="AppleSystemUIFont" w:cs="AppleSystemUIFont"/>
            <w:sz w:val="26"/>
            <w:szCs w:val="26"/>
            <w14:ligatures w14:val="standardContextual"/>
          </w:rPr>
          <w:t>_</w:t>
        </w:r>
        <w:r w:rsidRPr="00514EEF">
          <w:rPr>
            <w:rStyle w:val="Hyperlink"/>
            <w:rFonts w:ascii="AppleSystemUIFont" w:eastAsiaTheme="minorHAnsi" w:hAnsi="AppleSystemUIFont" w:cs="AppleSystemUIFont"/>
            <w:sz w:val="26"/>
            <w:szCs w:val="26"/>
            <w14:ligatures w14:val="standardContextual"/>
          </w:rPr>
          <w:t>z</w:t>
        </w:r>
        <w:r w:rsidRPr="000844D3">
          <w:rPr>
            <w:rStyle w:val="Hyperlink"/>
            <w:rFonts w:ascii="AppleSystemUIFont" w:eastAsiaTheme="minorHAnsi" w:hAnsi="AppleSystemUIFont" w:cs="AppleSystemUIFont"/>
            <w:sz w:val="26"/>
            <w:szCs w:val="26"/>
            <w14:ligatures w14:val="standardContextual"/>
          </w:rPr>
          <w:t>4</w:t>
        </w:r>
      </w:hyperlink>
      <w:r w:rsidR="000844D3" w:rsidRPr="000844D3">
        <w:rPr>
          <w:rFonts w:ascii="AppleSystemUIFont" w:eastAsiaTheme="minorHAnsi" w:hAnsi="AppleSystemUIFont" w:cs="AppleSystemUIFont"/>
          <w:sz w:val="26"/>
          <w:szCs w:val="26"/>
          <w14:ligatures w14:val="standardContextual"/>
        </w:rPr>
        <w:t xml:space="preserve"> (</w:t>
      </w:r>
      <w:r w:rsidR="000844D3">
        <w:rPr>
          <w:rFonts w:ascii="AppleSystemUIFont" w:eastAsiaTheme="minorHAnsi" w:hAnsi="AppleSystemUIFont" w:cs="AppleSystemUIFont"/>
          <w:sz w:val="26"/>
          <w:szCs w:val="26"/>
          <w14:ligatures w14:val="standardContextual"/>
        </w:rPr>
        <w:t>sequence alignment</w:t>
      </w:r>
      <w:r w:rsidR="000844D3" w:rsidRPr="000844D3">
        <w:rPr>
          <w:rFonts w:ascii="AppleSystemUIFont" w:eastAsiaTheme="minorHAnsi" w:hAnsi="AppleSystemUIFont" w:cs="AppleSystemUIFont"/>
          <w:sz w:val="26"/>
          <w:szCs w:val="26"/>
          <w14:ligatures w14:val="standardContextual"/>
        </w:rPr>
        <w:t>)</w:t>
      </w:r>
    </w:p>
    <w:p w14:paraId="052E251A" w14:textId="77777777" w:rsidR="00924EFE" w:rsidRPr="000844D3" w:rsidRDefault="00924EFE" w:rsidP="00924EFE">
      <w:pPr>
        <w:autoSpaceDE w:val="0"/>
        <w:autoSpaceDN w:val="0"/>
        <w:adjustRightInd w:val="0"/>
        <w:rPr>
          <w:rFonts w:ascii="AppleSystemUIFont" w:eastAsiaTheme="minorHAnsi" w:hAnsi="AppleSystemUIFont" w:cs="AppleSystemUIFont"/>
          <w:sz w:val="26"/>
          <w:szCs w:val="26"/>
          <w14:ligatures w14:val="standardContextual"/>
        </w:rPr>
      </w:pPr>
    </w:p>
    <w:p w14:paraId="40FC04AA" w14:textId="4CC3400E" w:rsidR="00514EEF" w:rsidRPr="000844D3" w:rsidRDefault="00A844A0" w:rsidP="00514EEF">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hyperlink r:id="rId24" w:history="1">
        <w:r w:rsidR="00514EEF" w:rsidRPr="00514EEF">
          <w:rPr>
            <w:rStyle w:val="Hyperlink"/>
            <w:rFonts w:ascii="AppleSystemUIFont" w:eastAsiaTheme="minorHAnsi" w:hAnsi="AppleSystemUIFont" w:cs="AppleSystemUIFont"/>
            <w:sz w:val="26"/>
            <w:szCs w:val="26"/>
            <w14:ligatures w14:val="standardContextual"/>
          </w:rPr>
          <w:t>https</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www</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youtube</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com</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watch</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v</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b</w:t>
        </w:r>
        <w:r w:rsidR="00514EEF" w:rsidRPr="000844D3">
          <w:rPr>
            <w:rStyle w:val="Hyperlink"/>
            <w:rFonts w:ascii="AppleSystemUIFont" w:eastAsiaTheme="minorHAnsi" w:hAnsi="AppleSystemUIFont" w:cs="AppleSystemUIFont"/>
            <w:sz w:val="26"/>
            <w:szCs w:val="26"/>
            <w14:ligatures w14:val="standardContextual"/>
          </w:rPr>
          <w:t>6</w:t>
        </w:r>
        <w:r w:rsidR="00514EEF" w:rsidRPr="00514EEF">
          <w:rPr>
            <w:rStyle w:val="Hyperlink"/>
            <w:rFonts w:ascii="AppleSystemUIFont" w:eastAsiaTheme="minorHAnsi" w:hAnsi="AppleSystemUIFont" w:cs="AppleSystemUIFont"/>
            <w:sz w:val="26"/>
            <w:szCs w:val="26"/>
            <w14:ligatures w14:val="standardContextual"/>
          </w:rPr>
          <w:t>xBvl</w:t>
        </w:r>
        <w:r w:rsidR="00514EEF" w:rsidRPr="000844D3">
          <w:rPr>
            <w:rStyle w:val="Hyperlink"/>
            <w:rFonts w:ascii="AppleSystemUIFont" w:eastAsiaTheme="minorHAnsi" w:hAnsi="AppleSystemUIFont" w:cs="AppleSystemUIFont"/>
            <w:sz w:val="26"/>
            <w:szCs w:val="26"/>
            <w14:ligatures w14:val="standardContextual"/>
          </w:rPr>
          <w:t>0</w:t>
        </w:r>
        <w:r w:rsidR="00514EEF" w:rsidRPr="00514EEF">
          <w:rPr>
            <w:rStyle w:val="Hyperlink"/>
            <w:rFonts w:ascii="AppleSystemUIFont" w:eastAsiaTheme="minorHAnsi" w:hAnsi="AppleSystemUIFont" w:cs="AppleSystemUIFont"/>
            <w:sz w:val="26"/>
            <w:szCs w:val="26"/>
            <w14:ligatures w14:val="standardContextual"/>
          </w:rPr>
          <w:t>yPAY</w:t>
        </w:r>
      </w:hyperlink>
      <w:r w:rsidR="000844D3">
        <w:rPr>
          <w:rFonts w:ascii="AppleSystemUIFont" w:eastAsiaTheme="minorHAnsi" w:hAnsi="AppleSystemUIFont" w:cs="AppleSystemUIFont"/>
          <w:sz w:val="26"/>
          <w:szCs w:val="26"/>
          <w14:ligatures w14:val="standardContextual"/>
        </w:rPr>
        <w:t xml:space="preserve"> (sequence alignment)</w:t>
      </w:r>
    </w:p>
    <w:p w14:paraId="059CA137" w14:textId="77777777" w:rsidR="00924EFE" w:rsidRPr="000844D3" w:rsidRDefault="00924EFE" w:rsidP="00924EFE">
      <w:pPr>
        <w:autoSpaceDE w:val="0"/>
        <w:autoSpaceDN w:val="0"/>
        <w:adjustRightInd w:val="0"/>
        <w:rPr>
          <w:rFonts w:ascii="AppleSystemUIFont" w:eastAsiaTheme="minorHAnsi" w:hAnsi="AppleSystemUIFont" w:cs="AppleSystemUIFont"/>
          <w:sz w:val="26"/>
          <w:szCs w:val="26"/>
          <w14:ligatures w14:val="standardContextual"/>
        </w:rPr>
      </w:pPr>
    </w:p>
    <w:p w14:paraId="1F4BCF64" w14:textId="3C95FF75" w:rsidR="00514EEF" w:rsidRPr="000844D3" w:rsidRDefault="00A844A0" w:rsidP="00514EEF">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hyperlink r:id="rId25" w:history="1">
        <w:r w:rsidR="00514EEF" w:rsidRPr="00514EEF">
          <w:rPr>
            <w:rStyle w:val="Hyperlink"/>
            <w:rFonts w:ascii="AppleSystemUIFont" w:eastAsiaTheme="minorHAnsi" w:hAnsi="AppleSystemUIFont" w:cs="AppleSystemUIFont"/>
            <w:sz w:val="26"/>
            <w:szCs w:val="26"/>
            <w14:ligatures w14:val="standardContextual"/>
          </w:rPr>
          <w:t>https</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www</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youtube</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com</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watch</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v</w:t>
        </w:r>
        <w:r w:rsidR="00514EEF" w:rsidRPr="000844D3">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um</w:t>
        </w:r>
        <w:r w:rsidR="00514EEF" w:rsidRPr="000844D3">
          <w:rPr>
            <w:rStyle w:val="Hyperlink"/>
            <w:rFonts w:ascii="AppleSystemUIFont" w:eastAsiaTheme="minorHAnsi" w:hAnsi="AppleSystemUIFont" w:cs="AppleSystemUIFont"/>
            <w:sz w:val="26"/>
            <w:szCs w:val="26"/>
            <w14:ligatures w14:val="standardContextual"/>
          </w:rPr>
          <w:t>8</w:t>
        </w:r>
        <w:r w:rsidR="00514EEF" w:rsidRPr="00514EEF">
          <w:rPr>
            <w:rStyle w:val="Hyperlink"/>
            <w:rFonts w:ascii="AppleSystemUIFont" w:eastAsiaTheme="minorHAnsi" w:hAnsi="AppleSystemUIFont" w:cs="AppleSystemUIFont"/>
            <w:sz w:val="26"/>
            <w:szCs w:val="26"/>
            <w14:ligatures w14:val="standardContextual"/>
          </w:rPr>
          <w:t>h</w:t>
        </w:r>
        <w:r w:rsidR="00514EEF" w:rsidRPr="000844D3">
          <w:rPr>
            <w:rStyle w:val="Hyperlink"/>
            <w:rFonts w:ascii="AppleSystemUIFont" w:eastAsiaTheme="minorHAnsi" w:hAnsi="AppleSystemUIFont" w:cs="AppleSystemUIFont"/>
            <w:sz w:val="26"/>
            <w:szCs w:val="26"/>
            <w14:ligatures w14:val="standardContextual"/>
          </w:rPr>
          <w:t>3</w:t>
        </w:r>
        <w:r w:rsidR="00514EEF" w:rsidRPr="00514EEF">
          <w:rPr>
            <w:rStyle w:val="Hyperlink"/>
            <w:rFonts w:ascii="AppleSystemUIFont" w:eastAsiaTheme="minorHAnsi" w:hAnsi="AppleSystemUIFont" w:cs="AppleSystemUIFont"/>
            <w:sz w:val="26"/>
            <w:szCs w:val="26"/>
            <w14:ligatures w14:val="standardContextual"/>
          </w:rPr>
          <w:t>P</w:t>
        </w:r>
        <w:r w:rsidR="00514EEF" w:rsidRPr="000844D3">
          <w:rPr>
            <w:rStyle w:val="Hyperlink"/>
            <w:rFonts w:ascii="AppleSystemUIFont" w:eastAsiaTheme="minorHAnsi" w:hAnsi="AppleSystemUIFont" w:cs="AppleSystemUIFont"/>
            <w:sz w:val="26"/>
            <w:szCs w:val="26"/>
            <w14:ligatures w14:val="standardContextual"/>
          </w:rPr>
          <w:t>216</w:t>
        </w:r>
        <w:r w:rsidR="00514EEF" w:rsidRPr="00514EEF">
          <w:rPr>
            <w:rStyle w:val="Hyperlink"/>
            <w:rFonts w:ascii="AppleSystemUIFont" w:eastAsiaTheme="minorHAnsi" w:hAnsi="AppleSystemUIFont" w:cs="AppleSystemUIFont"/>
            <w:sz w:val="26"/>
            <w:szCs w:val="26"/>
            <w14:ligatures w14:val="standardContextual"/>
          </w:rPr>
          <w:t>Fk</w:t>
        </w:r>
      </w:hyperlink>
      <w:r w:rsidR="000844D3">
        <w:rPr>
          <w:rFonts w:ascii="AppleSystemUIFont" w:eastAsiaTheme="minorHAnsi" w:hAnsi="AppleSystemUIFont" w:cs="AppleSystemUIFont"/>
          <w:sz w:val="26"/>
          <w:szCs w:val="26"/>
          <w14:ligatures w14:val="standardContextual"/>
        </w:rPr>
        <w:t xml:space="preserve"> (</w:t>
      </w:r>
      <w:r w:rsidR="006E7EC0">
        <w:rPr>
          <w:rFonts w:ascii="AppleSystemUIFont" w:eastAsiaTheme="minorHAnsi" w:hAnsi="AppleSystemUIFont" w:cs="AppleSystemUIFont"/>
          <w:sz w:val="26"/>
          <w:szCs w:val="26"/>
          <w14:ligatures w14:val="standardContextual"/>
        </w:rPr>
        <w:t>sequence alignment python tutorial</w:t>
      </w:r>
      <w:r w:rsidR="000844D3">
        <w:rPr>
          <w:rFonts w:ascii="AppleSystemUIFont" w:eastAsiaTheme="minorHAnsi" w:hAnsi="AppleSystemUIFont" w:cs="AppleSystemUIFont"/>
          <w:sz w:val="26"/>
          <w:szCs w:val="26"/>
          <w14:ligatures w14:val="standardContextual"/>
        </w:rPr>
        <w:t>)</w:t>
      </w:r>
    </w:p>
    <w:p w14:paraId="6A7A2236" w14:textId="77777777" w:rsidR="00924EFE" w:rsidRPr="000844D3" w:rsidRDefault="00924EFE" w:rsidP="00924EFE">
      <w:pPr>
        <w:autoSpaceDE w:val="0"/>
        <w:autoSpaceDN w:val="0"/>
        <w:adjustRightInd w:val="0"/>
        <w:rPr>
          <w:rFonts w:ascii="AppleSystemUIFont" w:eastAsiaTheme="minorHAnsi" w:hAnsi="AppleSystemUIFont" w:cs="AppleSystemUIFont"/>
          <w:sz w:val="26"/>
          <w:szCs w:val="26"/>
          <w14:ligatures w14:val="standardContextual"/>
        </w:rPr>
      </w:pPr>
    </w:p>
    <w:p w14:paraId="3A5FFCCE" w14:textId="19C8D416" w:rsidR="00514EEF" w:rsidRPr="006E7EC0" w:rsidRDefault="00A844A0" w:rsidP="00514EEF">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hyperlink r:id="rId26" w:history="1">
        <w:r w:rsidR="00514EEF" w:rsidRPr="00514EEF">
          <w:rPr>
            <w:rStyle w:val="Hyperlink"/>
            <w:rFonts w:ascii="AppleSystemUIFont" w:eastAsiaTheme="minorHAnsi" w:hAnsi="AppleSystemUIFont" w:cs="AppleSystemUIFont"/>
            <w:sz w:val="26"/>
            <w:szCs w:val="26"/>
            <w14:ligatures w14:val="standardContextual"/>
          </w:rPr>
          <w:t>https</w:t>
        </w:r>
        <w:r w:rsidR="00514EEF" w:rsidRPr="006E7EC0">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www</w:t>
        </w:r>
        <w:r w:rsidR="00514EEF" w:rsidRPr="006E7EC0">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geeksforgeeks</w:t>
        </w:r>
        <w:r w:rsidR="00514EEF" w:rsidRPr="006E7EC0">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org</w:t>
        </w:r>
        <w:r w:rsidR="00514EEF" w:rsidRPr="006E7EC0">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sequence</w:t>
        </w:r>
        <w:r w:rsidR="00514EEF" w:rsidRPr="006E7EC0">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alignment</w:t>
        </w:r>
        <w:r w:rsidR="00514EEF" w:rsidRPr="006E7EC0">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problem</w:t>
        </w:r>
        <w:r w:rsidR="00514EEF" w:rsidRPr="006E7EC0">
          <w:rPr>
            <w:rStyle w:val="Hyperlink"/>
            <w:rFonts w:ascii="AppleSystemUIFont" w:eastAsiaTheme="minorHAnsi" w:hAnsi="AppleSystemUIFont" w:cs="AppleSystemUIFont"/>
            <w:sz w:val="26"/>
            <w:szCs w:val="26"/>
            <w14:ligatures w14:val="standardContextual"/>
          </w:rPr>
          <w:t>/</w:t>
        </w:r>
      </w:hyperlink>
      <w:r w:rsidR="006E7EC0">
        <w:rPr>
          <w:rFonts w:ascii="AppleSystemUIFont" w:eastAsiaTheme="minorHAnsi" w:hAnsi="AppleSystemUIFont" w:cs="AppleSystemUIFont"/>
          <w:sz w:val="26"/>
          <w:szCs w:val="26"/>
          <w14:ligatures w14:val="standardContextual"/>
        </w:rPr>
        <w:t xml:space="preserve"> (sequence alignment python tutorial)</w:t>
      </w:r>
    </w:p>
    <w:p w14:paraId="47980023" w14:textId="77777777" w:rsidR="00924EFE" w:rsidRPr="006E7EC0" w:rsidRDefault="00924EFE" w:rsidP="00924EFE">
      <w:pPr>
        <w:autoSpaceDE w:val="0"/>
        <w:autoSpaceDN w:val="0"/>
        <w:adjustRightInd w:val="0"/>
        <w:rPr>
          <w:rFonts w:ascii="AppleSystemUIFont" w:eastAsiaTheme="minorHAnsi" w:hAnsi="AppleSystemUIFont" w:cs="AppleSystemUIFont"/>
          <w:sz w:val="26"/>
          <w:szCs w:val="26"/>
          <w14:ligatures w14:val="standardContextual"/>
        </w:rPr>
      </w:pPr>
    </w:p>
    <w:p w14:paraId="0F723DA3" w14:textId="62DB01FC" w:rsidR="00514EEF" w:rsidRPr="002C5BEC" w:rsidRDefault="00A844A0" w:rsidP="00514EEF">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hyperlink r:id="rId27" w:history="1">
        <w:r w:rsidR="00514EEF" w:rsidRPr="00514EEF">
          <w:rPr>
            <w:rStyle w:val="Hyperlink"/>
            <w:rFonts w:ascii="AppleSystemUIFont" w:eastAsiaTheme="minorHAnsi" w:hAnsi="AppleSystemUIFont" w:cs="AppleSystemUIFont"/>
            <w:sz w:val="26"/>
            <w:szCs w:val="26"/>
            <w14:ligatures w14:val="standardContextual"/>
          </w:rPr>
          <w:t>https</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www</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youtube</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com</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watch</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v</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cAzcOh</w:t>
        </w:r>
        <w:r w:rsidR="00514EEF" w:rsidRPr="002C5BEC">
          <w:rPr>
            <w:rStyle w:val="Hyperlink"/>
            <w:rFonts w:ascii="AppleSystemUIFont" w:eastAsiaTheme="minorHAnsi" w:hAnsi="AppleSystemUIFont" w:cs="AppleSystemUIFont"/>
            <w:sz w:val="26"/>
            <w:szCs w:val="26"/>
            <w14:ligatures w14:val="standardContextual"/>
          </w:rPr>
          <w:t>2</w:t>
        </w:r>
        <w:r w:rsidR="00514EEF" w:rsidRPr="00514EEF">
          <w:rPr>
            <w:rStyle w:val="Hyperlink"/>
            <w:rFonts w:ascii="AppleSystemUIFont" w:eastAsiaTheme="minorHAnsi" w:hAnsi="AppleSystemUIFont" w:cs="AppleSystemUIFont"/>
            <w:sz w:val="26"/>
            <w:szCs w:val="26"/>
            <w14:ligatures w14:val="standardContextual"/>
          </w:rPr>
          <w:t>tI</w:t>
        </w:r>
        <w:r w:rsidR="00514EEF" w:rsidRPr="002C5BEC">
          <w:rPr>
            <w:rStyle w:val="Hyperlink"/>
            <w:rFonts w:ascii="AppleSystemUIFont" w:eastAsiaTheme="minorHAnsi" w:hAnsi="AppleSystemUIFont" w:cs="AppleSystemUIFont"/>
            <w:sz w:val="26"/>
            <w:szCs w:val="26"/>
            <w14:ligatures w14:val="standardContextual"/>
          </w:rPr>
          <w:t>6</w:t>
        </w:r>
        <w:r w:rsidR="00514EEF" w:rsidRPr="00514EEF">
          <w:rPr>
            <w:rStyle w:val="Hyperlink"/>
            <w:rFonts w:ascii="AppleSystemUIFont" w:eastAsiaTheme="minorHAnsi" w:hAnsi="AppleSystemUIFont" w:cs="AppleSystemUIFont"/>
            <w:sz w:val="26"/>
            <w:szCs w:val="26"/>
            <w14:ligatures w14:val="standardContextual"/>
          </w:rPr>
          <w:t>Q</w:t>
        </w:r>
        <w:r w:rsidR="00514EEF" w:rsidRPr="002C5BEC">
          <w:rPr>
            <w:rStyle w:val="Hyperlink"/>
            <w:rFonts w:ascii="AppleSystemUIFont" w:eastAsiaTheme="minorHAnsi" w:hAnsi="AppleSystemUIFont" w:cs="AppleSystemUIFont"/>
            <w:sz w:val="26"/>
            <w:szCs w:val="26"/>
            <w14:ligatures w14:val="standardContextual"/>
          </w:rPr>
          <w:t>&amp;</w:t>
        </w:r>
        <w:r w:rsidR="00514EEF" w:rsidRPr="00514EEF">
          <w:rPr>
            <w:rStyle w:val="Hyperlink"/>
            <w:rFonts w:ascii="AppleSystemUIFont" w:eastAsiaTheme="minorHAnsi" w:hAnsi="AppleSystemUIFont" w:cs="AppleSystemUIFont"/>
            <w:sz w:val="26"/>
            <w:szCs w:val="26"/>
            <w14:ligatures w14:val="standardContextual"/>
          </w:rPr>
          <w:t>t</w:t>
        </w:r>
        <w:r w:rsidR="00514EEF" w:rsidRPr="002C5BEC">
          <w:rPr>
            <w:rStyle w:val="Hyperlink"/>
            <w:rFonts w:ascii="AppleSystemUIFont" w:eastAsiaTheme="minorHAnsi" w:hAnsi="AppleSystemUIFont" w:cs="AppleSystemUIFont"/>
            <w:sz w:val="26"/>
            <w:szCs w:val="26"/>
            <w14:ligatures w14:val="standardContextual"/>
          </w:rPr>
          <w:t>=604</w:t>
        </w:r>
        <w:r w:rsidR="00514EEF" w:rsidRPr="00514EEF">
          <w:rPr>
            <w:rStyle w:val="Hyperlink"/>
            <w:rFonts w:ascii="AppleSystemUIFont" w:eastAsiaTheme="minorHAnsi" w:hAnsi="AppleSystemUIFont" w:cs="AppleSystemUIFont"/>
            <w:sz w:val="26"/>
            <w:szCs w:val="26"/>
            <w14:ligatures w14:val="standardContextual"/>
          </w:rPr>
          <w:t>s</w:t>
        </w:r>
      </w:hyperlink>
      <w:r w:rsidR="002C5BEC">
        <w:rPr>
          <w:rFonts w:ascii="AppleSystemUIFont" w:eastAsiaTheme="minorHAnsi" w:hAnsi="AppleSystemUIFont" w:cs="AppleSystemUIFont"/>
          <w:sz w:val="26"/>
          <w:szCs w:val="26"/>
          <w14:ligatures w14:val="standardContextual"/>
        </w:rPr>
        <w:t xml:space="preserve"> (</w:t>
      </w:r>
      <w:r w:rsidR="008C216B">
        <w:rPr>
          <w:rFonts w:ascii="AppleSystemUIFont" w:eastAsiaTheme="minorHAnsi" w:hAnsi="AppleSystemUIFont" w:cs="AppleSystemUIFont"/>
          <w:sz w:val="26"/>
          <w:szCs w:val="26"/>
          <w14:ligatures w14:val="standardContextual"/>
        </w:rPr>
        <w:t>HMM</w:t>
      </w:r>
      <w:r w:rsidR="002C5BEC">
        <w:rPr>
          <w:rFonts w:ascii="AppleSystemUIFont" w:eastAsiaTheme="minorHAnsi" w:hAnsi="AppleSystemUIFont" w:cs="AppleSystemUIFont"/>
          <w:sz w:val="26"/>
          <w:szCs w:val="26"/>
          <w14:ligatures w14:val="standardContextual"/>
        </w:rPr>
        <w:t>)</w:t>
      </w:r>
    </w:p>
    <w:p w14:paraId="32FD9DCC" w14:textId="77777777" w:rsidR="00924EFE" w:rsidRPr="002C5BEC" w:rsidRDefault="00924EFE" w:rsidP="00924EFE">
      <w:pPr>
        <w:autoSpaceDE w:val="0"/>
        <w:autoSpaceDN w:val="0"/>
        <w:adjustRightInd w:val="0"/>
        <w:rPr>
          <w:rFonts w:ascii="AppleSystemUIFont" w:eastAsiaTheme="minorHAnsi" w:hAnsi="AppleSystemUIFont" w:cs="AppleSystemUIFont"/>
          <w:sz w:val="26"/>
          <w:szCs w:val="26"/>
          <w14:ligatures w14:val="standardContextual"/>
        </w:rPr>
      </w:pPr>
    </w:p>
    <w:p w14:paraId="2CB33EAD" w14:textId="2C372FC1" w:rsidR="00514EEF" w:rsidRPr="002C5BEC" w:rsidRDefault="00A844A0" w:rsidP="00514EEF">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hyperlink r:id="rId28" w:history="1">
        <w:r w:rsidR="00514EEF" w:rsidRPr="00514EEF">
          <w:rPr>
            <w:rStyle w:val="Hyperlink"/>
            <w:rFonts w:ascii="AppleSystemUIFont" w:eastAsiaTheme="minorHAnsi" w:hAnsi="AppleSystemUIFont" w:cs="AppleSystemUIFont"/>
            <w:sz w:val="26"/>
            <w:szCs w:val="26"/>
            <w14:ligatures w14:val="standardContextual"/>
          </w:rPr>
          <w:t>https</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www</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youtube</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com</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watch</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v</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Bf</w:t>
        </w:r>
        <w:r w:rsidR="00514EEF" w:rsidRPr="002C5BEC">
          <w:rPr>
            <w:rStyle w:val="Hyperlink"/>
            <w:rFonts w:ascii="AppleSystemUIFont" w:eastAsiaTheme="minorHAnsi" w:hAnsi="AppleSystemUIFont" w:cs="AppleSystemUIFont"/>
            <w:sz w:val="26"/>
            <w:szCs w:val="26"/>
            <w14:ligatures w14:val="standardContextual"/>
          </w:rPr>
          <w:t>55</w:t>
        </w:r>
        <w:r w:rsidR="00514EEF" w:rsidRPr="00514EEF">
          <w:rPr>
            <w:rStyle w:val="Hyperlink"/>
            <w:rFonts w:ascii="AppleSystemUIFont" w:eastAsiaTheme="minorHAnsi" w:hAnsi="AppleSystemUIFont" w:cs="AppleSystemUIFont"/>
            <w:sz w:val="26"/>
            <w:szCs w:val="26"/>
            <w14:ligatures w14:val="standardContextual"/>
          </w:rPr>
          <w:t>IpJfy</w:t>
        </w:r>
        <w:r w:rsidR="00514EEF" w:rsidRPr="002C5BEC">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w:t>
        </w:r>
      </w:hyperlink>
      <w:r w:rsidR="002C5BEC">
        <w:rPr>
          <w:rFonts w:ascii="AppleSystemUIFont" w:eastAsiaTheme="minorHAnsi" w:hAnsi="AppleSystemUIFont" w:cs="AppleSystemUIFont"/>
          <w:sz w:val="26"/>
          <w:szCs w:val="26"/>
          <w14:ligatures w14:val="standardContextual"/>
        </w:rPr>
        <w:t xml:space="preserve"> (</w:t>
      </w:r>
      <w:r w:rsidR="003331F5">
        <w:rPr>
          <w:rFonts w:ascii="AppleSystemUIFont" w:eastAsiaTheme="minorHAnsi" w:hAnsi="AppleSystemUIFont" w:cs="AppleSystemUIFont"/>
          <w:sz w:val="26"/>
          <w:szCs w:val="26"/>
          <w14:ligatures w14:val="standardContextual"/>
        </w:rPr>
        <w:t>Viterbi</w:t>
      </w:r>
      <w:r w:rsidR="002C5BEC">
        <w:rPr>
          <w:rFonts w:ascii="AppleSystemUIFont" w:eastAsiaTheme="minorHAnsi" w:hAnsi="AppleSystemUIFont" w:cs="AppleSystemUIFont"/>
          <w:sz w:val="26"/>
          <w:szCs w:val="26"/>
          <w14:ligatures w14:val="standardContextual"/>
        </w:rPr>
        <w:t xml:space="preserve"> algorithm)</w:t>
      </w:r>
    </w:p>
    <w:p w14:paraId="7AFB47E1" w14:textId="77777777" w:rsidR="00924EFE" w:rsidRPr="002C5BEC" w:rsidRDefault="00924EFE" w:rsidP="00924EFE">
      <w:pPr>
        <w:autoSpaceDE w:val="0"/>
        <w:autoSpaceDN w:val="0"/>
        <w:adjustRightInd w:val="0"/>
        <w:rPr>
          <w:rFonts w:ascii="AppleSystemUIFont" w:eastAsiaTheme="minorHAnsi" w:hAnsi="AppleSystemUIFont" w:cs="AppleSystemUIFont"/>
          <w:sz w:val="26"/>
          <w:szCs w:val="26"/>
          <w14:ligatures w14:val="standardContextual"/>
        </w:rPr>
      </w:pPr>
    </w:p>
    <w:p w14:paraId="73784FFB" w14:textId="68CF011C" w:rsidR="00514EEF" w:rsidRPr="00924EFE" w:rsidRDefault="00A844A0" w:rsidP="00514EEF">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hyperlink r:id="rId29" w:history="1">
        <w:r w:rsidR="00514EEF" w:rsidRPr="00514EEF">
          <w:rPr>
            <w:rStyle w:val="Hyperlink"/>
            <w:rFonts w:ascii="AppleSystemUIFont" w:eastAsiaTheme="minorHAnsi" w:hAnsi="AppleSystemUIFont" w:cs="AppleSystemUIFont"/>
            <w:sz w:val="26"/>
            <w:szCs w:val="26"/>
            <w14:ligatures w14:val="standardContextual"/>
          </w:rPr>
          <w:t>https://www.youtube.com/watch?v=xumc05Cwtdc</w:t>
        </w:r>
      </w:hyperlink>
      <w:r w:rsidR="002C5BEC">
        <w:rPr>
          <w:rFonts w:ascii="AppleSystemUIFont" w:eastAsiaTheme="minorHAnsi" w:hAnsi="AppleSystemUIFont" w:cs="AppleSystemUIFont"/>
          <w:sz w:val="26"/>
          <w:szCs w:val="26"/>
          <w14:ligatures w14:val="standardContextual"/>
        </w:rPr>
        <w:t xml:space="preserve"> (</w:t>
      </w:r>
      <w:r w:rsidR="008C216B">
        <w:rPr>
          <w:rFonts w:ascii="AppleSystemUIFont" w:eastAsiaTheme="minorHAnsi" w:hAnsi="AppleSystemUIFont" w:cs="AppleSystemUIFont"/>
          <w:sz w:val="26"/>
          <w:szCs w:val="26"/>
          <w14:ligatures w14:val="standardContextual"/>
        </w:rPr>
        <w:t>HMM</w:t>
      </w:r>
      <w:r w:rsidR="003331F5">
        <w:rPr>
          <w:rFonts w:ascii="AppleSystemUIFont" w:eastAsiaTheme="minorHAnsi" w:hAnsi="AppleSystemUIFont" w:cs="AppleSystemUIFont"/>
          <w:sz w:val="26"/>
          <w:szCs w:val="26"/>
          <w14:ligatures w14:val="standardContextual"/>
        </w:rPr>
        <w:t xml:space="preserve"> problems</w:t>
      </w:r>
      <w:r w:rsidR="002C5BEC">
        <w:rPr>
          <w:rFonts w:ascii="AppleSystemUIFont" w:eastAsiaTheme="minorHAnsi" w:hAnsi="AppleSystemUIFont" w:cs="AppleSystemUIFont"/>
          <w:sz w:val="26"/>
          <w:szCs w:val="26"/>
          <w14:ligatures w14:val="standardContextual"/>
        </w:rPr>
        <w:t>)</w:t>
      </w:r>
    </w:p>
    <w:p w14:paraId="1ED76B0F" w14:textId="77777777" w:rsidR="00924EFE" w:rsidRPr="002C5BEC" w:rsidRDefault="00924EFE" w:rsidP="00924EFE">
      <w:pPr>
        <w:autoSpaceDE w:val="0"/>
        <w:autoSpaceDN w:val="0"/>
        <w:adjustRightInd w:val="0"/>
        <w:rPr>
          <w:rFonts w:ascii="AppleSystemUIFont" w:eastAsiaTheme="minorHAnsi" w:hAnsi="AppleSystemUIFont" w:cs="AppleSystemUIFont"/>
          <w:sz w:val="26"/>
          <w:szCs w:val="26"/>
          <w14:ligatures w14:val="standardContextual"/>
        </w:rPr>
      </w:pPr>
    </w:p>
    <w:p w14:paraId="69A147EB" w14:textId="38619539" w:rsidR="00514EEF" w:rsidRPr="00924EFE" w:rsidRDefault="00A844A0" w:rsidP="00514EEF">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hyperlink r:id="rId30" w:history="1">
        <w:r w:rsidR="00514EEF" w:rsidRPr="00514EEF">
          <w:rPr>
            <w:rStyle w:val="Hyperlink"/>
            <w:rFonts w:ascii="AppleSystemUIFont" w:eastAsiaTheme="minorHAnsi" w:hAnsi="AppleSystemUIFont" w:cs="AppleSystemUIFont"/>
            <w:sz w:val="26"/>
            <w:szCs w:val="26"/>
            <w14:ligatures w14:val="standardContextual"/>
          </w:rPr>
          <w:t>https://www.ebi.ac.uk/training/online/courses/pfam-creating-protein-families/what-are-profile-hidden-markov-models-hmms/</w:t>
        </w:r>
      </w:hyperlink>
      <w:r w:rsidR="003331F5">
        <w:rPr>
          <w:rFonts w:ascii="AppleSystemUIFont" w:eastAsiaTheme="minorHAnsi" w:hAnsi="AppleSystemUIFont" w:cs="AppleSystemUIFont"/>
          <w:sz w:val="26"/>
          <w:szCs w:val="26"/>
          <w14:ligatures w14:val="standardContextual"/>
        </w:rPr>
        <w:t xml:space="preserve"> (</w:t>
      </w:r>
      <w:r w:rsidR="008C216B">
        <w:rPr>
          <w:rFonts w:ascii="AppleSystemUIFont" w:eastAsiaTheme="minorHAnsi" w:hAnsi="AppleSystemUIFont" w:cs="AppleSystemUIFont"/>
          <w:sz w:val="26"/>
          <w:szCs w:val="26"/>
          <w14:ligatures w14:val="standardContextual"/>
        </w:rPr>
        <w:t>HMM in MSA</w:t>
      </w:r>
      <w:r w:rsidR="003331F5">
        <w:rPr>
          <w:rFonts w:ascii="AppleSystemUIFont" w:eastAsiaTheme="minorHAnsi" w:hAnsi="AppleSystemUIFont" w:cs="AppleSystemUIFont"/>
          <w:sz w:val="26"/>
          <w:szCs w:val="26"/>
          <w14:ligatures w14:val="standardContextual"/>
        </w:rPr>
        <w:t>)</w:t>
      </w:r>
    </w:p>
    <w:p w14:paraId="77F27D69" w14:textId="77777777" w:rsidR="00924EFE" w:rsidRPr="003331F5" w:rsidRDefault="00924EFE" w:rsidP="00924EFE">
      <w:pPr>
        <w:autoSpaceDE w:val="0"/>
        <w:autoSpaceDN w:val="0"/>
        <w:adjustRightInd w:val="0"/>
        <w:rPr>
          <w:rFonts w:ascii="AppleSystemUIFont" w:eastAsiaTheme="minorHAnsi" w:hAnsi="AppleSystemUIFont" w:cs="AppleSystemUIFont"/>
          <w:sz w:val="26"/>
          <w:szCs w:val="26"/>
          <w14:ligatures w14:val="standardContextual"/>
        </w:rPr>
      </w:pPr>
    </w:p>
    <w:p w14:paraId="5105B3FB" w14:textId="6AFE9349" w:rsidR="00924EFE" w:rsidRPr="008C216B" w:rsidRDefault="00A844A0" w:rsidP="00924EFE">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hyperlink r:id="rId31" w:history="1">
        <w:r w:rsidR="00514EEF" w:rsidRPr="00514EEF">
          <w:rPr>
            <w:rStyle w:val="Hyperlink"/>
            <w:rFonts w:ascii="AppleSystemUIFont" w:eastAsiaTheme="minorHAnsi" w:hAnsi="AppleSystemUIFont" w:cs="AppleSystemUIFont"/>
            <w:sz w:val="26"/>
            <w:szCs w:val="26"/>
            <w14:ligatures w14:val="standardContextual"/>
          </w:rPr>
          <w:t>https</w:t>
        </w:r>
        <w:r w:rsidR="00514EEF" w:rsidRPr="008C216B">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www</w:t>
        </w:r>
        <w:r w:rsidR="00514EEF" w:rsidRPr="008C216B">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geeksforgeeks</w:t>
        </w:r>
        <w:r w:rsidR="00514EEF" w:rsidRPr="008C216B">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org</w:t>
        </w:r>
        <w:r w:rsidR="00514EEF" w:rsidRPr="008C216B">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viterbi</w:t>
        </w:r>
        <w:r w:rsidR="00514EEF" w:rsidRPr="008C216B">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algorithm</w:t>
        </w:r>
        <w:r w:rsidR="00514EEF" w:rsidRPr="008C216B">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for</w:t>
        </w:r>
        <w:r w:rsidR="00514EEF" w:rsidRPr="008C216B">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hidden</w:t>
        </w:r>
        <w:r w:rsidR="00514EEF" w:rsidRPr="008C216B">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markov</w:t>
        </w:r>
        <w:r w:rsidR="00514EEF" w:rsidRPr="008C216B">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models</w:t>
        </w:r>
        <w:r w:rsidR="00514EEF" w:rsidRPr="008C216B">
          <w:rPr>
            <w:rStyle w:val="Hyperlink"/>
            <w:rFonts w:ascii="AppleSystemUIFont" w:eastAsiaTheme="minorHAnsi" w:hAnsi="AppleSystemUIFont" w:cs="AppleSystemUIFont"/>
            <w:sz w:val="26"/>
            <w:szCs w:val="26"/>
            <w14:ligatures w14:val="standardContextual"/>
          </w:rPr>
          <w:t>-</w:t>
        </w:r>
        <w:r w:rsidR="00514EEF" w:rsidRPr="00514EEF">
          <w:rPr>
            <w:rStyle w:val="Hyperlink"/>
            <w:rFonts w:ascii="AppleSystemUIFont" w:eastAsiaTheme="minorHAnsi" w:hAnsi="AppleSystemUIFont" w:cs="AppleSystemUIFont"/>
            <w:sz w:val="26"/>
            <w:szCs w:val="26"/>
            <w14:ligatures w14:val="standardContextual"/>
          </w:rPr>
          <w:t>hmms</w:t>
        </w:r>
        <w:r w:rsidR="00514EEF" w:rsidRPr="008C216B">
          <w:rPr>
            <w:rStyle w:val="Hyperlink"/>
            <w:rFonts w:ascii="AppleSystemUIFont" w:eastAsiaTheme="minorHAnsi" w:hAnsi="AppleSystemUIFont" w:cs="AppleSystemUIFont"/>
            <w:sz w:val="26"/>
            <w:szCs w:val="26"/>
            <w14:ligatures w14:val="standardContextual"/>
          </w:rPr>
          <w:t>/</w:t>
        </w:r>
      </w:hyperlink>
      <w:r w:rsidR="008C216B">
        <w:rPr>
          <w:rFonts w:ascii="AppleSystemUIFont" w:eastAsiaTheme="minorHAnsi" w:hAnsi="AppleSystemUIFont" w:cs="AppleSystemUIFont"/>
          <w:sz w:val="26"/>
          <w:szCs w:val="26"/>
          <w14:ligatures w14:val="standardContextual"/>
        </w:rPr>
        <w:t xml:space="preserve"> (Viterbi algorithm python </w:t>
      </w:r>
      <w:proofErr w:type="spellStart"/>
      <w:r w:rsidR="008C216B">
        <w:rPr>
          <w:rFonts w:ascii="AppleSystemUIFont" w:eastAsiaTheme="minorHAnsi" w:hAnsi="AppleSystemUIFont" w:cs="AppleSystemUIFont"/>
          <w:sz w:val="26"/>
          <w:szCs w:val="26"/>
          <w14:ligatures w14:val="standardContextual"/>
        </w:rPr>
        <w:t>tutoria</w:t>
      </w:r>
      <w:proofErr w:type="spellEnd"/>
      <w:r w:rsidR="008C216B">
        <w:rPr>
          <w:rFonts w:ascii="AppleSystemUIFont" w:eastAsiaTheme="minorHAnsi" w:hAnsi="AppleSystemUIFont" w:cs="AppleSystemUIFont"/>
          <w:sz w:val="26"/>
          <w:szCs w:val="26"/>
          <w14:ligatures w14:val="standardContextual"/>
        </w:rPr>
        <w:t>)</w:t>
      </w:r>
    </w:p>
    <w:p w14:paraId="6DFDC609" w14:textId="77777777" w:rsidR="00924EFE" w:rsidRPr="008C216B" w:rsidRDefault="00924EFE" w:rsidP="00924EFE">
      <w:pPr>
        <w:autoSpaceDE w:val="0"/>
        <w:autoSpaceDN w:val="0"/>
        <w:adjustRightInd w:val="0"/>
        <w:rPr>
          <w:rFonts w:ascii="AppleSystemUIFont" w:eastAsiaTheme="minorHAnsi" w:hAnsi="AppleSystemUIFont" w:cs="AppleSystemUIFont"/>
          <w:sz w:val="26"/>
          <w:szCs w:val="26"/>
          <w14:ligatures w14:val="standardContextual"/>
        </w:rPr>
      </w:pPr>
    </w:p>
    <w:p w14:paraId="4828C3CF" w14:textId="438E6ECA" w:rsidR="00514EEF" w:rsidRPr="00924EFE" w:rsidRDefault="00A844A0" w:rsidP="00924EFE">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hyperlink r:id="rId32" w:history="1">
        <w:r w:rsidR="00924EFE" w:rsidRPr="00852B06">
          <w:rPr>
            <w:rStyle w:val="Hyperlink"/>
            <w:rFonts w:ascii="AppleSystemUIFont" w:eastAsiaTheme="minorHAnsi" w:hAnsi="AppleSystemUIFont" w:cs="AppleSystemUIFont"/>
            <w:sz w:val="26"/>
            <w:szCs w:val="26"/>
            <w14:ligatures w14:val="standardContextual"/>
          </w:rPr>
          <w:t>https://stats.stackexchange.com/questions/415670/viterbi-algorithm-for-finding-most-probable-path-with-varying-transition-probabi</w:t>
        </w:r>
      </w:hyperlink>
      <w:r w:rsidR="008C216B">
        <w:rPr>
          <w:rFonts w:ascii="AppleSystemUIFont" w:eastAsiaTheme="minorHAnsi" w:hAnsi="AppleSystemUIFont" w:cs="AppleSystemUIFont"/>
          <w:sz w:val="26"/>
          <w:szCs w:val="26"/>
          <w14:ligatures w14:val="standardContextual"/>
        </w:rPr>
        <w:t xml:space="preserve"> </w:t>
      </w:r>
      <w:r w:rsidR="00A559C5">
        <w:rPr>
          <w:rFonts w:ascii="AppleSystemUIFont" w:eastAsiaTheme="minorHAnsi" w:hAnsi="AppleSystemUIFont" w:cs="AppleSystemUIFont"/>
          <w:sz w:val="26"/>
          <w:szCs w:val="26"/>
          <w14:ligatures w14:val="standardContextual"/>
        </w:rPr>
        <w:t>(HMM figure)</w:t>
      </w:r>
    </w:p>
    <w:p w14:paraId="5AC89E82" w14:textId="77777777" w:rsidR="00924EFE" w:rsidRPr="008C216B" w:rsidRDefault="00924EFE" w:rsidP="00924EFE">
      <w:pPr>
        <w:autoSpaceDE w:val="0"/>
        <w:autoSpaceDN w:val="0"/>
        <w:adjustRightInd w:val="0"/>
        <w:rPr>
          <w:rFonts w:ascii="AppleSystemUIFont" w:eastAsiaTheme="minorHAnsi" w:hAnsi="AppleSystemUIFont" w:cs="AppleSystemUIFont"/>
          <w:sz w:val="26"/>
          <w:szCs w:val="26"/>
          <w14:ligatures w14:val="standardContextual"/>
        </w:rPr>
      </w:pPr>
    </w:p>
    <w:p w14:paraId="6A5BF0ED" w14:textId="3A090C20" w:rsidR="00E740B4" w:rsidRPr="00514EEF" w:rsidRDefault="00957623" w:rsidP="00514EEF">
      <w:pPr>
        <w:pStyle w:val="ListParagraph"/>
        <w:numPr>
          <w:ilvl w:val="0"/>
          <w:numId w:val="44"/>
        </w:numPr>
        <w:autoSpaceDE w:val="0"/>
        <w:autoSpaceDN w:val="0"/>
        <w:adjustRightInd w:val="0"/>
        <w:rPr>
          <w:rFonts w:ascii="AppleSystemUIFont" w:eastAsiaTheme="minorHAnsi" w:hAnsi="AppleSystemUIFont" w:cs="AppleSystemUIFont"/>
          <w:sz w:val="26"/>
          <w:szCs w:val="26"/>
          <w14:ligatures w14:val="standardContextual"/>
        </w:rPr>
      </w:pPr>
      <w:proofErr w:type="spellStart"/>
      <w:r w:rsidRPr="00514EEF">
        <w:rPr>
          <w:rFonts w:asciiTheme="minorHAnsi" w:hAnsiTheme="minorHAnsi" w:cstheme="minorHAnsi"/>
          <w:lang w:val="el-GR"/>
        </w:rPr>
        <w:t>Σύγγραμμα</w:t>
      </w:r>
      <w:r w:rsidR="00514EEF">
        <w:rPr>
          <w:rFonts w:asciiTheme="minorHAnsi" w:hAnsiTheme="minorHAnsi" w:cstheme="minorHAnsi"/>
          <w:lang w:val="el-GR"/>
        </w:rPr>
        <w:t>τα</w:t>
      </w:r>
      <w:proofErr w:type="spellEnd"/>
      <w:r w:rsidRPr="00514EEF">
        <w:rPr>
          <w:rFonts w:asciiTheme="minorHAnsi" w:hAnsiTheme="minorHAnsi" w:cstheme="minorHAnsi"/>
          <w:lang w:val="el-GR"/>
        </w:rPr>
        <w:t xml:space="preserve"> μαθήματος</w:t>
      </w:r>
    </w:p>
    <w:sectPr w:rsidR="00E740B4" w:rsidRPr="00514EEF" w:rsidSect="008E3FC2">
      <w:headerReference w:type="default" r:id="rId33"/>
      <w:footerReference w:type="default" r:id="rId34"/>
      <w:pgSz w:w="11909" w:h="16834" w:code="9"/>
      <w:pgMar w:top="1152" w:right="1440" w:bottom="1152"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4363D" w14:textId="77777777" w:rsidR="00A93E2B" w:rsidRDefault="00A93E2B">
      <w:r>
        <w:separator/>
      </w:r>
    </w:p>
  </w:endnote>
  <w:endnote w:type="continuationSeparator" w:id="0">
    <w:p w14:paraId="469EEDA3" w14:textId="77777777" w:rsidR="00A93E2B" w:rsidRDefault="00A93E2B">
      <w:r>
        <w:continuationSeparator/>
      </w:r>
    </w:p>
  </w:endnote>
  <w:endnote w:type="continuationNotice" w:id="1">
    <w:p w14:paraId="18FC20BF" w14:textId="77777777" w:rsidR="00A93E2B" w:rsidRDefault="00A93E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lang w:val="el-GR"/>
      </w:rPr>
      <w:id w:val="-1620983969"/>
      <w:docPartObj>
        <w:docPartGallery w:val="Page Numbers (Bottom of Page)"/>
        <w:docPartUnique/>
      </w:docPartObj>
    </w:sdtPr>
    <w:sdtEndPr/>
    <w:sdtContent>
      <w:p w14:paraId="1D105B37" w14:textId="45960135" w:rsidR="00346541" w:rsidRPr="001D685F" w:rsidRDefault="00820007" w:rsidP="001D685F">
        <w:pPr>
          <w:pStyle w:val="Footer"/>
          <w:jc w:val="center"/>
          <w:rPr>
            <w:sz w:val="16"/>
            <w:szCs w:val="16"/>
          </w:rPr>
        </w:pPr>
        <w:r w:rsidRPr="001D685F">
          <w:rPr>
            <w:sz w:val="16"/>
            <w:szCs w:val="16"/>
            <w:lang w:val="el-GR"/>
          </w:rPr>
          <w:t>[</w:t>
        </w:r>
        <w:r w:rsidRPr="001D685F">
          <w:rPr>
            <w:sz w:val="16"/>
            <w:szCs w:val="16"/>
          </w:rPr>
          <w:fldChar w:fldCharType="begin"/>
        </w:r>
        <w:r w:rsidRPr="001D685F">
          <w:rPr>
            <w:sz w:val="16"/>
            <w:szCs w:val="16"/>
          </w:rPr>
          <w:instrText>PAGE   \* MERGEFORMAT</w:instrText>
        </w:r>
        <w:r w:rsidRPr="001D685F">
          <w:rPr>
            <w:sz w:val="16"/>
            <w:szCs w:val="16"/>
          </w:rPr>
          <w:fldChar w:fldCharType="separate"/>
        </w:r>
        <w:r w:rsidRPr="001D685F">
          <w:rPr>
            <w:sz w:val="16"/>
            <w:szCs w:val="16"/>
            <w:lang w:val="el-GR"/>
          </w:rPr>
          <w:t>2</w:t>
        </w:r>
        <w:r w:rsidRPr="001D685F">
          <w:rPr>
            <w:sz w:val="16"/>
            <w:szCs w:val="16"/>
          </w:rPr>
          <w:fldChar w:fldCharType="end"/>
        </w:r>
        <w:r w:rsidRPr="001D685F">
          <w:rPr>
            <w:sz w:val="16"/>
            <w:szCs w:val="16"/>
            <w:lang w:val="el-GR"/>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38F67" w14:textId="77777777" w:rsidR="00A93E2B" w:rsidRDefault="00A93E2B">
      <w:r>
        <w:separator/>
      </w:r>
    </w:p>
  </w:footnote>
  <w:footnote w:type="continuationSeparator" w:id="0">
    <w:p w14:paraId="7B14EE73" w14:textId="77777777" w:rsidR="00A93E2B" w:rsidRDefault="00A93E2B">
      <w:r>
        <w:continuationSeparator/>
      </w:r>
    </w:p>
  </w:footnote>
  <w:footnote w:type="continuationNotice" w:id="1">
    <w:p w14:paraId="18E9F4D1" w14:textId="77777777" w:rsidR="00A93E2B" w:rsidRDefault="00A93E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F7FE2" w14:textId="471E6B5F" w:rsidR="00974A6D" w:rsidRPr="001D685F" w:rsidRDefault="00A844A0" w:rsidP="001D685F">
    <w:pPr>
      <w:pStyle w:val="Header"/>
      <w:pBdr>
        <w:bottom w:val="single" w:sz="4" w:space="1" w:color="0070C0"/>
      </w:pBdr>
      <w:rPr>
        <w:color w:val="0070C0"/>
        <w:sz w:val="16"/>
        <w:szCs w:val="16"/>
        <w:lang w:val="el-GR"/>
      </w:rPr>
    </w:pPr>
    <w:proofErr w:type="spellStart"/>
    <w:r>
      <w:rPr>
        <w:color w:val="0070C0"/>
        <w:sz w:val="16"/>
        <w:szCs w:val="16"/>
        <w:lang w:val="el-GR"/>
      </w:rPr>
      <w:t>Βιοπληροφορική</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F78A6"/>
    <w:multiLevelType w:val="multilevel"/>
    <w:tmpl w:val="45D8007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20275"/>
    <w:multiLevelType w:val="hybridMultilevel"/>
    <w:tmpl w:val="FB64C3A0"/>
    <w:lvl w:ilvl="0" w:tplc="550032BA">
      <w:start w:val="1"/>
      <w:numFmt w:val="decimal"/>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50B21"/>
    <w:multiLevelType w:val="hybridMultilevel"/>
    <w:tmpl w:val="89749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16957"/>
    <w:multiLevelType w:val="multilevel"/>
    <w:tmpl w:val="D82ED4F4"/>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5" w15:restartNumberingAfterBreak="0">
    <w:nsid w:val="071E3922"/>
    <w:multiLevelType w:val="hybridMultilevel"/>
    <w:tmpl w:val="1B8E5D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948CD"/>
    <w:multiLevelType w:val="hybridMultilevel"/>
    <w:tmpl w:val="351260D2"/>
    <w:lvl w:ilvl="0" w:tplc="212605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74A7B"/>
    <w:multiLevelType w:val="hybridMultilevel"/>
    <w:tmpl w:val="1F181D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297B10"/>
    <w:multiLevelType w:val="hybridMultilevel"/>
    <w:tmpl w:val="B0809046"/>
    <w:lvl w:ilvl="0" w:tplc="C61814AE">
      <w:start w:val="1"/>
      <w:numFmt w:val="decimal"/>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916661"/>
    <w:multiLevelType w:val="hybridMultilevel"/>
    <w:tmpl w:val="3410C3A8"/>
    <w:lvl w:ilvl="0" w:tplc="04090003">
      <w:start w:val="1"/>
      <w:numFmt w:val="bullet"/>
      <w:lvlText w:val="o"/>
      <w:lvlJc w:val="left"/>
      <w:pPr>
        <w:ind w:left="720" w:hanging="360"/>
      </w:pPr>
      <w:rPr>
        <w:rFonts w:ascii="Courier New" w:hAnsi="Courier New" w:cs="Courier New" w:hint="default"/>
      </w:rPr>
    </w:lvl>
    <w:lvl w:ilvl="1" w:tplc="8D6CCEF4">
      <w:start w:val="3"/>
      <w:numFmt w:val="bullet"/>
      <w:lvlText w:val=""/>
      <w:lvlJc w:val="left"/>
      <w:pPr>
        <w:ind w:left="1440" w:hanging="360"/>
      </w:pPr>
      <w:rPr>
        <w:rFonts w:ascii="Symbol" w:eastAsia="Times New Roman"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D3D2E"/>
    <w:multiLevelType w:val="hybridMultilevel"/>
    <w:tmpl w:val="FA30ABEE"/>
    <w:lvl w:ilvl="0" w:tplc="6B503CD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F5358"/>
    <w:multiLevelType w:val="hybridMultilevel"/>
    <w:tmpl w:val="5BB0D4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56E48"/>
    <w:multiLevelType w:val="hybridMultilevel"/>
    <w:tmpl w:val="D4C63C34"/>
    <w:lvl w:ilvl="0" w:tplc="F620AAB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01DCE"/>
    <w:multiLevelType w:val="hybridMultilevel"/>
    <w:tmpl w:val="1EDE6D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C4804"/>
    <w:multiLevelType w:val="hybridMultilevel"/>
    <w:tmpl w:val="5B7E74A6"/>
    <w:lvl w:ilvl="0" w:tplc="F51239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4C12B6"/>
    <w:multiLevelType w:val="hybridMultilevel"/>
    <w:tmpl w:val="A17C7E92"/>
    <w:lvl w:ilvl="0" w:tplc="A9E0A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6380C"/>
    <w:multiLevelType w:val="hybridMultilevel"/>
    <w:tmpl w:val="A5BCA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4058B"/>
    <w:multiLevelType w:val="multilevel"/>
    <w:tmpl w:val="C6B2163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BD17115"/>
    <w:multiLevelType w:val="multilevel"/>
    <w:tmpl w:val="45D8007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011124"/>
    <w:multiLevelType w:val="hybridMultilevel"/>
    <w:tmpl w:val="DC0E8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41CE6"/>
    <w:multiLevelType w:val="hybridMultilevel"/>
    <w:tmpl w:val="C3D43EE6"/>
    <w:lvl w:ilvl="0" w:tplc="04090003">
      <w:start w:val="1"/>
      <w:numFmt w:val="bullet"/>
      <w:lvlText w:val="o"/>
      <w:lvlJc w:val="left"/>
      <w:pPr>
        <w:ind w:left="934" w:hanging="360"/>
      </w:pPr>
      <w:rPr>
        <w:rFonts w:ascii="Courier New" w:hAnsi="Courier New" w:cs="Courier New" w:hint="default"/>
      </w:rPr>
    </w:lvl>
    <w:lvl w:ilvl="1" w:tplc="04090003">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21" w15:restartNumberingAfterBreak="0">
    <w:nsid w:val="42DA78DF"/>
    <w:multiLevelType w:val="multilevel"/>
    <w:tmpl w:val="C2BEAA1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B479DD"/>
    <w:multiLevelType w:val="hybridMultilevel"/>
    <w:tmpl w:val="161481C0"/>
    <w:lvl w:ilvl="0" w:tplc="BC160AC8">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E3605"/>
    <w:multiLevelType w:val="hybridMultilevel"/>
    <w:tmpl w:val="38244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B0512"/>
    <w:multiLevelType w:val="hybridMultilevel"/>
    <w:tmpl w:val="62C80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E75C9"/>
    <w:multiLevelType w:val="hybridMultilevel"/>
    <w:tmpl w:val="0F58E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506E1"/>
    <w:multiLevelType w:val="hybridMultilevel"/>
    <w:tmpl w:val="B2A2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B45FB0"/>
    <w:multiLevelType w:val="hybridMultilevel"/>
    <w:tmpl w:val="47E817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3E50F0"/>
    <w:multiLevelType w:val="multilevel"/>
    <w:tmpl w:val="7F94CE6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10466B"/>
    <w:multiLevelType w:val="hybridMultilevel"/>
    <w:tmpl w:val="47DC2468"/>
    <w:lvl w:ilvl="0" w:tplc="50E02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6345AED"/>
    <w:multiLevelType w:val="hybridMultilevel"/>
    <w:tmpl w:val="2442829A"/>
    <w:lvl w:ilvl="0" w:tplc="37C88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EC6E73"/>
    <w:multiLevelType w:val="multilevel"/>
    <w:tmpl w:val="F0DCE1C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6"/>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FF3DC6"/>
    <w:multiLevelType w:val="hybridMultilevel"/>
    <w:tmpl w:val="8BF6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E3AC2"/>
    <w:multiLevelType w:val="hybridMultilevel"/>
    <w:tmpl w:val="9E6862AC"/>
    <w:lvl w:ilvl="0" w:tplc="04C6A4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B6C2A"/>
    <w:multiLevelType w:val="hybridMultilevel"/>
    <w:tmpl w:val="86A6F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7D16F7"/>
    <w:multiLevelType w:val="hybridMultilevel"/>
    <w:tmpl w:val="719C0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7103CF"/>
    <w:multiLevelType w:val="hybridMultilevel"/>
    <w:tmpl w:val="9C1EA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D66AA4"/>
    <w:multiLevelType w:val="hybridMultilevel"/>
    <w:tmpl w:val="7D14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CC23F6"/>
    <w:multiLevelType w:val="hybridMultilevel"/>
    <w:tmpl w:val="FF6A0ABA"/>
    <w:lvl w:ilvl="0" w:tplc="F6FCBD0C">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49364E"/>
    <w:multiLevelType w:val="hybridMultilevel"/>
    <w:tmpl w:val="21B2050E"/>
    <w:lvl w:ilvl="0" w:tplc="133E9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F54F38"/>
    <w:multiLevelType w:val="hybridMultilevel"/>
    <w:tmpl w:val="A0D0E862"/>
    <w:lvl w:ilvl="0" w:tplc="C48CB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C38C5"/>
    <w:multiLevelType w:val="hybridMultilevel"/>
    <w:tmpl w:val="EB56C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7A5A7F"/>
    <w:multiLevelType w:val="hybridMultilevel"/>
    <w:tmpl w:val="14D6939A"/>
    <w:lvl w:ilvl="0" w:tplc="550032BA">
      <w:start w:val="1"/>
      <w:numFmt w:val="decimal"/>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F017DB"/>
    <w:multiLevelType w:val="hybridMultilevel"/>
    <w:tmpl w:val="28F4A584"/>
    <w:lvl w:ilvl="0" w:tplc="88769D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121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1954619">
    <w:abstractNumId w:val="4"/>
  </w:num>
  <w:num w:numId="3" w16cid:durableId="394624624">
    <w:abstractNumId w:val="31"/>
  </w:num>
  <w:num w:numId="4" w16cid:durableId="649484021">
    <w:abstractNumId w:val="24"/>
  </w:num>
  <w:num w:numId="5" w16cid:durableId="486239561">
    <w:abstractNumId w:val="36"/>
  </w:num>
  <w:num w:numId="6" w16cid:durableId="1167986582">
    <w:abstractNumId w:val="11"/>
  </w:num>
  <w:num w:numId="7" w16cid:durableId="254477543">
    <w:abstractNumId w:val="17"/>
  </w:num>
  <w:num w:numId="8" w16cid:durableId="295528431">
    <w:abstractNumId w:val="28"/>
  </w:num>
  <w:num w:numId="9" w16cid:durableId="1214537960">
    <w:abstractNumId w:val="21"/>
  </w:num>
  <w:num w:numId="10" w16cid:durableId="1717848598">
    <w:abstractNumId w:val="42"/>
  </w:num>
  <w:num w:numId="11" w16cid:durableId="1817794005">
    <w:abstractNumId w:val="2"/>
  </w:num>
  <w:num w:numId="12" w16cid:durableId="1077169229">
    <w:abstractNumId w:val="12"/>
  </w:num>
  <w:num w:numId="13" w16cid:durableId="1301108261">
    <w:abstractNumId w:val="33"/>
  </w:num>
  <w:num w:numId="14" w16cid:durableId="1883513596">
    <w:abstractNumId w:val="43"/>
  </w:num>
  <w:num w:numId="15" w16cid:durableId="489758099">
    <w:abstractNumId w:val="10"/>
  </w:num>
  <w:num w:numId="16" w16cid:durableId="213665042">
    <w:abstractNumId w:val="7"/>
  </w:num>
  <w:num w:numId="17" w16cid:durableId="364334789">
    <w:abstractNumId w:val="6"/>
  </w:num>
  <w:num w:numId="18" w16cid:durableId="610360238">
    <w:abstractNumId w:val="8"/>
  </w:num>
  <w:num w:numId="19" w16cid:durableId="629240958">
    <w:abstractNumId w:val="15"/>
  </w:num>
  <w:num w:numId="20" w16cid:durableId="383725565">
    <w:abstractNumId w:val="29"/>
  </w:num>
  <w:num w:numId="21" w16cid:durableId="689180021">
    <w:abstractNumId w:val="14"/>
  </w:num>
  <w:num w:numId="22" w16cid:durableId="1486051860">
    <w:abstractNumId w:val="25"/>
  </w:num>
  <w:num w:numId="23" w16cid:durableId="895435367">
    <w:abstractNumId w:val="30"/>
  </w:num>
  <w:num w:numId="24" w16cid:durableId="1508860750">
    <w:abstractNumId w:val="40"/>
  </w:num>
  <w:num w:numId="25" w16cid:durableId="314799411">
    <w:abstractNumId w:val="39"/>
  </w:num>
  <w:num w:numId="26" w16cid:durableId="2013141778">
    <w:abstractNumId w:val="41"/>
  </w:num>
  <w:num w:numId="27" w16cid:durableId="289365109">
    <w:abstractNumId w:val="37"/>
  </w:num>
  <w:num w:numId="28" w16cid:durableId="1241326363">
    <w:abstractNumId w:val="19"/>
  </w:num>
  <w:num w:numId="29" w16cid:durableId="1949583246">
    <w:abstractNumId w:val="26"/>
  </w:num>
  <w:num w:numId="30" w16cid:durableId="350301000">
    <w:abstractNumId w:val="16"/>
  </w:num>
  <w:num w:numId="31" w16cid:durableId="1485244727">
    <w:abstractNumId w:val="3"/>
  </w:num>
  <w:num w:numId="32" w16cid:durableId="157163339">
    <w:abstractNumId w:val="34"/>
  </w:num>
  <w:num w:numId="33" w16cid:durableId="2097704195">
    <w:abstractNumId w:val="27"/>
  </w:num>
  <w:num w:numId="34" w16cid:durableId="95712829">
    <w:abstractNumId w:val="22"/>
  </w:num>
  <w:num w:numId="35" w16cid:durableId="722824720">
    <w:abstractNumId w:val="13"/>
  </w:num>
  <w:num w:numId="36" w16cid:durableId="1272929814">
    <w:abstractNumId w:val="20"/>
  </w:num>
  <w:num w:numId="37" w16cid:durableId="1015421209">
    <w:abstractNumId w:val="9"/>
  </w:num>
  <w:num w:numId="38" w16cid:durableId="2102556432">
    <w:abstractNumId w:val="38"/>
  </w:num>
  <w:num w:numId="39" w16cid:durableId="640772164">
    <w:abstractNumId w:val="23"/>
  </w:num>
  <w:num w:numId="40" w16cid:durableId="86049342">
    <w:abstractNumId w:val="32"/>
  </w:num>
  <w:num w:numId="41" w16cid:durableId="1407452751">
    <w:abstractNumId w:val="0"/>
  </w:num>
  <w:num w:numId="42" w16cid:durableId="1655253163">
    <w:abstractNumId w:val="35"/>
  </w:num>
  <w:num w:numId="43" w16cid:durableId="628321500">
    <w:abstractNumId w:val="5"/>
  </w:num>
  <w:num w:numId="44" w16cid:durableId="2071270946">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CE"/>
    <w:rsid w:val="00001594"/>
    <w:rsid w:val="00002150"/>
    <w:rsid w:val="00002299"/>
    <w:rsid w:val="00005D90"/>
    <w:rsid w:val="00006FC4"/>
    <w:rsid w:val="00007084"/>
    <w:rsid w:val="00010091"/>
    <w:rsid w:val="00013E0E"/>
    <w:rsid w:val="00014B3E"/>
    <w:rsid w:val="00020C4B"/>
    <w:rsid w:val="00021084"/>
    <w:rsid w:val="000217BB"/>
    <w:rsid w:val="00021810"/>
    <w:rsid w:val="0002187E"/>
    <w:rsid w:val="00021C34"/>
    <w:rsid w:val="00023E28"/>
    <w:rsid w:val="000249E6"/>
    <w:rsid w:val="0002673D"/>
    <w:rsid w:val="00026AD9"/>
    <w:rsid w:val="00026F47"/>
    <w:rsid w:val="00027517"/>
    <w:rsid w:val="0002754F"/>
    <w:rsid w:val="000304C3"/>
    <w:rsid w:val="00031073"/>
    <w:rsid w:val="00034697"/>
    <w:rsid w:val="00036FBF"/>
    <w:rsid w:val="0004000F"/>
    <w:rsid w:val="000417CD"/>
    <w:rsid w:val="00041A25"/>
    <w:rsid w:val="00042333"/>
    <w:rsid w:val="000436EF"/>
    <w:rsid w:val="00043D22"/>
    <w:rsid w:val="00044CAA"/>
    <w:rsid w:val="0004578F"/>
    <w:rsid w:val="00047D15"/>
    <w:rsid w:val="00047D52"/>
    <w:rsid w:val="00047FD3"/>
    <w:rsid w:val="00050A76"/>
    <w:rsid w:val="00051654"/>
    <w:rsid w:val="0005246B"/>
    <w:rsid w:val="0005355A"/>
    <w:rsid w:val="00056466"/>
    <w:rsid w:val="000604A2"/>
    <w:rsid w:val="000614D9"/>
    <w:rsid w:val="00063A22"/>
    <w:rsid w:val="00063FEC"/>
    <w:rsid w:val="0006429C"/>
    <w:rsid w:val="000656F6"/>
    <w:rsid w:val="000718CB"/>
    <w:rsid w:val="000733C6"/>
    <w:rsid w:val="000735A7"/>
    <w:rsid w:val="00073FB2"/>
    <w:rsid w:val="000748F9"/>
    <w:rsid w:val="00074AF3"/>
    <w:rsid w:val="00076994"/>
    <w:rsid w:val="00077271"/>
    <w:rsid w:val="00080307"/>
    <w:rsid w:val="0008241A"/>
    <w:rsid w:val="00082EBA"/>
    <w:rsid w:val="00083D56"/>
    <w:rsid w:val="0008424D"/>
    <w:rsid w:val="000844D3"/>
    <w:rsid w:val="00084D6E"/>
    <w:rsid w:val="00087482"/>
    <w:rsid w:val="0008762A"/>
    <w:rsid w:val="00090DCD"/>
    <w:rsid w:val="000926B2"/>
    <w:rsid w:val="000934F9"/>
    <w:rsid w:val="000947AF"/>
    <w:rsid w:val="00094E0F"/>
    <w:rsid w:val="000963FF"/>
    <w:rsid w:val="00096BC1"/>
    <w:rsid w:val="000A04AD"/>
    <w:rsid w:val="000A21A1"/>
    <w:rsid w:val="000A23B6"/>
    <w:rsid w:val="000A27EB"/>
    <w:rsid w:val="000A29DA"/>
    <w:rsid w:val="000A2FF4"/>
    <w:rsid w:val="000A3C08"/>
    <w:rsid w:val="000A5CB0"/>
    <w:rsid w:val="000A6C4C"/>
    <w:rsid w:val="000A7D08"/>
    <w:rsid w:val="000B2958"/>
    <w:rsid w:val="000B2982"/>
    <w:rsid w:val="000B5726"/>
    <w:rsid w:val="000B780F"/>
    <w:rsid w:val="000C05FF"/>
    <w:rsid w:val="000C0735"/>
    <w:rsid w:val="000C0F53"/>
    <w:rsid w:val="000C1C17"/>
    <w:rsid w:val="000C55EC"/>
    <w:rsid w:val="000C5F54"/>
    <w:rsid w:val="000C6513"/>
    <w:rsid w:val="000C66BD"/>
    <w:rsid w:val="000C6C37"/>
    <w:rsid w:val="000C6CE2"/>
    <w:rsid w:val="000D1742"/>
    <w:rsid w:val="000D1819"/>
    <w:rsid w:val="000D2024"/>
    <w:rsid w:val="000D2B18"/>
    <w:rsid w:val="000D30EA"/>
    <w:rsid w:val="000D3EA6"/>
    <w:rsid w:val="000E04C7"/>
    <w:rsid w:val="000E0F0F"/>
    <w:rsid w:val="000E1629"/>
    <w:rsid w:val="000E29BD"/>
    <w:rsid w:val="000E3733"/>
    <w:rsid w:val="000E3B48"/>
    <w:rsid w:val="000E5599"/>
    <w:rsid w:val="000E559D"/>
    <w:rsid w:val="000E5AA8"/>
    <w:rsid w:val="000E63A1"/>
    <w:rsid w:val="000F3B09"/>
    <w:rsid w:val="000F4101"/>
    <w:rsid w:val="000F48C3"/>
    <w:rsid w:val="000F4F38"/>
    <w:rsid w:val="000F64D6"/>
    <w:rsid w:val="000F6554"/>
    <w:rsid w:val="000F6F75"/>
    <w:rsid w:val="000F6FCA"/>
    <w:rsid w:val="000F7B51"/>
    <w:rsid w:val="00100191"/>
    <w:rsid w:val="001036C7"/>
    <w:rsid w:val="00104F00"/>
    <w:rsid w:val="001059D4"/>
    <w:rsid w:val="001073C2"/>
    <w:rsid w:val="00107475"/>
    <w:rsid w:val="001107D2"/>
    <w:rsid w:val="00111BCE"/>
    <w:rsid w:val="00112D06"/>
    <w:rsid w:val="00113149"/>
    <w:rsid w:val="00113905"/>
    <w:rsid w:val="00116A13"/>
    <w:rsid w:val="001172E3"/>
    <w:rsid w:val="00117DFB"/>
    <w:rsid w:val="00121951"/>
    <w:rsid w:val="0012212C"/>
    <w:rsid w:val="00122309"/>
    <w:rsid w:val="00122A25"/>
    <w:rsid w:val="00124556"/>
    <w:rsid w:val="00124759"/>
    <w:rsid w:val="00124F3C"/>
    <w:rsid w:val="0012551D"/>
    <w:rsid w:val="001255E0"/>
    <w:rsid w:val="00126414"/>
    <w:rsid w:val="00127318"/>
    <w:rsid w:val="001273C2"/>
    <w:rsid w:val="00127FFB"/>
    <w:rsid w:val="0013179E"/>
    <w:rsid w:val="0013184B"/>
    <w:rsid w:val="00132DDD"/>
    <w:rsid w:val="001331C0"/>
    <w:rsid w:val="0013468E"/>
    <w:rsid w:val="001346D6"/>
    <w:rsid w:val="00134A17"/>
    <w:rsid w:val="00134B8B"/>
    <w:rsid w:val="00135879"/>
    <w:rsid w:val="00135BA3"/>
    <w:rsid w:val="00136BBC"/>
    <w:rsid w:val="00141465"/>
    <w:rsid w:val="00142197"/>
    <w:rsid w:val="0014446B"/>
    <w:rsid w:val="00145122"/>
    <w:rsid w:val="00145F6A"/>
    <w:rsid w:val="00146C2E"/>
    <w:rsid w:val="0014728E"/>
    <w:rsid w:val="0014770A"/>
    <w:rsid w:val="00152CA3"/>
    <w:rsid w:val="00154188"/>
    <w:rsid w:val="001546CC"/>
    <w:rsid w:val="00155AB3"/>
    <w:rsid w:val="00157514"/>
    <w:rsid w:val="00157AEE"/>
    <w:rsid w:val="00160610"/>
    <w:rsid w:val="0016087D"/>
    <w:rsid w:val="00160A5F"/>
    <w:rsid w:val="001622CE"/>
    <w:rsid w:val="00163704"/>
    <w:rsid w:val="00163DAE"/>
    <w:rsid w:val="001648C7"/>
    <w:rsid w:val="0016638C"/>
    <w:rsid w:val="00167E07"/>
    <w:rsid w:val="00170949"/>
    <w:rsid w:val="00171A89"/>
    <w:rsid w:val="00172100"/>
    <w:rsid w:val="001728AE"/>
    <w:rsid w:val="001728C5"/>
    <w:rsid w:val="00174BD1"/>
    <w:rsid w:val="00175933"/>
    <w:rsid w:val="00177CE7"/>
    <w:rsid w:val="00180181"/>
    <w:rsid w:val="00184D6A"/>
    <w:rsid w:val="0018617F"/>
    <w:rsid w:val="001868C2"/>
    <w:rsid w:val="00187C30"/>
    <w:rsid w:val="00190720"/>
    <w:rsid w:val="00191EE3"/>
    <w:rsid w:val="001960DF"/>
    <w:rsid w:val="00196512"/>
    <w:rsid w:val="0019653B"/>
    <w:rsid w:val="00197190"/>
    <w:rsid w:val="001A0FB4"/>
    <w:rsid w:val="001A294D"/>
    <w:rsid w:val="001A324E"/>
    <w:rsid w:val="001A34BD"/>
    <w:rsid w:val="001A39DB"/>
    <w:rsid w:val="001A4592"/>
    <w:rsid w:val="001A478E"/>
    <w:rsid w:val="001A483B"/>
    <w:rsid w:val="001A5ED6"/>
    <w:rsid w:val="001A6358"/>
    <w:rsid w:val="001A6B0E"/>
    <w:rsid w:val="001A6B92"/>
    <w:rsid w:val="001A7F72"/>
    <w:rsid w:val="001B03AC"/>
    <w:rsid w:val="001B0A34"/>
    <w:rsid w:val="001B0F42"/>
    <w:rsid w:val="001B1251"/>
    <w:rsid w:val="001B1C9E"/>
    <w:rsid w:val="001B388B"/>
    <w:rsid w:val="001B4EA3"/>
    <w:rsid w:val="001B595C"/>
    <w:rsid w:val="001B63EC"/>
    <w:rsid w:val="001B7067"/>
    <w:rsid w:val="001C247C"/>
    <w:rsid w:val="001C492D"/>
    <w:rsid w:val="001C5D46"/>
    <w:rsid w:val="001C786E"/>
    <w:rsid w:val="001D1D42"/>
    <w:rsid w:val="001D27CA"/>
    <w:rsid w:val="001D4540"/>
    <w:rsid w:val="001D46FA"/>
    <w:rsid w:val="001D4ED0"/>
    <w:rsid w:val="001D5817"/>
    <w:rsid w:val="001D5EA0"/>
    <w:rsid w:val="001D685F"/>
    <w:rsid w:val="001D6B09"/>
    <w:rsid w:val="001E2045"/>
    <w:rsid w:val="001E2C69"/>
    <w:rsid w:val="001E35BF"/>
    <w:rsid w:val="001E3F21"/>
    <w:rsid w:val="001E4AB7"/>
    <w:rsid w:val="001E5286"/>
    <w:rsid w:val="001E62E1"/>
    <w:rsid w:val="001E6A37"/>
    <w:rsid w:val="001E6D0D"/>
    <w:rsid w:val="001F1C9B"/>
    <w:rsid w:val="001F2033"/>
    <w:rsid w:val="001F2DD8"/>
    <w:rsid w:val="001F3DCD"/>
    <w:rsid w:val="001F4466"/>
    <w:rsid w:val="001F48F5"/>
    <w:rsid w:val="001F5155"/>
    <w:rsid w:val="001F53B2"/>
    <w:rsid w:val="001F574C"/>
    <w:rsid w:val="001F5CE1"/>
    <w:rsid w:val="00200997"/>
    <w:rsid w:val="00200C76"/>
    <w:rsid w:val="00200C8B"/>
    <w:rsid w:val="00202200"/>
    <w:rsid w:val="0020294F"/>
    <w:rsid w:val="0020351E"/>
    <w:rsid w:val="00203B81"/>
    <w:rsid w:val="00204CCE"/>
    <w:rsid w:val="002063FE"/>
    <w:rsid w:val="00206B23"/>
    <w:rsid w:val="00207D72"/>
    <w:rsid w:val="00207FF7"/>
    <w:rsid w:val="0021000E"/>
    <w:rsid w:val="002102F8"/>
    <w:rsid w:val="00211E54"/>
    <w:rsid w:val="002124A2"/>
    <w:rsid w:val="00213864"/>
    <w:rsid w:val="0021530D"/>
    <w:rsid w:val="00216933"/>
    <w:rsid w:val="002170BB"/>
    <w:rsid w:val="002173C2"/>
    <w:rsid w:val="00220044"/>
    <w:rsid w:val="00220209"/>
    <w:rsid w:val="00221255"/>
    <w:rsid w:val="002213DC"/>
    <w:rsid w:val="00221BAB"/>
    <w:rsid w:val="00221F56"/>
    <w:rsid w:val="002226F9"/>
    <w:rsid w:val="002234B0"/>
    <w:rsid w:val="00223D52"/>
    <w:rsid w:val="0022532A"/>
    <w:rsid w:val="002303E3"/>
    <w:rsid w:val="0023040F"/>
    <w:rsid w:val="00231A91"/>
    <w:rsid w:val="002322F6"/>
    <w:rsid w:val="00232B9C"/>
    <w:rsid w:val="00234219"/>
    <w:rsid w:val="002346BB"/>
    <w:rsid w:val="00234707"/>
    <w:rsid w:val="00235870"/>
    <w:rsid w:val="00236B83"/>
    <w:rsid w:val="0023739E"/>
    <w:rsid w:val="00240422"/>
    <w:rsid w:val="0024066E"/>
    <w:rsid w:val="00242228"/>
    <w:rsid w:val="00242747"/>
    <w:rsid w:val="00245873"/>
    <w:rsid w:val="002463C8"/>
    <w:rsid w:val="00246B3A"/>
    <w:rsid w:val="002472DF"/>
    <w:rsid w:val="00247463"/>
    <w:rsid w:val="00247F58"/>
    <w:rsid w:val="0025004F"/>
    <w:rsid w:val="002505C8"/>
    <w:rsid w:val="002523A8"/>
    <w:rsid w:val="00252B89"/>
    <w:rsid w:val="00254768"/>
    <w:rsid w:val="00256DAD"/>
    <w:rsid w:val="002571F3"/>
    <w:rsid w:val="0025725A"/>
    <w:rsid w:val="00257BA9"/>
    <w:rsid w:val="00260B46"/>
    <w:rsid w:val="00262004"/>
    <w:rsid w:val="0026203B"/>
    <w:rsid w:val="002620EF"/>
    <w:rsid w:val="00263527"/>
    <w:rsid w:val="002645A0"/>
    <w:rsid w:val="00265683"/>
    <w:rsid w:val="00266B28"/>
    <w:rsid w:val="0027024B"/>
    <w:rsid w:val="002702D0"/>
    <w:rsid w:val="00270C81"/>
    <w:rsid w:val="0027271E"/>
    <w:rsid w:val="0027273D"/>
    <w:rsid w:val="00273F8F"/>
    <w:rsid w:val="00277247"/>
    <w:rsid w:val="0028283A"/>
    <w:rsid w:val="00290DE4"/>
    <w:rsid w:val="00291436"/>
    <w:rsid w:val="00292EA3"/>
    <w:rsid w:val="00293121"/>
    <w:rsid w:val="00295450"/>
    <w:rsid w:val="002972A4"/>
    <w:rsid w:val="002A3E3A"/>
    <w:rsid w:val="002A459C"/>
    <w:rsid w:val="002A460E"/>
    <w:rsid w:val="002A4D1B"/>
    <w:rsid w:val="002A5322"/>
    <w:rsid w:val="002A5984"/>
    <w:rsid w:val="002A5AF7"/>
    <w:rsid w:val="002A5E0C"/>
    <w:rsid w:val="002A5E16"/>
    <w:rsid w:val="002B0FFC"/>
    <w:rsid w:val="002B110F"/>
    <w:rsid w:val="002B2E80"/>
    <w:rsid w:val="002B36B8"/>
    <w:rsid w:val="002B4989"/>
    <w:rsid w:val="002B5D52"/>
    <w:rsid w:val="002B72DB"/>
    <w:rsid w:val="002B73A8"/>
    <w:rsid w:val="002B7A53"/>
    <w:rsid w:val="002B7E0F"/>
    <w:rsid w:val="002C1E6F"/>
    <w:rsid w:val="002C23D6"/>
    <w:rsid w:val="002C2F03"/>
    <w:rsid w:val="002C5BEC"/>
    <w:rsid w:val="002C5C2E"/>
    <w:rsid w:val="002C6F4C"/>
    <w:rsid w:val="002C752E"/>
    <w:rsid w:val="002D04E5"/>
    <w:rsid w:val="002D0A98"/>
    <w:rsid w:val="002D167E"/>
    <w:rsid w:val="002D2A62"/>
    <w:rsid w:val="002D5993"/>
    <w:rsid w:val="002D656E"/>
    <w:rsid w:val="002D67B1"/>
    <w:rsid w:val="002E0F45"/>
    <w:rsid w:val="002E3624"/>
    <w:rsid w:val="002E4693"/>
    <w:rsid w:val="002E6633"/>
    <w:rsid w:val="002E6EB9"/>
    <w:rsid w:val="002F1942"/>
    <w:rsid w:val="002F19F1"/>
    <w:rsid w:val="002F2A08"/>
    <w:rsid w:val="002F534B"/>
    <w:rsid w:val="002F6957"/>
    <w:rsid w:val="002F7F8F"/>
    <w:rsid w:val="00301FCB"/>
    <w:rsid w:val="00302373"/>
    <w:rsid w:val="00302679"/>
    <w:rsid w:val="003037C2"/>
    <w:rsid w:val="00304A90"/>
    <w:rsid w:val="0030532A"/>
    <w:rsid w:val="0030574E"/>
    <w:rsid w:val="003066A9"/>
    <w:rsid w:val="0030788C"/>
    <w:rsid w:val="00310742"/>
    <w:rsid w:val="00310899"/>
    <w:rsid w:val="00310C0A"/>
    <w:rsid w:val="0031163E"/>
    <w:rsid w:val="00312282"/>
    <w:rsid w:val="00315FDC"/>
    <w:rsid w:val="003161E5"/>
    <w:rsid w:val="0031754A"/>
    <w:rsid w:val="003176D0"/>
    <w:rsid w:val="003208F3"/>
    <w:rsid w:val="003208F7"/>
    <w:rsid w:val="00320D00"/>
    <w:rsid w:val="00321C1E"/>
    <w:rsid w:val="003221CE"/>
    <w:rsid w:val="00323020"/>
    <w:rsid w:val="003236EB"/>
    <w:rsid w:val="00323C03"/>
    <w:rsid w:val="0032449B"/>
    <w:rsid w:val="003252FC"/>
    <w:rsid w:val="00325CC0"/>
    <w:rsid w:val="0032763A"/>
    <w:rsid w:val="00331146"/>
    <w:rsid w:val="00331AA2"/>
    <w:rsid w:val="003331F5"/>
    <w:rsid w:val="00335C24"/>
    <w:rsid w:val="00336758"/>
    <w:rsid w:val="00336910"/>
    <w:rsid w:val="00341575"/>
    <w:rsid w:val="00341727"/>
    <w:rsid w:val="0034203A"/>
    <w:rsid w:val="0034204F"/>
    <w:rsid w:val="003436C9"/>
    <w:rsid w:val="00344F2D"/>
    <w:rsid w:val="00345A5C"/>
    <w:rsid w:val="00346541"/>
    <w:rsid w:val="00347BA0"/>
    <w:rsid w:val="003504FC"/>
    <w:rsid w:val="00350B86"/>
    <w:rsid w:val="00351DFE"/>
    <w:rsid w:val="003530B3"/>
    <w:rsid w:val="003535AF"/>
    <w:rsid w:val="003539A1"/>
    <w:rsid w:val="003553D0"/>
    <w:rsid w:val="0035603B"/>
    <w:rsid w:val="00356FAD"/>
    <w:rsid w:val="00357386"/>
    <w:rsid w:val="00357A57"/>
    <w:rsid w:val="00360624"/>
    <w:rsid w:val="00361672"/>
    <w:rsid w:val="00362B68"/>
    <w:rsid w:val="00364C87"/>
    <w:rsid w:val="00364D46"/>
    <w:rsid w:val="00366BB2"/>
    <w:rsid w:val="00367336"/>
    <w:rsid w:val="00370EE3"/>
    <w:rsid w:val="0037111E"/>
    <w:rsid w:val="00371786"/>
    <w:rsid w:val="003724C5"/>
    <w:rsid w:val="003735EC"/>
    <w:rsid w:val="003747F7"/>
    <w:rsid w:val="00374A42"/>
    <w:rsid w:val="00375C9C"/>
    <w:rsid w:val="0037660C"/>
    <w:rsid w:val="003818A6"/>
    <w:rsid w:val="003828B3"/>
    <w:rsid w:val="00382DBC"/>
    <w:rsid w:val="003843D9"/>
    <w:rsid w:val="0038535A"/>
    <w:rsid w:val="00386B5C"/>
    <w:rsid w:val="00392722"/>
    <w:rsid w:val="0039292B"/>
    <w:rsid w:val="003936D3"/>
    <w:rsid w:val="003954EE"/>
    <w:rsid w:val="00397085"/>
    <w:rsid w:val="00397D1C"/>
    <w:rsid w:val="003A2845"/>
    <w:rsid w:val="003A2908"/>
    <w:rsid w:val="003A2CB6"/>
    <w:rsid w:val="003A6AE7"/>
    <w:rsid w:val="003A7518"/>
    <w:rsid w:val="003B1B85"/>
    <w:rsid w:val="003B3149"/>
    <w:rsid w:val="003B5417"/>
    <w:rsid w:val="003B5FE8"/>
    <w:rsid w:val="003B6413"/>
    <w:rsid w:val="003B6C85"/>
    <w:rsid w:val="003B7A3F"/>
    <w:rsid w:val="003C0221"/>
    <w:rsid w:val="003C16FC"/>
    <w:rsid w:val="003C2A3C"/>
    <w:rsid w:val="003C2DEF"/>
    <w:rsid w:val="003C302D"/>
    <w:rsid w:val="003C325C"/>
    <w:rsid w:val="003C4530"/>
    <w:rsid w:val="003C53C6"/>
    <w:rsid w:val="003C7392"/>
    <w:rsid w:val="003D0D7F"/>
    <w:rsid w:val="003D10B6"/>
    <w:rsid w:val="003D1B7D"/>
    <w:rsid w:val="003D2CC6"/>
    <w:rsid w:val="003D4047"/>
    <w:rsid w:val="003D42CE"/>
    <w:rsid w:val="003D4931"/>
    <w:rsid w:val="003D4A6F"/>
    <w:rsid w:val="003D4C82"/>
    <w:rsid w:val="003D5353"/>
    <w:rsid w:val="003D54BA"/>
    <w:rsid w:val="003D568A"/>
    <w:rsid w:val="003D6D77"/>
    <w:rsid w:val="003D7C01"/>
    <w:rsid w:val="003E0139"/>
    <w:rsid w:val="003E0D81"/>
    <w:rsid w:val="003E22C2"/>
    <w:rsid w:val="003E330D"/>
    <w:rsid w:val="003E46AD"/>
    <w:rsid w:val="003E6F26"/>
    <w:rsid w:val="003E7914"/>
    <w:rsid w:val="003E7E26"/>
    <w:rsid w:val="003F1415"/>
    <w:rsid w:val="003F1F53"/>
    <w:rsid w:val="003F47E1"/>
    <w:rsid w:val="003F4E9F"/>
    <w:rsid w:val="003F5DBB"/>
    <w:rsid w:val="00400C06"/>
    <w:rsid w:val="00400EBD"/>
    <w:rsid w:val="00401F58"/>
    <w:rsid w:val="00402D23"/>
    <w:rsid w:val="004041D4"/>
    <w:rsid w:val="00406975"/>
    <w:rsid w:val="00406EB7"/>
    <w:rsid w:val="0040790F"/>
    <w:rsid w:val="00407FC2"/>
    <w:rsid w:val="00413B91"/>
    <w:rsid w:val="00414152"/>
    <w:rsid w:val="004144F1"/>
    <w:rsid w:val="00414989"/>
    <w:rsid w:val="004154D9"/>
    <w:rsid w:val="00416692"/>
    <w:rsid w:val="0041686E"/>
    <w:rsid w:val="00417036"/>
    <w:rsid w:val="00417416"/>
    <w:rsid w:val="00420B1F"/>
    <w:rsid w:val="004216CD"/>
    <w:rsid w:val="00421BFA"/>
    <w:rsid w:val="00422BD9"/>
    <w:rsid w:val="00422F2F"/>
    <w:rsid w:val="0042385A"/>
    <w:rsid w:val="0042393D"/>
    <w:rsid w:val="004254EB"/>
    <w:rsid w:val="00425738"/>
    <w:rsid w:val="00427369"/>
    <w:rsid w:val="00427842"/>
    <w:rsid w:val="004311F3"/>
    <w:rsid w:val="00434416"/>
    <w:rsid w:val="00434425"/>
    <w:rsid w:val="00434EF5"/>
    <w:rsid w:val="004354F7"/>
    <w:rsid w:val="00435AE2"/>
    <w:rsid w:val="00436C20"/>
    <w:rsid w:val="0043753E"/>
    <w:rsid w:val="00437685"/>
    <w:rsid w:val="0044057F"/>
    <w:rsid w:val="00441F4A"/>
    <w:rsid w:val="004433FC"/>
    <w:rsid w:val="00443A51"/>
    <w:rsid w:val="00445423"/>
    <w:rsid w:val="00445B74"/>
    <w:rsid w:val="00445F98"/>
    <w:rsid w:val="00450EE3"/>
    <w:rsid w:val="00451220"/>
    <w:rsid w:val="004533B5"/>
    <w:rsid w:val="00453EA5"/>
    <w:rsid w:val="004548EF"/>
    <w:rsid w:val="00454F88"/>
    <w:rsid w:val="004566F1"/>
    <w:rsid w:val="00456EAA"/>
    <w:rsid w:val="004600F0"/>
    <w:rsid w:val="00460170"/>
    <w:rsid w:val="00460E04"/>
    <w:rsid w:val="00461C42"/>
    <w:rsid w:val="00461E58"/>
    <w:rsid w:val="004638F7"/>
    <w:rsid w:val="004671FF"/>
    <w:rsid w:val="00471BBC"/>
    <w:rsid w:val="00471BE2"/>
    <w:rsid w:val="0047350A"/>
    <w:rsid w:val="00473849"/>
    <w:rsid w:val="004746DF"/>
    <w:rsid w:val="00474C1A"/>
    <w:rsid w:val="00475600"/>
    <w:rsid w:val="00477A57"/>
    <w:rsid w:val="00480B8C"/>
    <w:rsid w:val="00480E89"/>
    <w:rsid w:val="00480FD6"/>
    <w:rsid w:val="004817D5"/>
    <w:rsid w:val="004823AB"/>
    <w:rsid w:val="004829D8"/>
    <w:rsid w:val="00482F9D"/>
    <w:rsid w:val="00487B22"/>
    <w:rsid w:val="0049085F"/>
    <w:rsid w:val="00490A4D"/>
    <w:rsid w:val="004923E2"/>
    <w:rsid w:val="004930E7"/>
    <w:rsid w:val="00493A40"/>
    <w:rsid w:val="00494952"/>
    <w:rsid w:val="00494E8F"/>
    <w:rsid w:val="00497725"/>
    <w:rsid w:val="00497A68"/>
    <w:rsid w:val="004A1AFE"/>
    <w:rsid w:val="004A1BBF"/>
    <w:rsid w:val="004A3D48"/>
    <w:rsid w:val="004A4AE9"/>
    <w:rsid w:val="004A5640"/>
    <w:rsid w:val="004A5739"/>
    <w:rsid w:val="004A5FC5"/>
    <w:rsid w:val="004A7F6D"/>
    <w:rsid w:val="004A7F82"/>
    <w:rsid w:val="004B0E13"/>
    <w:rsid w:val="004B0E3D"/>
    <w:rsid w:val="004B0EA7"/>
    <w:rsid w:val="004B197D"/>
    <w:rsid w:val="004B1CD2"/>
    <w:rsid w:val="004B430D"/>
    <w:rsid w:val="004B6082"/>
    <w:rsid w:val="004B6544"/>
    <w:rsid w:val="004B72D7"/>
    <w:rsid w:val="004C098B"/>
    <w:rsid w:val="004C4976"/>
    <w:rsid w:val="004C5B4F"/>
    <w:rsid w:val="004C6806"/>
    <w:rsid w:val="004C7931"/>
    <w:rsid w:val="004D0270"/>
    <w:rsid w:val="004D0C52"/>
    <w:rsid w:val="004D0F49"/>
    <w:rsid w:val="004D17A3"/>
    <w:rsid w:val="004D1E4F"/>
    <w:rsid w:val="004D2D2D"/>
    <w:rsid w:val="004D3354"/>
    <w:rsid w:val="004D3F5F"/>
    <w:rsid w:val="004D5D80"/>
    <w:rsid w:val="004D6BC4"/>
    <w:rsid w:val="004E281E"/>
    <w:rsid w:val="004E5C78"/>
    <w:rsid w:val="004E5F4F"/>
    <w:rsid w:val="004E68F3"/>
    <w:rsid w:val="004E7F14"/>
    <w:rsid w:val="004F0635"/>
    <w:rsid w:val="004F0C0D"/>
    <w:rsid w:val="004F1868"/>
    <w:rsid w:val="004F1BFC"/>
    <w:rsid w:val="004F4AD2"/>
    <w:rsid w:val="004F4B45"/>
    <w:rsid w:val="004F646F"/>
    <w:rsid w:val="004F682A"/>
    <w:rsid w:val="004F6CE5"/>
    <w:rsid w:val="004F7567"/>
    <w:rsid w:val="004F7B7D"/>
    <w:rsid w:val="00500F5D"/>
    <w:rsid w:val="00501062"/>
    <w:rsid w:val="0050109B"/>
    <w:rsid w:val="005030C5"/>
    <w:rsid w:val="0050514C"/>
    <w:rsid w:val="0050695E"/>
    <w:rsid w:val="00506A47"/>
    <w:rsid w:val="00506CB4"/>
    <w:rsid w:val="00507F1B"/>
    <w:rsid w:val="00510013"/>
    <w:rsid w:val="0051029C"/>
    <w:rsid w:val="0051310E"/>
    <w:rsid w:val="0051490D"/>
    <w:rsid w:val="00514EEF"/>
    <w:rsid w:val="00516D97"/>
    <w:rsid w:val="00517B51"/>
    <w:rsid w:val="00517F76"/>
    <w:rsid w:val="00520082"/>
    <w:rsid w:val="00520BA3"/>
    <w:rsid w:val="00524866"/>
    <w:rsid w:val="00524B53"/>
    <w:rsid w:val="0052550E"/>
    <w:rsid w:val="005258B1"/>
    <w:rsid w:val="00526180"/>
    <w:rsid w:val="00526B26"/>
    <w:rsid w:val="00527452"/>
    <w:rsid w:val="00530B7A"/>
    <w:rsid w:val="00531BCB"/>
    <w:rsid w:val="00532477"/>
    <w:rsid w:val="00532DE2"/>
    <w:rsid w:val="0053429C"/>
    <w:rsid w:val="005344CA"/>
    <w:rsid w:val="005348FF"/>
    <w:rsid w:val="00534C7B"/>
    <w:rsid w:val="005361B7"/>
    <w:rsid w:val="005364AC"/>
    <w:rsid w:val="00537C96"/>
    <w:rsid w:val="00542AF1"/>
    <w:rsid w:val="00543FBD"/>
    <w:rsid w:val="00544166"/>
    <w:rsid w:val="00544BFC"/>
    <w:rsid w:val="00546837"/>
    <w:rsid w:val="005478B2"/>
    <w:rsid w:val="0055109D"/>
    <w:rsid w:val="00551707"/>
    <w:rsid w:val="005521B8"/>
    <w:rsid w:val="005551ED"/>
    <w:rsid w:val="00555E8C"/>
    <w:rsid w:val="00555F64"/>
    <w:rsid w:val="00556472"/>
    <w:rsid w:val="005568EE"/>
    <w:rsid w:val="0055736A"/>
    <w:rsid w:val="0056013E"/>
    <w:rsid w:val="00561719"/>
    <w:rsid w:val="00561A85"/>
    <w:rsid w:val="00561B43"/>
    <w:rsid w:val="00562A06"/>
    <w:rsid w:val="0056353F"/>
    <w:rsid w:val="00563C8C"/>
    <w:rsid w:val="00563EE7"/>
    <w:rsid w:val="0056425B"/>
    <w:rsid w:val="00564C04"/>
    <w:rsid w:val="00564EEB"/>
    <w:rsid w:val="00564F41"/>
    <w:rsid w:val="00567675"/>
    <w:rsid w:val="00567B45"/>
    <w:rsid w:val="00567E0B"/>
    <w:rsid w:val="00571F09"/>
    <w:rsid w:val="0057233D"/>
    <w:rsid w:val="00572E48"/>
    <w:rsid w:val="0057354D"/>
    <w:rsid w:val="00576C17"/>
    <w:rsid w:val="00577033"/>
    <w:rsid w:val="0057790D"/>
    <w:rsid w:val="00577B1B"/>
    <w:rsid w:val="00580E8F"/>
    <w:rsid w:val="00581CE0"/>
    <w:rsid w:val="00584CF9"/>
    <w:rsid w:val="00586096"/>
    <w:rsid w:val="0058673E"/>
    <w:rsid w:val="00587EA9"/>
    <w:rsid w:val="005915C2"/>
    <w:rsid w:val="005915CA"/>
    <w:rsid w:val="00591BBC"/>
    <w:rsid w:val="00593BA5"/>
    <w:rsid w:val="00593CB2"/>
    <w:rsid w:val="00594A7D"/>
    <w:rsid w:val="005964E5"/>
    <w:rsid w:val="005A0673"/>
    <w:rsid w:val="005A08E8"/>
    <w:rsid w:val="005A2300"/>
    <w:rsid w:val="005A2A14"/>
    <w:rsid w:val="005A3721"/>
    <w:rsid w:val="005A4659"/>
    <w:rsid w:val="005A5829"/>
    <w:rsid w:val="005A7ABE"/>
    <w:rsid w:val="005A7BC7"/>
    <w:rsid w:val="005A7E79"/>
    <w:rsid w:val="005B03F8"/>
    <w:rsid w:val="005B1746"/>
    <w:rsid w:val="005B300D"/>
    <w:rsid w:val="005B3BD4"/>
    <w:rsid w:val="005B3E9E"/>
    <w:rsid w:val="005B3FD3"/>
    <w:rsid w:val="005B6696"/>
    <w:rsid w:val="005B714E"/>
    <w:rsid w:val="005B7FCC"/>
    <w:rsid w:val="005C00BC"/>
    <w:rsid w:val="005C199E"/>
    <w:rsid w:val="005C246C"/>
    <w:rsid w:val="005C25CF"/>
    <w:rsid w:val="005C26AD"/>
    <w:rsid w:val="005C2B50"/>
    <w:rsid w:val="005C3593"/>
    <w:rsid w:val="005C45EA"/>
    <w:rsid w:val="005D2B9B"/>
    <w:rsid w:val="005D3BF2"/>
    <w:rsid w:val="005D51E0"/>
    <w:rsid w:val="005D79F4"/>
    <w:rsid w:val="005D7A0B"/>
    <w:rsid w:val="005E0457"/>
    <w:rsid w:val="005E1670"/>
    <w:rsid w:val="005E236F"/>
    <w:rsid w:val="005E3E1E"/>
    <w:rsid w:val="005E432F"/>
    <w:rsid w:val="005E5F4D"/>
    <w:rsid w:val="005E6B23"/>
    <w:rsid w:val="005E716C"/>
    <w:rsid w:val="005E7EDA"/>
    <w:rsid w:val="005F25A5"/>
    <w:rsid w:val="005F25C4"/>
    <w:rsid w:val="005F285A"/>
    <w:rsid w:val="005F4C91"/>
    <w:rsid w:val="005F5AF9"/>
    <w:rsid w:val="005F6347"/>
    <w:rsid w:val="005F7465"/>
    <w:rsid w:val="00600818"/>
    <w:rsid w:val="0060279C"/>
    <w:rsid w:val="00603975"/>
    <w:rsid w:val="00603EF7"/>
    <w:rsid w:val="006060D1"/>
    <w:rsid w:val="0060644C"/>
    <w:rsid w:val="00606835"/>
    <w:rsid w:val="00607BD9"/>
    <w:rsid w:val="00607EA9"/>
    <w:rsid w:val="00607EE5"/>
    <w:rsid w:val="00612C35"/>
    <w:rsid w:val="0061446F"/>
    <w:rsid w:val="00614CFF"/>
    <w:rsid w:val="00615A03"/>
    <w:rsid w:val="006162AE"/>
    <w:rsid w:val="00616DC5"/>
    <w:rsid w:val="00617C16"/>
    <w:rsid w:val="006205C2"/>
    <w:rsid w:val="00621CE3"/>
    <w:rsid w:val="006220BC"/>
    <w:rsid w:val="006230A7"/>
    <w:rsid w:val="00624126"/>
    <w:rsid w:val="00624185"/>
    <w:rsid w:val="00624EFC"/>
    <w:rsid w:val="00625690"/>
    <w:rsid w:val="006269B2"/>
    <w:rsid w:val="00626DBC"/>
    <w:rsid w:val="00627AEF"/>
    <w:rsid w:val="0063127F"/>
    <w:rsid w:val="00632EDE"/>
    <w:rsid w:val="00636F05"/>
    <w:rsid w:val="006378F9"/>
    <w:rsid w:val="00637FF2"/>
    <w:rsid w:val="0064427B"/>
    <w:rsid w:val="006448A7"/>
    <w:rsid w:val="00644DC6"/>
    <w:rsid w:val="00646896"/>
    <w:rsid w:val="006473F7"/>
    <w:rsid w:val="0064769D"/>
    <w:rsid w:val="00647BAB"/>
    <w:rsid w:val="006502AD"/>
    <w:rsid w:val="00650D0E"/>
    <w:rsid w:val="00651968"/>
    <w:rsid w:val="00653692"/>
    <w:rsid w:val="00653933"/>
    <w:rsid w:val="006539BD"/>
    <w:rsid w:val="006543F8"/>
    <w:rsid w:val="0065465E"/>
    <w:rsid w:val="0065540D"/>
    <w:rsid w:val="00656536"/>
    <w:rsid w:val="00663E8D"/>
    <w:rsid w:val="006642B8"/>
    <w:rsid w:val="0066431D"/>
    <w:rsid w:val="00664DBA"/>
    <w:rsid w:val="006651FD"/>
    <w:rsid w:val="006652F9"/>
    <w:rsid w:val="0066555A"/>
    <w:rsid w:val="00665F82"/>
    <w:rsid w:val="0066600C"/>
    <w:rsid w:val="0067021F"/>
    <w:rsid w:val="00671BB6"/>
    <w:rsid w:val="006757B6"/>
    <w:rsid w:val="00675F4E"/>
    <w:rsid w:val="00676704"/>
    <w:rsid w:val="0068384F"/>
    <w:rsid w:val="00683A0C"/>
    <w:rsid w:val="00683EC5"/>
    <w:rsid w:val="006859F1"/>
    <w:rsid w:val="00686142"/>
    <w:rsid w:val="00690B8E"/>
    <w:rsid w:val="0069134C"/>
    <w:rsid w:val="00691DF0"/>
    <w:rsid w:val="006948DF"/>
    <w:rsid w:val="0069556C"/>
    <w:rsid w:val="00695932"/>
    <w:rsid w:val="006A1DB0"/>
    <w:rsid w:val="006A2203"/>
    <w:rsid w:val="006A2C2B"/>
    <w:rsid w:val="006A4147"/>
    <w:rsid w:val="006A56E9"/>
    <w:rsid w:val="006A61BD"/>
    <w:rsid w:val="006A673F"/>
    <w:rsid w:val="006A7D02"/>
    <w:rsid w:val="006A7E92"/>
    <w:rsid w:val="006B0009"/>
    <w:rsid w:val="006B1B09"/>
    <w:rsid w:val="006B29B1"/>
    <w:rsid w:val="006B74DC"/>
    <w:rsid w:val="006C0993"/>
    <w:rsid w:val="006C1209"/>
    <w:rsid w:val="006C2CAB"/>
    <w:rsid w:val="006C37FD"/>
    <w:rsid w:val="006C4E54"/>
    <w:rsid w:val="006C5658"/>
    <w:rsid w:val="006C76D2"/>
    <w:rsid w:val="006D2553"/>
    <w:rsid w:val="006D3175"/>
    <w:rsid w:val="006D39BD"/>
    <w:rsid w:val="006D3D04"/>
    <w:rsid w:val="006D3DB2"/>
    <w:rsid w:val="006D4AC5"/>
    <w:rsid w:val="006D7855"/>
    <w:rsid w:val="006D79AF"/>
    <w:rsid w:val="006D7C86"/>
    <w:rsid w:val="006D7FE2"/>
    <w:rsid w:val="006E17EA"/>
    <w:rsid w:val="006E240B"/>
    <w:rsid w:val="006E3C47"/>
    <w:rsid w:val="006E7768"/>
    <w:rsid w:val="006E7D9F"/>
    <w:rsid w:val="006E7EC0"/>
    <w:rsid w:val="006F0786"/>
    <w:rsid w:val="006F0FE0"/>
    <w:rsid w:val="006F110E"/>
    <w:rsid w:val="006F2D67"/>
    <w:rsid w:val="006F36A7"/>
    <w:rsid w:val="006F3CD2"/>
    <w:rsid w:val="006F5964"/>
    <w:rsid w:val="006F60BD"/>
    <w:rsid w:val="006F6AED"/>
    <w:rsid w:val="006F7E17"/>
    <w:rsid w:val="00700111"/>
    <w:rsid w:val="00701630"/>
    <w:rsid w:val="00701FEB"/>
    <w:rsid w:val="00704ADE"/>
    <w:rsid w:val="00705252"/>
    <w:rsid w:val="007052DD"/>
    <w:rsid w:val="00705766"/>
    <w:rsid w:val="00705DD2"/>
    <w:rsid w:val="007064CE"/>
    <w:rsid w:val="00713ED0"/>
    <w:rsid w:val="00715A1F"/>
    <w:rsid w:val="0072063B"/>
    <w:rsid w:val="00720FEC"/>
    <w:rsid w:val="00721185"/>
    <w:rsid w:val="00722EA2"/>
    <w:rsid w:val="00723243"/>
    <w:rsid w:val="0072372B"/>
    <w:rsid w:val="00724500"/>
    <w:rsid w:val="00727A3E"/>
    <w:rsid w:val="00727DAC"/>
    <w:rsid w:val="00730A8E"/>
    <w:rsid w:val="00731782"/>
    <w:rsid w:val="00731D22"/>
    <w:rsid w:val="00731F47"/>
    <w:rsid w:val="0073241F"/>
    <w:rsid w:val="00734365"/>
    <w:rsid w:val="00735C8D"/>
    <w:rsid w:val="0073657F"/>
    <w:rsid w:val="00736FC7"/>
    <w:rsid w:val="00737461"/>
    <w:rsid w:val="00737D55"/>
    <w:rsid w:val="007402BD"/>
    <w:rsid w:val="00741A02"/>
    <w:rsid w:val="00744165"/>
    <w:rsid w:val="007443B8"/>
    <w:rsid w:val="00745B02"/>
    <w:rsid w:val="00746C91"/>
    <w:rsid w:val="00751898"/>
    <w:rsid w:val="00752AFB"/>
    <w:rsid w:val="00753000"/>
    <w:rsid w:val="007534F1"/>
    <w:rsid w:val="00753EF3"/>
    <w:rsid w:val="00754A38"/>
    <w:rsid w:val="00755281"/>
    <w:rsid w:val="00755394"/>
    <w:rsid w:val="00755665"/>
    <w:rsid w:val="00755B21"/>
    <w:rsid w:val="00756529"/>
    <w:rsid w:val="00756540"/>
    <w:rsid w:val="00756B2B"/>
    <w:rsid w:val="0076100F"/>
    <w:rsid w:val="00761A0A"/>
    <w:rsid w:val="0076367E"/>
    <w:rsid w:val="007638CB"/>
    <w:rsid w:val="00763D77"/>
    <w:rsid w:val="00764BF1"/>
    <w:rsid w:val="00765536"/>
    <w:rsid w:val="00766BB1"/>
    <w:rsid w:val="0076731E"/>
    <w:rsid w:val="0076776D"/>
    <w:rsid w:val="0076787C"/>
    <w:rsid w:val="00767F81"/>
    <w:rsid w:val="00767FCE"/>
    <w:rsid w:val="00770267"/>
    <w:rsid w:val="007712B8"/>
    <w:rsid w:val="00771C27"/>
    <w:rsid w:val="007726A6"/>
    <w:rsid w:val="00773DA0"/>
    <w:rsid w:val="00775C78"/>
    <w:rsid w:val="007810F1"/>
    <w:rsid w:val="00781222"/>
    <w:rsid w:val="0078373D"/>
    <w:rsid w:val="00783C4A"/>
    <w:rsid w:val="007852FF"/>
    <w:rsid w:val="00787F1D"/>
    <w:rsid w:val="00791557"/>
    <w:rsid w:val="00793217"/>
    <w:rsid w:val="00793773"/>
    <w:rsid w:val="00793A20"/>
    <w:rsid w:val="00796374"/>
    <w:rsid w:val="00796D83"/>
    <w:rsid w:val="007A15FD"/>
    <w:rsid w:val="007A305F"/>
    <w:rsid w:val="007A3609"/>
    <w:rsid w:val="007A437C"/>
    <w:rsid w:val="007A6660"/>
    <w:rsid w:val="007A6785"/>
    <w:rsid w:val="007A7868"/>
    <w:rsid w:val="007B0821"/>
    <w:rsid w:val="007B334C"/>
    <w:rsid w:val="007B5AF4"/>
    <w:rsid w:val="007B7D0D"/>
    <w:rsid w:val="007C0118"/>
    <w:rsid w:val="007C0215"/>
    <w:rsid w:val="007C0472"/>
    <w:rsid w:val="007C108D"/>
    <w:rsid w:val="007C22E8"/>
    <w:rsid w:val="007C40CA"/>
    <w:rsid w:val="007C4424"/>
    <w:rsid w:val="007C563D"/>
    <w:rsid w:val="007C5A03"/>
    <w:rsid w:val="007C6050"/>
    <w:rsid w:val="007C68D6"/>
    <w:rsid w:val="007D0808"/>
    <w:rsid w:val="007D2722"/>
    <w:rsid w:val="007D3085"/>
    <w:rsid w:val="007D33BE"/>
    <w:rsid w:val="007D7D61"/>
    <w:rsid w:val="007E01CB"/>
    <w:rsid w:val="007E13C8"/>
    <w:rsid w:val="007E19C2"/>
    <w:rsid w:val="007E2B44"/>
    <w:rsid w:val="007E708D"/>
    <w:rsid w:val="007F0722"/>
    <w:rsid w:val="007F1855"/>
    <w:rsid w:val="007F1884"/>
    <w:rsid w:val="007F2636"/>
    <w:rsid w:val="007F39D2"/>
    <w:rsid w:val="007F42F0"/>
    <w:rsid w:val="007F49E3"/>
    <w:rsid w:val="007F4C22"/>
    <w:rsid w:val="007F4F59"/>
    <w:rsid w:val="007F5941"/>
    <w:rsid w:val="007F7E7E"/>
    <w:rsid w:val="00801A02"/>
    <w:rsid w:val="008033F0"/>
    <w:rsid w:val="00804369"/>
    <w:rsid w:val="00804DE9"/>
    <w:rsid w:val="00806AA2"/>
    <w:rsid w:val="00810CC0"/>
    <w:rsid w:val="00811B83"/>
    <w:rsid w:val="0081200C"/>
    <w:rsid w:val="00814111"/>
    <w:rsid w:val="00815AB4"/>
    <w:rsid w:val="00816685"/>
    <w:rsid w:val="008174EF"/>
    <w:rsid w:val="0081784C"/>
    <w:rsid w:val="00820007"/>
    <w:rsid w:val="00820044"/>
    <w:rsid w:val="00820FAA"/>
    <w:rsid w:val="00822A00"/>
    <w:rsid w:val="008232F0"/>
    <w:rsid w:val="0082484F"/>
    <w:rsid w:val="00826308"/>
    <w:rsid w:val="008265CB"/>
    <w:rsid w:val="00827653"/>
    <w:rsid w:val="0083008B"/>
    <w:rsid w:val="008302B5"/>
    <w:rsid w:val="00830DB1"/>
    <w:rsid w:val="008317D7"/>
    <w:rsid w:val="0083237A"/>
    <w:rsid w:val="008337B2"/>
    <w:rsid w:val="00833BC1"/>
    <w:rsid w:val="0083450C"/>
    <w:rsid w:val="00835517"/>
    <w:rsid w:val="00835592"/>
    <w:rsid w:val="00836208"/>
    <w:rsid w:val="00836C1E"/>
    <w:rsid w:val="0083784C"/>
    <w:rsid w:val="008401D2"/>
    <w:rsid w:val="00841467"/>
    <w:rsid w:val="00842051"/>
    <w:rsid w:val="00842507"/>
    <w:rsid w:val="008433C1"/>
    <w:rsid w:val="00843F29"/>
    <w:rsid w:val="008453E7"/>
    <w:rsid w:val="00845B03"/>
    <w:rsid w:val="00845EDF"/>
    <w:rsid w:val="00846BA8"/>
    <w:rsid w:val="008478BA"/>
    <w:rsid w:val="00847DBE"/>
    <w:rsid w:val="008505A0"/>
    <w:rsid w:val="00850FE5"/>
    <w:rsid w:val="00854445"/>
    <w:rsid w:val="0085469E"/>
    <w:rsid w:val="00854A36"/>
    <w:rsid w:val="0085579A"/>
    <w:rsid w:val="00855A87"/>
    <w:rsid w:val="0085704F"/>
    <w:rsid w:val="00860438"/>
    <w:rsid w:val="0086151C"/>
    <w:rsid w:val="00864E8D"/>
    <w:rsid w:val="008654A1"/>
    <w:rsid w:val="00865665"/>
    <w:rsid w:val="00866D71"/>
    <w:rsid w:val="00866FEB"/>
    <w:rsid w:val="0086736D"/>
    <w:rsid w:val="00871B41"/>
    <w:rsid w:val="008730DF"/>
    <w:rsid w:val="00873CA8"/>
    <w:rsid w:val="00874222"/>
    <w:rsid w:val="00875330"/>
    <w:rsid w:val="00876403"/>
    <w:rsid w:val="00880618"/>
    <w:rsid w:val="00880FCC"/>
    <w:rsid w:val="008810CB"/>
    <w:rsid w:val="0088205F"/>
    <w:rsid w:val="008838F7"/>
    <w:rsid w:val="008924B0"/>
    <w:rsid w:val="00892CA4"/>
    <w:rsid w:val="00893404"/>
    <w:rsid w:val="00894456"/>
    <w:rsid w:val="008944A0"/>
    <w:rsid w:val="008944B3"/>
    <w:rsid w:val="008966AF"/>
    <w:rsid w:val="008A0301"/>
    <w:rsid w:val="008A0D05"/>
    <w:rsid w:val="008A12D5"/>
    <w:rsid w:val="008A2E23"/>
    <w:rsid w:val="008A36C3"/>
    <w:rsid w:val="008A4B1B"/>
    <w:rsid w:val="008A7D04"/>
    <w:rsid w:val="008B0BCF"/>
    <w:rsid w:val="008B26A9"/>
    <w:rsid w:val="008B2E32"/>
    <w:rsid w:val="008B5ADD"/>
    <w:rsid w:val="008B5CE6"/>
    <w:rsid w:val="008B6783"/>
    <w:rsid w:val="008C216B"/>
    <w:rsid w:val="008C2A03"/>
    <w:rsid w:val="008C6CBA"/>
    <w:rsid w:val="008C6E06"/>
    <w:rsid w:val="008D0147"/>
    <w:rsid w:val="008D0938"/>
    <w:rsid w:val="008D2F58"/>
    <w:rsid w:val="008D31D2"/>
    <w:rsid w:val="008D44D0"/>
    <w:rsid w:val="008D4D12"/>
    <w:rsid w:val="008D4E90"/>
    <w:rsid w:val="008D5400"/>
    <w:rsid w:val="008D5475"/>
    <w:rsid w:val="008D61E8"/>
    <w:rsid w:val="008D6D60"/>
    <w:rsid w:val="008D7456"/>
    <w:rsid w:val="008E2115"/>
    <w:rsid w:val="008E3C50"/>
    <w:rsid w:val="008E3FC2"/>
    <w:rsid w:val="008F0FC5"/>
    <w:rsid w:val="008F4B27"/>
    <w:rsid w:val="008F6577"/>
    <w:rsid w:val="008F7E67"/>
    <w:rsid w:val="00900067"/>
    <w:rsid w:val="0090062A"/>
    <w:rsid w:val="00900DC0"/>
    <w:rsid w:val="00901A46"/>
    <w:rsid w:val="0090250A"/>
    <w:rsid w:val="009042FD"/>
    <w:rsid w:val="00905594"/>
    <w:rsid w:val="00905F05"/>
    <w:rsid w:val="00907DAA"/>
    <w:rsid w:val="00907FF1"/>
    <w:rsid w:val="00911D3D"/>
    <w:rsid w:val="00912563"/>
    <w:rsid w:val="00912659"/>
    <w:rsid w:val="009136D3"/>
    <w:rsid w:val="00913EA6"/>
    <w:rsid w:val="0091455B"/>
    <w:rsid w:val="009149B9"/>
    <w:rsid w:val="00914B22"/>
    <w:rsid w:val="00914E69"/>
    <w:rsid w:val="00915F8D"/>
    <w:rsid w:val="00917579"/>
    <w:rsid w:val="00920A64"/>
    <w:rsid w:val="00920C6D"/>
    <w:rsid w:val="00921E2C"/>
    <w:rsid w:val="00921EE1"/>
    <w:rsid w:val="009225F6"/>
    <w:rsid w:val="00923A3A"/>
    <w:rsid w:val="009241F6"/>
    <w:rsid w:val="00924EFE"/>
    <w:rsid w:val="00925440"/>
    <w:rsid w:val="009302FA"/>
    <w:rsid w:val="009306EC"/>
    <w:rsid w:val="0093203B"/>
    <w:rsid w:val="0093238B"/>
    <w:rsid w:val="00932A2B"/>
    <w:rsid w:val="00932F21"/>
    <w:rsid w:val="009330D8"/>
    <w:rsid w:val="009339B4"/>
    <w:rsid w:val="0093497E"/>
    <w:rsid w:val="009350F9"/>
    <w:rsid w:val="00935428"/>
    <w:rsid w:val="00935433"/>
    <w:rsid w:val="00940AFB"/>
    <w:rsid w:val="009423E1"/>
    <w:rsid w:val="0094436A"/>
    <w:rsid w:val="00944B45"/>
    <w:rsid w:val="00946131"/>
    <w:rsid w:val="009466CC"/>
    <w:rsid w:val="00947374"/>
    <w:rsid w:val="00947A2C"/>
    <w:rsid w:val="00951913"/>
    <w:rsid w:val="00952253"/>
    <w:rsid w:val="009540DF"/>
    <w:rsid w:val="00955E7B"/>
    <w:rsid w:val="00956DB6"/>
    <w:rsid w:val="00957623"/>
    <w:rsid w:val="00957ABB"/>
    <w:rsid w:val="009625CF"/>
    <w:rsid w:val="00962A89"/>
    <w:rsid w:val="009647FE"/>
    <w:rsid w:val="00964E2F"/>
    <w:rsid w:val="0096612B"/>
    <w:rsid w:val="00970685"/>
    <w:rsid w:val="0097070E"/>
    <w:rsid w:val="00971051"/>
    <w:rsid w:val="00972396"/>
    <w:rsid w:val="009723E5"/>
    <w:rsid w:val="0097363A"/>
    <w:rsid w:val="00973DE3"/>
    <w:rsid w:val="00974A6D"/>
    <w:rsid w:val="0097515B"/>
    <w:rsid w:val="009756E8"/>
    <w:rsid w:val="00975D76"/>
    <w:rsid w:val="00976699"/>
    <w:rsid w:val="00976F42"/>
    <w:rsid w:val="00977B24"/>
    <w:rsid w:val="009805CD"/>
    <w:rsid w:val="009806D2"/>
    <w:rsid w:val="009810E1"/>
    <w:rsid w:val="009814CC"/>
    <w:rsid w:val="009815C3"/>
    <w:rsid w:val="00981E48"/>
    <w:rsid w:val="0098342C"/>
    <w:rsid w:val="009839C7"/>
    <w:rsid w:val="00983A2C"/>
    <w:rsid w:val="0098439A"/>
    <w:rsid w:val="009849F9"/>
    <w:rsid w:val="00985B14"/>
    <w:rsid w:val="009868E0"/>
    <w:rsid w:val="00990651"/>
    <w:rsid w:val="00990DBC"/>
    <w:rsid w:val="009913A6"/>
    <w:rsid w:val="009913B8"/>
    <w:rsid w:val="00992D4C"/>
    <w:rsid w:val="00993892"/>
    <w:rsid w:val="0099463F"/>
    <w:rsid w:val="009946A2"/>
    <w:rsid w:val="0099477A"/>
    <w:rsid w:val="0099488C"/>
    <w:rsid w:val="00994993"/>
    <w:rsid w:val="00997106"/>
    <w:rsid w:val="0099747D"/>
    <w:rsid w:val="009A0EA3"/>
    <w:rsid w:val="009A1690"/>
    <w:rsid w:val="009A3009"/>
    <w:rsid w:val="009A5A24"/>
    <w:rsid w:val="009A6C4A"/>
    <w:rsid w:val="009A6C9F"/>
    <w:rsid w:val="009A7DD0"/>
    <w:rsid w:val="009B35F9"/>
    <w:rsid w:val="009B3C51"/>
    <w:rsid w:val="009B5DA8"/>
    <w:rsid w:val="009C0E8A"/>
    <w:rsid w:val="009C5573"/>
    <w:rsid w:val="009C5DDB"/>
    <w:rsid w:val="009C6D6A"/>
    <w:rsid w:val="009D1705"/>
    <w:rsid w:val="009D67F1"/>
    <w:rsid w:val="009E05B7"/>
    <w:rsid w:val="009E0933"/>
    <w:rsid w:val="009E1127"/>
    <w:rsid w:val="009E11DB"/>
    <w:rsid w:val="009E1F41"/>
    <w:rsid w:val="009E3C1B"/>
    <w:rsid w:val="009E3EA9"/>
    <w:rsid w:val="009E564B"/>
    <w:rsid w:val="009E6242"/>
    <w:rsid w:val="009E62A4"/>
    <w:rsid w:val="009E66B1"/>
    <w:rsid w:val="009F0C06"/>
    <w:rsid w:val="009F2D01"/>
    <w:rsid w:val="009F4579"/>
    <w:rsid w:val="009F490F"/>
    <w:rsid w:val="009F70C7"/>
    <w:rsid w:val="00A02504"/>
    <w:rsid w:val="00A02F61"/>
    <w:rsid w:val="00A03914"/>
    <w:rsid w:val="00A03EE4"/>
    <w:rsid w:val="00A054B5"/>
    <w:rsid w:val="00A06CE3"/>
    <w:rsid w:val="00A075C2"/>
    <w:rsid w:val="00A13353"/>
    <w:rsid w:val="00A13F7F"/>
    <w:rsid w:val="00A14DF7"/>
    <w:rsid w:val="00A15B3D"/>
    <w:rsid w:val="00A16241"/>
    <w:rsid w:val="00A16EE4"/>
    <w:rsid w:val="00A17D4F"/>
    <w:rsid w:val="00A2093A"/>
    <w:rsid w:val="00A21CD6"/>
    <w:rsid w:val="00A310D4"/>
    <w:rsid w:val="00A34A74"/>
    <w:rsid w:val="00A35072"/>
    <w:rsid w:val="00A36AA1"/>
    <w:rsid w:val="00A36D5C"/>
    <w:rsid w:val="00A40AE0"/>
    <w:rsid w:val="00A40F6F"/>
    <w:rsid w:val="00A410B4"/>
    <w:rsid w:val="00A41CD9"/>
    <w:rsid w:val="00A42DC9"/>
    <w:rsid w:val="00A42F43"/>
    <w:rsid w:val="00A4325E"/>
    <w:rsid w:val="00A4336E"/>
    <w:rsid w:val="00A43BF4"/>
    <w:rsid w:val="00A43E1B"/>
    <w:rsid w:val="00A44243"/>
    <w:rsid w:val="00A4531D"/>
    <w:rsid w:val="00A45B48"/>
    <w:rsid w:val="00A45B68"/>
    <w:rsid w:val="00A472AE"/>
    <w:rsid w:val="00A50853"/>
    <w:rsid w:val="00A51538"/>
    <w:rsid w:val="00A52F15"/>
    <w:rsid w:val="00A5390A"/>
    <w:rsid w:val="00A553FB"/>
    <w:rsid w:val="00A5562C"/>
    <w:rsid w:val="00A559C5"/>
    <w:rsid w:val="00A55D90"/>
    <w:rsid w:val="00A60322"/>
    <w:rsid w:val="00A605D5"/>
    <w:rsid w:val="00A607EA"/>
    <w:rsid w:val="00A6119B"/>
    <w:rsid w:val="00A6154F"/>
    <w:rsid w:val="00A62DCF"/>
    <w:rsid w:val="00A633EE"/>
    <w:rsid w:val="00A63525"/>
    <w:rsid w:val="00A63D4B"/>
    <w:rsid w:val="00A703E2"/>
    <w:rsid w:val="00A7128B"/>
    <w:rsid w:val="00A71813"/>
    <w:rsid w:val="00A722DA"/>
    <w:rsid w:val="00A72EA7"/>
    <w:rsid w:val="00A73078"/>
    <w:rsid w:val="00A735CC"/>
    <w:rsid w:val="00A75184"/>
    <w:rsid w:val="00A761A1"/>
    <w:rsid w:val="00A770C2"/>
    <w:rsid w:val="00A77E17"/>
    <w:rsid w:val="00A81969"/>
    <w:rsid w:val="00A81B40"/>
    <w:rsid w:val="00A81FB0"/>
    <w:rsid w:val="00A82DF3"/>
    <w:rsid w:val="00A8344A"/>
    <w:rsid w:val="00A844A0"/>
    <w:rsid w:val="00A84BA0"/>
    <w:rsid w:val="00A85274"/>
    <w:rsid w:val="00A87291"/>
    <w:rsid w:val="00A9022A"/>
    <w:rsid w:val="00A92160"/>
    <w:rsid w:val="00A93E2B"/>
    <w:rsid w:val="00A9505A"/>
    <w:rsid w:val="00A9613B"/>
    <w:rsid w:val="00A96399"/>
    <w:rsid w:val="00A966D3"/>
    <w:rsid w:val="00AA1F51"/>
    <w:rsid w:val="00AA1FE7"/>
    <w:rsid w:val="00AA2DE3"/>
    <w:rsid w:val="00AA51E0"/>
    <w:rsid w:val="00AA5259"/>
    <w:rsid w:val="00AA627D"/>
    <w:rsid w:val="00AA753C"/>
    <w:rsid w:val="00AA75AE"/>
    <w:rsid w:val="00AA7BE9"/>
    <w:rsid w:val="00AA7E73"/>
    <w:rsid w:val="00AB30F9"/>
    <w:rsid w:val="00AB3830"/>
    <w:rsid w:val="00AB3BA3"/>
    <w:rsid w:val="00AB3D52"/>
    <w:rsid w:val="00AB4160"/>
    <w:rsid w:val="00AB4252"/>
    <w:rsid w:val="00AB4589"/>
    <w:rsid w:val="00AB4D5E"/>
    <w:rsid w:val="00AB52E4"/>
    <w:rsid w:val="00AB6009"/>
    <w:rsid w:val="00AC013B"/>
    <w:rsid w:val="00AC087E"/>
    <w:rsid w:val="00AC2340"/>
    <w:rsid w:val="00AC54B0"/>
    <w:rsid w:val="00AC65B0"/>
    <w:rsid w:val="00AD0759"/>
    <w:rsid w:val="00AD0CFB"/>
    <w:rsid w:val="00AD194A"/>
    <w:rsid w:val="00AD1D75"/>
    <w:rsid w:val="00AD22C9"/>
    <w:rsid w:val="00AD354F"/>
    <w:rsid w:val="00AD4C40"/>
    <w:rsid w:val="00AD5F43"/>
    <w:rsid w:val="00AD6E9F"/>
    <w:rsid w:val="00AD743C"/>
    <w:rsid w:val="00AD7679"/>
    <w:rsid w:val="00AD7BD3"/>
    <w:rsid w:val="00AE0FF0"/>
    <w:rsid w:val="00AE1F15"/>
    <w:rsid w:val="00AE52E1"/>
    <w:rsid w:val="00AE5879"/>
    <w:rsid w:val="00AE5A10"/>
    <w:rsid w:val="00AE716F"/>
    <w:rsid w:val="00AE771B"/>
    <w:rsid w:val="00AE798D"/>
    <w:rsid w:val="00AF1947"/>
    <w:rsid w:val="00AF1AAD"/>
    <w:rsid w:val="00AF1D61"/>
    <w:rsid w:val="00AF3427"/>
    <w:rsid w:val="00AF50C7"/>
    <w:rsid w:val="00B02926"/>
    <w:rsid w:val="00B05CA5"/>
    <w:rsid w:val="00B069ED"/>
    <w:rsid w:val="00B0799E"/>
    <w:rsid w:val="00B13A80"/>
    <w:rsid w:val="00B149FC"/>
    <w:rsid w:val="00B15A2D"/>
    <w:rsid w:val="00B15B7F"/>
    <w:rsid w:val="00B15DDB"/>
    <w:rsid w:val="00B17021"/>
    <w:rsid w:val="00B17675"/>
    <w:rsid w:val="00B17DCF"/>
    <w:rsid w:val="00B22FAF"/>
    <w:rsid w:val="00B24C5D"/>
    <w:rsid w:val="00B25561"/>
    <w:rsid w:val="00B25B8C"/>
    <w:rsid w:val="00B26751"/>
    <w:rsid w:val="00B27DEF"/>
    <w:rsid w:val="00B30E6E"/>
    <w:rsid w:val="00B32280"/>
    <w:rsid w:val="00B349B8"/>
    <w:rsid w:val="00B35161"/>
    <w:rsid w:val="00B351E2"/>
    <w:rsid w:val="00B3550F"/>
    <w:rsid w:val="00B35A25"/>
    <w:rsid w:val="00B408B5"/>
    <w:rsid w:val="00B41108"/>
    <w:rsid w:val="00B41BB1"/>
    <w:rsid w:val="00B420F8"/>
    <w:rsid w:val="00B44B47"/>
    <w:rsid w:val="00B45A8A"/>
    <w:rsid w:val="00B47D23"/>
    <w:rsid w:val="00B5057F"/>
    <w:rsid w:val="00B53765"/>
    <w:rsid w:val="00B54A79"/>
    <w:rsid w:val="00B57AA1"/>
    <w:rsid w:val="00B57E29"/>
    <w:rsid w:val="00B62231"/>
    <w:rsid w:val="00B62252"/>
    <w:rsid w:val="00B62E69"/>
    <w:rsid w:val="00B642F4"/>
    <w:rsid w:val="00B648CC"/>
    <w:rsid w:val="00B64B09"/>
    <w:rsid w:val="00B65972"/>
    <w:rsid w:val="00B65E9B"/>
    <w:rsid w:val="00B702A3"/>
    <w:rsid w:val="00B706CF"/>
    <w:rsid w:val="00B706E1"/>
    <w:rsid w:val="00B70AD5"/>
    <w:rsid w:val="00B730AA"/>
    <w:rsid w:val="00B73DC1"/>
    <w:rsid w:val="00B74178"/>
    <w:rsid w:val="00B745A8"/>
    <w:rsid w:val="00B747E4"/>
    <w:rsid w:val="00B749FF"/>
    <w:rsid w:val="00B776D5"/>
    <w:rsid w:val="00B77B90"/>
    <w:rsid w:val="00B80605"/>
    <w:rsid w:val="00B80739"/>
    <w:rsid w:val="00B80C99"/>
    <w:rsid w:val="00B81CE8"/>
    <w:rsid w:val="00B829DF"/>
    <w:rsid w:val="00B82B0F"/>
    <w:rsid w:val="00B82ECA"/>
    <w:rsid w:val="00B83E90"/>
    <w:rsid w:val="00B8528D"/>
    <w:rsid w:val="00B90C79"/>
    <w:rsid w:val="00B91315"/>
    <w:rsid w:val="00B92147"/>
    <w:rsid w:val="00B92840"/>
    <w:rsid w:val="00B92D5A"/>
    <w:rsid w:val="00B930D4"/>
    <w:rsid w:val="00B93AF5"/>
    <w:rsid w:val="00B945E0"/>
    <w:rsid w:val="00B94A63"/>
    <w:rsid w:val="00B95115"/>
    <w:rsid w:val="00B973A2"/>
    <w:rsid w:val="00B973BF"/>
    <w:rsid w:val="00B97902"/>
    <w:rsid w:val="00BA05B6"/>
    <w:rsid w:val="00BA33F8"/>
    <w:rsid w:val="00BA3A80"/>
    <w:rsid w:val="00BA3FCC"/>
    <w:rsid w:val="00BA4C95"/>
    <w:rsid w:val="00BA4F67"/>
    <w:rsid w:val="00BA5336"/>
    <w:rsid w:val="00BA56EA"/>
    <w:rsid w:val="00BA5A75"/>
    <w:rsid w:val="00BB04D9"/>
    <w:rsid w:val="00BB10AA"/>
    <w:rsid w:val="00BB11CA"/>
    <w:rsid w:val="00BB30C2"/>
    <w:rsid w:val="00BB40C3"/>
    <w:rsid w:val="00BB51E1"/>
    <w:rsid w:val="00BB53AC"/>
    <w:rsid w:val="00BB6AB9"/>
    <w:rsid w:val="00BC0123"/>
    <w:rsid w:val="00BC049B"/>
    <w:rsid w:val="00BC0DCD"/>
    <w:rsid w:val="00BC0E08"/>
    <w:rsid w:val="00BC2395"/>
    <w:rsid w:val="00BC4F93"/>
    <w:rsid w:val="00BC59C2"/>
    <w:rsid w:val="00BC6B64"/>
    <w:rsid w:val="00BD003A"/>
    <w:rsid w:val="00BD1517"/>
    <w:rsid w:val="00BD15E2"/>
    <w:rsid w:val="00BD193A"/>
    <w:rsid w:val="00BD2805"/>
    <w:rsid w:val="00BD29CD"/>
    <w:rsid w:val="00BD3431"/>
    <w:rsid w:val="00BD3B41"/>
    <w:rsid w:val="00BD44C1"/>
    <w:rsid w:val="00BD513B"/>
    <w:rsid w:val="00BD6435"/>
    <w:rsid w:val="00BD658E"/>
    <w:rsid w:val="00BD6D84"/>
    <w:rsid w:val="00BD746F"/>
    <w:rsid w:val="00BD793C"/>
    <w:rsid w:val="00BD7FA5"/>
    <w:rsid w:val="00BE3C56"/>
    <w:rsid w:val="00BE472B"/>
    <w:rsid w:val="00BE5259"/>
    <w:rsid w:val="00BE740F"/>
    <w:rsid w:val="00BE74AB"/>
    <w:rsid w:val="00BE7670"/>
    <w:rsid w:val="00BF076A"/>
    <w:rsid w:val="00BF0B52"/>
    <w:rsid w:val="00BF1E96"/>
    <w:rsid w:val="00BF2B11"/>
    <w:rsid w:val="00BF3239"/>
    <w:rsid w:val="00BF534F"/>
    <w:rsid w:val="00BF6391"/>
    <w:rsid w:val="00BF6458"/>
    <w:rsid w:val="00BF69DA"/>
    <w:rsid w:val="00BF6B3C"/>
    <w:rsid w:val="00BF7121"/>
    <w:rsid w:val="00C00D20"/>
    <w:rsid w:val="00C0255A"/>
    <w:rsid w:val="00C02C69"/>
    <w:rsid w:val="00C031FB"/>
    <w:rsid w:val="00C03FD7"/>
    <w:rsid w:val="00C047DE"/>
    <w:rsid w:val="00C04F3D"/>
    <w:rsid w:val="00C05487"/>
    <w:rsid w:val="00C07F25"/>
    <w:rsid w:val="00C11BE0"/>
    <w:rsid w:val="00C13A33"/>
    <w:rsid w:val="00C14A88"/>
    <w:rsid w:val="00C14DA0"/>
    <w:rsid w:val="00C16106"/>
    <w:rsid w:val="00C23F96"/>
    <w:rsid w:val="00C253CB"/>
    <w:rsid w:val="00C2751D"/>
    <w:rsid w:val="00C30157"/>
    <w:rsid w:val="00C31782"/>
    <w:rsid w:val="00C31A71"/>
    <w:rsid w:val="00C32318"/>
    <w:rsid w:val="00C32917"/>
    <w:rsid w:val="00C339FB"/>
    <w:rsid w:val="00C34305"/>
    <w:rsid w:val="00C352D3"/>
    <w:rsid w:val="00C35322"/>
    <w:rsid w:val="00C35DF2"/>
    <w:rsid w:val="00C3698E"/>
    <w:rsid w:val="00C369DE"/>
    <w:rsid w:val="00C37D6C"/>
    <w:rsid w:val="00C40200"/>
    <w:rsid w:val="00C41186"/>
    <w:rsid w:val="00C43432"/>
    <w:rsid w:val="00C4468C"/>
    <w:rsid w:val="00C44822"/>
    <w:rsid w:val="00C45A23"/>
    <w:rsid w:val="00C45B0F"/>
    <w:rsid w:val="00C462F4"/>
    <w:rsid w:val="00C46962"/>
    <w:rsid w:val="00C47278"/>
    <w:rsid w:val="00C473E8"/>
    <w:rsid w:val="00C513DC"/>
    <w:rsid w:val="00C527A9"/>
    <w:rsid w:val="00C53269"/>
    <w:rsid w:val="00C571D9"/>
    <w:rsid w:val="00C642B8"/>
    <w:rsid w:val="00C658DE"/>
    <w:rsid w:val="00C65BBF"/>
    <w:rsid w:val="00C65ED7"/>
    <w:rsid w:val="00C673B1"/>
    <w:rsid w:val="00C73516"/>
    <w:rsid w:val="00C73C25"/>
    <w:rsid w:val="00C73F3C"/>
    <w:rsid w:val="00C7545D"/>
    <w:rsid w:val="00C75CF1"/>
    <w:rsid w:val="00C8022F"/>
    <w:rsid w:val="00C80364"/>
    <w:rsid w:val="00C80B25"/>
    <w:rsid w:val="00C82A16"/>
    <w:rsid w:val="00C82A50"/>
    <w:rsid w:val="00C82B9B"/>
    <w:rsid w:val="00C82FD8"/>
    <w:rsid w:val="00C841AD"/>
    <w:rsid w:val="00C85350"/>
    <w:rsid w:val="00C8560F"/>
    <w:rsid w:val="00C8601C"/>
    <w:rsid w:val="00C86140"/>
    <w:rsid w:val="00C86314"/>
    <w:rsid w:val="00C877BD"/>
    <w:rsid w:val="00C87900"/>
    <w:rsid w:val="00C87E11"/>
    <w:rsid w:val="00C936CA"/>
    <w:rsid w:val="00C943D6"/>
    <w:rsid w:val="00C9592C"/>
    <w:rsid w:val="00CA0893"/>
    <w:rsid w:val="00CA34E3"/>
    <w:rsid w:val="00CA3658"/>
    <w:rsid w:val="00CA3BF0"/>
    <w:rsid w:val="00CA3E65"/>
    <w:rsid w:val="00CA48A4"/>
    <w:rsid w:val="00CA5EF7"/>
    <w:rsid w:val="00CA6B7A"/>
    <w:rsid w:val="00CB05A7"/>
    <w:rsid w:val="00CB0E90"/>
    <w:rsid w:val="00CB164C"/>
    <w:rsid w:val="00CB1A27"/>
    <w:rsid w:val="00CB1F0C"/>
    <w:rsid w:val="00CB2F91"/>
    <w:rsid w:val="00CB334D"/>
    <w:rsid w:val="00CB3720"/>
    <w:rsid w:val="00CB3D87"/>
    <w:rsid w:val="00CB3FAB"/>
    <w:rsid w:val="00CB4AF0"/>
    <w:rsid w:val="00CB4CFD"/>
    <w:rsid w:val="00CB5DBD"/>
    <w:rsid w:val="00CB5E3D"/>
    <w:rsid w:val="00CB5FD3"/>
    <w:rsid w:val="00CC0BBC"/>
    <w:rsid w:val="00CC11DB"/>
    <w:rsid w:val="00CC13B7"/>
    <w:rsid w:val="00CC1970"/>
    <w:rsid w:val="00CC3FB7"/>
    <w:rsid w:val="00CC4292"/>
    <w:rsid w:val="00CC42B8"/>
    <w:rsid w:val="00CC4941"/>
    <w:rsid w:val="00CC6FDC"/>
    <w:rsid w:val="00CD01C2"/>
    <w:rsid w:val="00CD0DD2"/>
    <w:rsid w:val="00CD158A"/>
    <w:rsid w:val="00CD1714"/>
    <w:rsid w:val="00CD19E4"/>
    <w:rsid w:val="00CD1E2F"/>
    <w:rsid w:val="00CD3062"/>
    <w:rsid w:val="00CD66BA"/>
    <w:rsid w:val="00CD6C27"/>
    <w:rsid w:val="00CD7D1D"/>
    <w:rsid w:val="00CE1F45"/>
    <w:rsid w:val="00CE25EA"/>
    <w:rsid w:val="00CE27CB"/>
    <w:rsid w:val="00CE3054"/>
    <w:rsid w:val="00CE55E2"/>
    <w:rsid w:val="00CE5FE2"/>
    <w:rsid w:val="00CE7F2C"/>
    <w:rsid w:val="00CF0943"/>
    <w:rsid w:val="00CF3543"/>
    <w:rsid w:val="00CF518E"/>
    <w:rsid w:val="00CF6114"/>
    <w:rsid w:val="00CF6539"/>
    <w:rsid w:val="00D00219"/>
    <w:rsid w:val="00D00340"/>
    <w:rsid w:val="00D012A7"/>
    <w:rsid w:val="00D02DB3"/>
    <w:rsid w:val="00D06355"/>
    <w:rsid w:val="00D06895"/>
    <w:rsid w:val="00D06D39"/>
    <w:rsid w:val="00D073F7"/>
    <w:rsid w:val="00D10B7F"/>
    <w:rsid w:val="00D11239"/>
    <w:rsid w:val="00D115B1"/>
    <w:rsid w:val="00D123A6"/>
    <w:rsid w:val="00D125D3"/>
    <w:rsid w:val="00D127F4"/>
    <w:rsid w:val="00D1331D"/>
    <w:rsid w:val="00D158C7"/>
    <w:rsid w:val="00D158DB"/>
    <w:rsid w:val="00D15D9B"/>
    <w:rsid w:val="00D16428"/>
    <w:rsid w:val="00D1697C"/>
    <w:rsid w:val="00D16D34"/>
    <w:rsid w:val="00D1745D"/>
    <w:rsid w:val="00D174B3"/>
    <w:rsid w:val="00D20C42"/>
    <w:rsid w:val="00D21733"/>
    <w:rsid w:val="00D21E33"/>
    <w:rsid w:val="00D26D1C"/>
    <w:rsid w:val="00D272B1"/>
    <w:rsid w:val="00D27CF8"/>
    <w:rsid w:val="00D30EAD"/>
    <w:rsid w:val="00D321AD"/>
    <w:rsid w:val="00D327CC"/>
    <w:rsid w:val="00D32A5C"/>
    <w:rsid w:val="00D32DFB"/>
    <w:rsid w:val="00D3531F"/>
    <w:rsid w:val="00D3608A"/>
    <w:rsid w:val="00D364C7"/>
    <w:rsid w:val="00D36864"/>
    <w:rsid w:val="00D37AFE"/>
    <w:rsid w:val="00D4178A"/>
    <w:rsid w:val="00D41F51"/>
    <w:rsid w:val="00D43E22"/>
    <w:rsid w:val="00D44815"/>
    <w:rsid w:val="00D455E4"/>
    <w:rsid w:val="00D45C2A"/>
    <w:rsid w:val="00D50234"/>
    <w:rsid w:val="00D5044E"/>
    <w:rsid w:val="00D50586"/>
    <w:rsid w:val="00D50BDE"/>
    <w:rsid w:val="00D54955"/>
    <w:rsid w:val="00D54A5A"/>
    <w:rsid w:val="00D55A67"/>
    <w:rsid w:val="00D55B62"/>
    <w:rsid w:val="00D56ABF"/>
    <w:rsid w:val="00D57ADF"/>
    <w:rsid w:val="00D61902"/>
    <w:rsid w:val="00D61F7E"/>
    <w:rsid w:val="00D62561"/>
    <w:rsid w:val="00D63254"/>
    <w:rsid w:val="00D6359A"/>
    <w:rsid w:val="00D640EA"/>
    <w:rsid w:val="00D6484C"/>
    <w:rsid w:val="00D6489F"/>
    <w:rsid w:val="00D65C6D"/>
    <w:rsid w:val="00D66D7D"/>
    <w:rsid w:val="00D70E52"/>
    <w:rsid w:val="00D71AB3"/>
    <w:rsid w:val="00D761D4"/>
    <w:rsid w:val="00D80425"/>
    <w:rsid w:val="00D80676"/>
    <w:rsid w:val="00D80AEA"/>
    <w:rsid w:val="00D80DB1"/>
    <w:rsid w:val="00D81759"/>
    <w:rsid w:val="00D81EA2"/>
    <w:rsid w:val="00D81FF0"/>
    <w:rsid w:val="00D829D8"/>
    <w:rsid w:val="00D837BC"/>
    <w:rsid w:val="00D84FA3"/>
    <w:rsid w:val="00D85607"/>
    <w:rsid w:val="00D86EFC"/>
    <w:rsid w:val="00D90E0C"/>
    <w:rsid w:val="00D91E81"/>
    <w:rsid w:val="00D9210A"/>
    <w:rsid w:val="00D93B2F"/>
    <w:rsid w:val="00D93ED2"/>
    <w:rsid w:val="00D9573E"/>
    <w:rsid w:val="00D962C2"/>
    <w:rsid w:val="00D96437"/>
    <w:rsid w:val="00D96A48"/>
    <w:rsid w:val="00D96CD1"/>
    <w:rsid w:val="00D97538"/>
    <w:rsid w:val="00D9763B"/>
    <w:rsid w:val="00D97A29"/>
    <w:rsid w:val="00D97C90"/>
    <w:rsid w:val="00DA0E47"/>
    <w:rsid w:val="00DA0EA7"/>
    <w:rsid w:val="00DA15A2"/>
    <w:rsid w:val="00DA5E9F"/>
    <w:rsid w:val="00DA6CF4"/>
    <w:rsid w:val="00DB137A"/>
    <w:rsid w:val="00DB1DF3"/>
    <w:rsid w:val="00DB26BA"/>
    <w:rsid w:val="00DB4298"/>
    <w:rsid w:val="00DB4998"/>
    <w:rsid w:val="00DB6537"/>
    <w:rsid w:val="00DB7C83"/>
    <w:rsid w:val="00DC0ACE"/>
    <w:rsid w:val="00DC0B05"/>
    <w:rsid w:val="00DC17FA"/>
    <w:rsid w:val="00DC2A38"/>
    <w:rsid w:val="00DC490F"/>
    <w:rsid w:val="00DC59E5"/>
    <w:rsid w:val="00DC60A7"/>
    <w:rsid w:val="00DC635E"/>
    <w:rsid w:val="00DC7A5A"/>
    <w:rsid w:val="00DD0965"/>
    <w:rsid w:val="00DD1F53"/>
    <w:rsid w:val="00DD2155"/>
    <w:rsid w:val="00DD25BE"/>
    <w:rsid w:val="00DD2711"/>
    <w:rsid w:val="00DD3151"/>
    <w:rsid w:val="00DD3162"/>
    <w:rsid w:val="00DD3C16"/>
    <w:rsid w:val="00DD4DD4"/>
    <w:rsid w:val="00DD4DE7"/>
    <w:rsid w:val="00DD5554"/>
    <w:rsid w:val="00DD66A5"/>
    <w:rsid w:val="00DD75B7"/>
    <w:rsid w:val="00DE1496"/>
    <w:rsid w:val="00DE1E4A"/>
    <w:rsid w:val="00DE1E97"/>
    <w:rsid w:val="00DE1FD2"/>
    <w:rsid w:val="00DE4647"/>
    <w:rsid w:val="00DE490E"/>
    <w:rsid w:val="00DE5318"/>
    <w:rsid w:val="00DE6326"/>
    <w:rsid w:val="00DE74FE"/>
    <w:rsid w:val="00DF050D"/>
    <w:rsid w:val="00DF2D0E"/>
    <w:rsid w:val="00DF311A"/>
    <w:rsid w:val="00DF62EF"/>
    <w:rsid w:val="00DF7272"/>
    <w:rsid w:val="00E002E8"/>
    <w:rsid w:val="00E03C07"/>
    <w:rsid w:val="00E047BE"/>
    <w:rsid w:val="00E049EB"/>
    <w:rsid w:val="00E04C27"/>
    <w:rsid w:val="00E05AA0"/>
    <w:rsid w:val="00E06383"/>
    <w:rsid w:val="00E06C2A"/>
    <w:rsid w:val="00E11ACB"/>
    <w:rsid w:val="00E11B3F"/>
    <w:rsid w:val="00E12FE0"/>
    <w:rsid w:val="00E14A86"/>
    <w:rsid w:val="00E14DFC"/>
    <w:rsid w:val="00E15448"/>
    <w:rsid w:val="00E158B7"/>
    <w:rsid w:val="00E15A28"/>
    <w:rsid w:val="00E16E6A"/>
    <w:rsid w:val="00E1766F"/>
    <w:rsid w:val="00E17759"/>
    <w:rsid w:val="00E25C7A"/>
    <w:rsid w:val="00E26084"/>
    <w:rsid w:val="00E263B1"/>
    <w:rsid w:val="00E268B7"/>
    <w:rsid w:val="00E310E4"/>
    <w:rsid w:val="00E3280A"/>
    <w:rsid w:val="00E32EC9"/>
    <w:rsid w:val="00E334D3"/>
    <w:rsid w:val="00E34D19"/>
    <w:rsid w:val="00E34F54"/>
    <w:rsid w:val="00E35487"/>
    <w:rsid w:val="00E40679"/>
    <w:rsid w:val="00E41536"/>
    <w:rsid w:val="00E416C8"/>
    <w:rsid w:val="00E422AB"/>
    <w:rsid w:val="00E429C7"/>
    <w:rsid w:val="00E42E83"/>
    <w:rsid w:val="00E446FB"/>
    <w:rsid w:val="00E45CD3"/>
    <w:rsid w:val="00E45D8F"/>
    <w:rsid w:val="00E47607"/>
    <w:rsid w:val="00E50E59"/>
    <w:rsid w:val="00E51351"/>
    <w:rsid w:val="00E52647"/>
    <w:rsid w:val="00E5268E"/>
    <w:rsid w:val="00E53438"/>
    <w:rsid w:val="00E53629"/>
    <w:rsid w:val="00E536FD"/>
    <w:rsid w:val="00E53A05"/>
    <w:rsid w:val="00E53DB3"/>
    <w:rsid w:val="00E54A69"/>
    <w:rsid w:val="00E562B3"/>
    <w:rsid w:val="00E56E18"/>
    <w:rsid w:val="00E577C0"/>
    <w:rsid w:val="00E60A9D"/>
    <w:rsid w:val="00E61321"/>
    <w:rsid w:val="00E6155F"/>
    <w:rsid w:val="00E62626"/>
    <w:rsid w:val="00E62731"/>
    <w:rsid w:val="00E65524"/>
    <w:rsid w:val="00E655DA"/>
    <w:rsid w:val="00E656D9"/>
    <w:rsid w:val="00E67A2C"/>
    <w:rsid w:val="00E67BD6"/>
    <w:rsid w:val="00E7051E"/>
    <w:rsid w:val="00E7110D"/>
    <w:rsid w:val="00E71CE4"/>
    <w:rsid w:val="00E71DED"/>
    <w:rsid w:val="00E727DA"/>
    <w:rsid w:val="00E72DF9"/>
    <w:rsid w:val="00E73583"/>
    <w:rsid w:val="00E73A97"/>
    <w:rsid w:val="00E740B4"/>
    <w:rsid w:val="00E751DA"/>
    <w:rsid w:val="00E767A6"/>
    <w:rsid w:val="00E77552"/>
    <w:rsid w:val="00E77814"/>
    <w:rsid w:val="00E77C2A"/>
    <w:rsid w:val="00E8020A"/>
    <w:rsid w:val="00E807D8"/>
    <w:rsid w:val="00E81192"/>
    <w:rsid w:val="00E813C6"/>
    <w:rsid w:val="00E84FBC"/>
    <w:rsid w:val="00E87143"/>
    <w:rsid w:val="00E87386"/>
    <w:rsid w:val="00E9245F"/>
    <w:rsid w:val="00E93079"/>
    <w:rsid w:val="00E93D53"/>
    <w:rsid w:val="00E94ADC"/>
    <w:rsid w:val="00E94EFB"/>
    <w:rsid w:val="00E950FF"/>
    <w:rsid w:val="00EA03CC"/>
    <w:rsid w:val="00EA09F0"/>
    <w:rsid w:val="00EA1F8A"/>
    <w:rsid w:val="00EA2144"/>
    <w:rsid w:val="00EA2D3F"/>
    <w:rsid w:val="00EA43E1"/>
    <w:rsid w:val="00EA536E"/>
    <w:rsid w:val="00EA5B82"/>
    <w:rsid w:val="00EA6166"/>
    <w:rsid w:val="00EB126A"/>
    <w:rsid w:val="00EB20B9"/>
    <w:rsid w:val="00EB2189"/>
    <w:rsid w:val="00EB316C"/>
    <w:rsid w:val="00EB6A23"/>
    <w:rsid w:val="00EB766C"/>
    <w:rsid w:val="00EC0898"/>
    <w:rsid w:val="00EC1092"/>
    <w:rsid w:val="00EC152B"/>
    <w:rsid w:val="00EC204E"/>
    <w:rsid w:val="00EC22E5"/>
    <w:rsid w:val="00EC6077"/>
    <w:rsid w:val="00EC702A"/>
    <w:rsid w:val="00EC71A2"/>
    <w:rsid w:val="00ED1C1E"/>
    <w:rsid w:val="00ED2449"/>
    <w:rsid w:val="00ED57C4"/>
    <w:rsid w:val="00ED668B"/>
    <w:rsid w:val="00ED6DD8"/>
    <w:rsid w:val="00ED711B"/>
    <w:rsid w:val="00ED7CF4"/>
    <w:rsid w:val="00EE04DB"/>
    <w:rsid w:val="00EE1EF1"/>
    <w:rsid w:val="00EE27F5"/>
    <w:rsid w:val="00EE2846"/>
    <w:rsid w:val="00EE2C57"/>
    <w:rsid w:val="00EE380B"/>
    <w:rsid w:val="00EE3CCD"/>
    <w:rsid w:val="00EE4615"/>
    <w:rsid w:val="00EE4C83"/>
    <w:rsid w:val="00EE56C2"/>
    <w:rsid w:val="00EE57D9"/>
    <w:rsid w:val="00EE583C"/>
    <w:rsid w:val="00EE70F0"/>
    <w:rsid w:val="00EF2CAF"/>
    <w:rsid w:val="00EF4B69"/>
    <w:rsid w:val="00EF5CB1"/>
    <w:rsid w:val="00EF696E"/>
    <w:rsid w:val="00F00C9D"/>
    <w:rsid w:val="00F01B39"/>
    <w:rsid w:val="00F021C7"/>
    <w:rsid w:val="00F02D71"/>
    <w:rsid w:val="00F03DE3"/>
    <w:rsid w:val="00F050FA"/>
    <w:rsid w:val="00F0748E"/>
    <w:rsid w:val="00F1101A"/>
    <w:rsid w:val="00F1188A"/>
    <w:rsid w:val="00F11961"/>
    <w:rsid w:val="00F1204A"/>
    <w:rsid w:val="00F12CA1"/>
    <w:rsid w:val="00F13922"/>
    <w:rsid w:val="00F13C45"/>
    <w:rsid w:val="00F150C2"/>
    <w:rsid w:val="00F15F92"/>
    <w:rsid w:val="00F16C8C"/>
    <w:rsid w:val="00F17202"/>
    <w:rsid w:val="00F1782D"/>
    <w:rsid w:val="00F179CB"/>
    <w:rsid w:val="00F17DA7"/>
    <w:rsid w:val="00F210F0"/>
    <w:rsid w:val="00F24176"/>
    <w:rsid w:val="00F2532D"/>
    <w:rsid w:val="00F26C33"/>
    <w:rsid w:val="00F27CBD"/>
    <w:rsid w:val="00F27EA3"/>
    <w:rsid w:val="00F31251"/>
    <w:rsid w:val="00F31E24"/>
    <w:rsid w:val="00F32AFD"/>
    <w:rsid w:val="00F35046"/>
    <w:rsid w:val="00F35482"/>
    <w:rsid w:val="00F366BC"/>
    <w:rsid w:val="00F36829"/>
    <w:rsid w:val="00F410C6"/>
    <w:rsid w:val="00F418C4"/>
    <w:rsid w:val="00F4615F"/>
    <w:rsid w:val="00F468B9"/>
    <w:rsid w:val="00F47E8C"/>
    <w:rsid w:val="00F51334"/>
    <w:rsid w:val="00F536EF"/>
    <w:rsid w:val="00F569FE"/>
    <w:rsid w:val="00F56DD4"/>
    <w:rsid w:val="00F56F0F"/>
    <w:rsid w:val="00F607AC"/>
    <w:rsid w:val="00F62E8F"/>
    <w:rsid w:val="00F636E1"/>
    <w:rsid w:val="00F6407E"/>
    <w:rsid w:val="00F66E3D"/>
    <w:rsid w:val="00F70ACE"/>
    <w:rsid w:val="00F72E68"/>
    <w:rsid w:val="00F7378F"/>
    <w:rsid w:val="00F74536"/>
    <w:rsid w:val="00F74570"/>
    <w:rsid w:val="00F77362"/>
    <w:rsid w:val="00F7749C"/>
    <w:rsid w:val="00F77D6D"/>
    <w:rsid w:val="00F81C99"/>
    <w:rsid w:val="00F82031"/>
    <w:rsid w:val="00F82678"/>
    <w:rsid w:val="00F8387E"/>
    <w:rsid w:val="00F83EAB"/>
    <w:rsid w:val="00F84378"/>
    <w:rsid w:val="00F85BCE"/>
    <w:rsid w:val="00F85EAE"/>
    <w:rsid w:val="00F86C75"/>
    <w:rsid w:val="00F936AE"/>
    <w:rsid w:val="00F9377F"/>
    <w:rsid w:val="00F94363"/>
    <w:rsid w:val="00F94B4A"/>
    <w:rsid w:val="00F94E5C"/>
    <w:rsid w:val="00F9710A"/>
    <w:rsid w:val="00F9747F"/>
    <w:rsid w:val="00F976D4"/>
    <w:rsid w:val="00F97E94"/>
    <w:rsid w:val="00FA1D67"/>
    <w:rsid w:val="00FA1DEC"/>
    <w:rsid w:val="00FA2314"/>
    <w:rsid w:val="00FA2D01"/>
    <w:rsid w:val="00FA2FF2"/>
    <w:rsid w:val="00FA6A37"/>
    <w:rsid w:val="00FA7BB3"/>
    <w:rsid w:val="00FB0126"/>
    <w:rsid w:val="00FB0BE4"/>
    <w:rsid w:val="00FB58B7"/>
    <w:rsid w:val="00FB5939"/>
    <w:rsid w:val="00FB6839"/>
    <w:rsid w:val="00FB70DF"/>
    <w:rsid w:val="00FB7623"/>
    <w:rsid w:val="00FB77B3"/>
    <w:rsid w:val="00FB7B06"/>
    <w:rsid w:val="00FB7E44"/>
    <w:rsid w:val="00FC15FD"/>
    <w:rsid w:val="00FC5D7A"/>
    <w:rsid w:val="00FC71AB"/>
    <w:rsid w:val="00FC7F76"/>
    <w:rsid w:val="00FD09F7"/>
    <w:rsid w:val="00FD0FBC"/>
    <w:rsid w:val="00FD1A79"/>
    <w:rsid w:val="00FD2B37"/>
    <w:rsid w:val="00FD366B"/>
    <w:rsid w:val="00FD7ED3"/>
    <w:rsid w:val="00FD7F7E"/>
    <w:rsid w:val="00FE0F5E"/>
    <w:rsid w:val="00FE15E5"/>
    <w:rsid w:val="00FE1E13"/>
    <w:rsid w:val="00FE29BB"/>
    <w:rsid w:val="00FE3377"/>
    <w:rsid w:val="00FE3BFC"/>
    <w:rsid w:val="00FE533A"/>
    <w:rsid w:val="00FE66D3"/>
    <w:rsid w:val="00FE68EF"/>
    <w:rsid w:val="00FE6DEC"/>
    <w:rsid w:val="00FE7206"/>
    <w:rsid w:val="00FF0573"/>
    <w:rsid w:val="00FF2BA4"/>
    <w:rsid w:val="00FF3287"/>
    <w:rsid w:val="00FF3324"/>
    <w:rsid w:val="00FF52DF"/>
    <w:rsid w:val="00FF5459"/>
    <w:rsid w:val="00FF5CB4"/>
    <w:rsid w:val="00FF626E"/>
    <w:rsid w:val="00FF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EF16"/>
  <w15:chartTrackingRefBased/>
  <w15:docId w15:val="{E838709A-30F2-4A74-97FD-1E8FC3BE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93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34707"/>
    <w:pPr>
      <w:keepNext/>
      <w:keepLines/>
      <w:spacing w:after="120" w:line="288" w:lineRule="auto"/>
      <w:outlineLvl w:val="0"/>
    </w:pPr>
    <w:rPr>
      <w:rFonts w:asciiTheme="majorHAnsi" w:hAnsiTheme="majorHAnsi" w:cstheme="majorHAnsi"/>
      <w:b/>
      <w:bCs/>
      <w:color w:val="0070C0"/>
      <w:sz w:val="32"/>
      <w:lang w:val="el-GR"/>
    </w:rPr>
  </w:style>
  <w:style w:type="paragraph" w:styleId="Heading2">
    <w:name w:val="heading 2"/>
    <w:basedOn w:val="Normal"/>
    <w:next w:val="Normal"/>
    <w:link w:val="Heading2Char"/>
    <w:uiPriority w:val="9"/>
    <w:unhideWhenUsed/>
    <w:qFormat/>
    <w:rsid w:val="00234707"/>
    <w:pPr>
      <w:keepNext/>
      <w:keepLines/>
      <w:spacing w:after="120" w:line="288" w:lineRule="auto"/>
      <w:outlineLvl w:val="1"/>
    </w:pPr>
    <w:rPr>
      <w:rFonts w:asciiTheme="majorHAnsi" w:eastAsiaTheme="majorEastAsia" w:hAnsiTheme="majorHAnsi" w:cstheme="majorHAnsi"/>
      <w:color w:val="0070C0"/>
      <w:sz w:val="28"/>
    </w:rPr>
  </w:style>
  <w:style w:type="paragraph" w:styleId="Heading3">
    <w:name w:val="heading 3"/>
    <w:basedOn w:val="Normal"/>
    <w:next w:val="Normal"/>
    <w:link w:val="Heading3Char"/>
    <w:uiPriority w:val="9"/>
    <w:unhideWhenUsed/>
    <w:qFormat/>
    <w:rsid w:val="000C6C37"/>
    <w:pPr>
      <w:keepNext/>
      <w:keepLines/>
      <w:spacing w:before="40"/>
      <w:outlineLvl w:val="2"/>
    </w:pPr>
    <w:rPr>
      <w:rFonts w:asciiTheme="majorHAnsi" w:eastAsiaTheme="majorEastAsia" w:hAnsiTheme="majorHAnsi" w:cstheme="majorBidi"/>
      <w:i/>
      <w:iCs/>
      <w:color w:val="0070C0"/>
      <w:lang w:val="el-GR"/>
    </w:rPr>
  </w:style>
  <w:style w:type="paragraph" w:styleId="Heading4">
    <w:name w:val="heading 4"/>
    <w:basedOn w:val="Normal"/>
    <w:next w:val="Normal"/>
    <w:link w:val="Heading4Char"/>
    <w:uiPriority w:val="9"/>
    <w:unhideWhenUsed/>
    <w:qFormat/>
    <w:rsid w:val="00FA7BB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0F0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C1E"/>
    <w:rPr>
      <w:rFonts w:asciiTheme="majorHAnsi" w:eastAsia="Arial" w:hAnsiTheme="majorHAnsi" w:cstheme="majorHAnsi"/>
      <w:b/>
      <w:bCs/>
      <w:color w:val="0070C0"/>
      <w:kern w:val="0"/>
      <w:sz w:val="32"/>
      <w:szCs w:val="24"/>
      <w:lang w:val="el-GR"/>
      <w14:ligatures w14:val="none"/>
    </w:rPr>
  </w:style>
  <w:style w:type="paragraph" w:styleId="TOCHeading">
    <w:name w:val="TOC Heading"/>
    <w:basedOn w:val="Heading1"/>
    <w:next w:val="Normal"/>
    <w:uiPriority w:val="39"/>
    <w:unhideWhenUsed/>
    <w:qFormat/>
    <w:rsid w:val="00624126"/>
    <w:pPr>
      <w:spacing w:before="240" w:after="0" w:line="259" w:lineRule="auto"/>
      <w:outlineLvl w:val="9"/>
    </w:pPr>
    <w:rPr>
      <w:rFonts w:eastAsiaTheme="majorEastAsia" w:cstheme="majorBidi"/>
      <w:color w:val="2F5496" w:themeColor="accent1" w:themeShade="BF"/>
      <w:szCs w:val="32"/>
      <w:lang w:val="en-US"/>
    </w:rPr>
  </w:style>
  <w:style w:type="paragraph" w:styleId="TOC1">
    <w:name w:val="toc 1"/>
    <w:basedOn w:val="Normal"/>
    <w:next w:val="Normal"/>
    <w:autoRedefine/>
    <w:uiPriority w:val="39"/>
    <w:unhideWhenUsed/>
    <w:rsid w:val="00624126"/>
    <w:pPr>
      <w:spacing w:after="100"/>
    </w:pPr>
  </w:style>
  <w:style w:type="character" w:styleId="Hyperlink">
    <w:name w:val="Hyperlink"/>
    <w:basedOn w:val="DefaultParagraphFont"/>
    <w:uiPriority w:val="99"/>
    <w:unhideWhenUsed/>
    <w:rsid w:val="00624126"/>
    <w:rPr>
      <w:color w:val="0563C1" w:themeColor="hyperlink"/>
      <w:u w:val="single"/>
    </w:rPr>
  </w:style>
  <w:style w:type="paragraph" w:styleId="Footer">
    <w:name w:val="footer"/>
    <w:basedOn w:val="Normal"/>
    <w:link w:val="FooterChar"/>
    <w:uiPriority w:val="99"/>
    <w:unhideWhenUsed/>
    <w:rsid w:val="00624126"/>
    <w:pPr>
      <w:tabs>
        <w:tab w:val="center" w:pos="4680"/>
        <w:tab w:val="right" w:pos="9360"/>
      </w:tabs>
    </w:pPr>
  </w:style>
  <w:style w:type="character" w:customStyle="1" w:styleId="FooterChar">
    <w:name w:val="Footer Char"/>
    <w:basedOn w:val="DefaultParagraphFont"/>
    <w:link w:val="Footer"/>
    <w:uiPriority w:val="99"/>
    <w:rsid w:val="00624126"/>
    <w:rPr>
      <w:rFonts w:ascii="Arial" w:eastAsia="Arial" w:hAnsi="Arial" w:cs="Arial"/>
      <w:kern w:val="0"/>
      <w:lang w:val="el"/>
      <w14:ligatures w14:val="none"/>
    </w:rPr>
  </w:style>
  <w:style w:type="table" w:styleId="TableGrid">
    <w:name w:val="Table Grid"/>
    <w:basedOn w:val="TableNormal"/>
    <w:uiPriority w:val="39"/>
    <w:rsid w:val="00624126"/>
    <w:pPr>
      <w:spacing w:after="0" w:line="240" w:lineRule="auto"/>
    </w:pPr>
    <w:rPr>
      <w:rFonts w:ascii="Arial" w:eastAsia="Arial" w:hAnsi="Arial" w:cs="Arial"/>
      <w:kern w:val="0"/>
      <w:lang w:val="e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4126"/>
    <w:rPr>
      <w:i/>
      <w:iCs/>
    </w:rPr>
  </w:style>
  <w:style w:type="character" w:styleId="UnresolvedMention">
    <w:name w:val="Unresolved Mention"/>
    <w:basedOn w:val="DefaultParagraphFont"/>
    <w:uiPriority w:val="99"/>
    <w:semiHidden/>
    <w:unhideWhenUsed/>
    <w:rsid w:val="00E310E4"/>
    <w:rPr>
      <w:color w:val="605E5C"/>
      <w:shd w:val="clear" w:color="auto" w:fill="E1DFDD"/>
    </w:rPr>
  </w:style>
  <w:style w:type="paragraph" w:styleId="ListParagraph">
    <w:name w:val="List Paragraph"/>
    <w:basedOn w:val="Normal"/>
    <w:uiPriority w:val="34"/>
    <w:qFormat/>
    <w:rsid w:val="009149B9"/>
    <w:pPr>
      <w:ind w:left="720"/>
      <w:contextualSpacing/>
    </w:pPr>
  </w:style>
  <w:style w:type="paragraph" w:styleId="EndnoteText">
    <w:name w:val="endnote text"/>
    <w:basedOn w:val="Normal"/>
    <w:link w:val="EndnoteTextChar"/>
    <w:uiPriority w:val="99"/>
    <w:semiHidden/>
    <w:unhideWhenUsed/>
    <w:rsid w:val="003828B3"/>
    <w:rPr>
      <w:sz w:val="20"/>
      <w:szCs w:val="20"/>
    </w:rPr>
  </w:style>
  <w:style w:type="character" w:customStyle="1" w:styleId="EndnoteTextChar">
    <w:name w:val="Endnote Text Char"/>
    <w:basedOn w:val="DefaultParagraphFont"/>
    <w:link w:val="EndnoteText"/>
    <w:uiPriority w:val="99"/>
    <w:semiHidden/>
    <w:rsid w:val="003828B3"/>
    <w:rPr>
      <w:rFonts w:ascii="Arial" w:eastAsia="Arial" w:hAnsi="Arial" w:cs="Arial"/>
      <w:kern w:val="0"/>
      <w:sz w:val="20"/>
      <w:szCs w:val="20"/>
      <w:lang w:val="el"/>
      <w14:ligatures w14:val="none"/>
    </w:rPr>
  </w:style>
  <w:style w:type="character" w:styleId="EndnoteReference">
    <w:name w:val="endnote reference"/>
    <w:basedOn w:val="DefaultParagraphFont"/>
    <w:uiPriority w:val="99"/>
    <w:semiHidden/>
    <w:unhideWhenUsed/>
    <w:rsid w:val="003828B3"/>
    <w:rPr>
      <w:vertAlign w:val="superscript"/>
    </w:rPr>
  </w:style>
  <w:style w:type="character" w:customStyle="1" w:styleId="Heading2Char">
    <w:name w:val="Heading 2 Char"/>
    <w:basedOn w:val="DefaultParagraphFont"/>
    <w:link w:val="Heading2"/>
    <w:uiPriority w:val="9"/>
    <w:rsid w:val="00ED1C1E"/>
    <w:rPr>
      <w:rFonts w:asciiTheme="majorHAnsi" w:eastAsiaTheme="majorEastAsia" w:hAnsiTheme="majorHAnsi" w:cstheme="majorHAnsi"/>
      <w:color w:val="0070C0"/>
      <w:kern w:val="0"/>
      <w:sz w:val="28"/>
      <w:szCs w:val="24"/>
      <w14:ligatures w14:val="none"/>
    </w:rPr>
  </w:style>
  <w:style w:type="character" w:customStyle="1" w:styleId="Heading3Char">
    <w:name w:val="Heading 3 Char"/>
    <w:basedOn w:val="DefaultParagraphFont"/>
    <w:link w:val="Heading3"/>
    <w:uiPriority w:val="9"/>
    <w:rsid w:val="000C6C37"/>
    <w:rPr>
      <w:rFonts w:asciiTheme="majorHAnsi" w:eastAsiaTheme="majorEastAsia" w:hAnsiTheme="majorHAnsi" w:cstheme="majorBidi"/>
      <w:i/>
      <w:iCs/>
      <w:color w:val="0070C0"/>
      <w:kern w:val="0"/>
      <w:lang w:val="el-GR"/>
      <w14:ligatures w14:val="none"/>
    </w:rPr>
  </w:style>
  <w:style w:type="paragraph" w:styleId="TOC2">
    <w:name w:val="toc 2"/>
    <w:basedOn w:val="Normal"/>
    <w:next w:val="Normal"/>
    <w:autoRedefine/>
    <w:uiPriority w:val="39"/>
    <w:unhideWhenUsed/>
    <w:rsid w:val="00CB164C"/>
    <w:pPr>
      <w:spacing w:after="100"/>
      <w:ind w:left="220"/>
    </w:pPr>
  </w:style>
  <w:style w:type="character" w:styleId="PlaceholderText">
    <w:name w:val="Placeholder Text"/>
    <w:basedOn w:val="DefaultParagraphFont"/>
    <w:uiPriority w:val="99"/>
    <w:semiHidden/>
    <w:rsid w:val="00843F29"/>
    <w:rPr>
      <w:color w:val="666666"/>
    </w:rPr>
  </w:style>
  <w:style w:type="paragraph" w:styleId="NormalWeb">
    <w:name w:val="Normal (Web)"/>
    <w:basedOn w:val="Normal"/>
    <w:uiPriority w:val="99"/>
    <w:unhideWhenUsed/>
    <w:rsid w:val="00B80605"/>
    <w:pPr>
      <w:spacing w:before="100" w:beforeAutospacing="1" w:after="100" w:afterAutospacing="1"/>
    </w:pPr>
  </w:style>
  <w:style w:type="character" w:customStyle="1" w:styleId="Heading4Char">
    <w:name w:val="Heading 4 Char"/>
    <w:basedOn w:val="DefaultParagraphFont"/>
    <w:link w:val="Heading4"/>
    <w:uiPriority w:val="9"/>
    <w:rsid w:val="00FA7BB3"/>
    <w:rPr>
      <w:rFonts w:asciiTheme="majorHAnsi" w:eastAsiaTheme="majorEastAsia" w:hAnsiTheme="majorHAnsi" w:cstheme="majorBidi"/>
      <w:i/>
      <w:iCs/>
      <w:color w:val="2F5496" w:themeColor="accent1" w:themeShade="BF"/>
      <w:kern w:val="0"/>
      <w:lang w:val="el"/>
      <w14:ligatures w14:val="none"/>
    </w:rPr>
  </w:style>
  <w:style w:type="character" w:customStyle="1" w:styleId="Heading5Char">
    <w:name w:val="Heading 5 Char"/>
    <w:basedOn w:val="DefaultParagraphFont"/>
    <w:link w:val="Heading5"/>
    <w:uiPriority w:val="9"/>
    <w:rsid w:val="000E0F0F"/>
    <w:rPr>
      <w:rFonts w:asciiTheme="majorHAnsi" w:eastAsiaTheme="majorEastAsia" w:hAnsiTheme="majorHAnsi" w:cstheme="majorBidi"/>
      <w:color w:val="2F5496" w:themeColor="accent1" w:themeShade="BF"/>
      <w:kern w:val="0"/>
      <w:lang w:val="el"/>
      <w14:ligatures w14:val="none"/>
    </w:rPr>
  </w:style>
  <w:style w:type="paragraph" w:styleId="TOC3">
    <w:name w:val="toc 3"/>
    <w:basedOn w:val="Normal"/>
    <w:next w:val="Normal"/>
    <w:autoRedefine/>
    <w:uiPriority w:val="39"/>
    <w:unhideWhenUsed/>
    <w:rsid w:val="00BD003A"/>
    <w:pPr>
      <w:spacing w:after="100"/>
      <w:ind w:left="440"/>
    </w:pPr>
  </w:style>
  <w:style w:type="character" w:styleId="FollowedHyperlink">
    <w:name w:val="FollowedHyperlink"/>
    <w:basedOn w:val="DefaultParagraphFont"/>
    <w:uiPriority w:val="99"/>
    <w:semiHidden/>
    <w:unhideWhenUsed/>
    <w:rsid w:val="00944B45"/>
    <w:rPr>
      <w:color w:val="954F72" w:themeColor="followedHyperlink"/>
      <w:u w:val="single"/>
    </w:rPr>
  </w:style>
  <w:style w:type="paragraph" w:styleId="Header">
    <w:name w:val="header"/>
    <w:basedOn w:val="Normal"/>
    <w:link w:val="HeaderChar"/>
    <w:uiPriority w:val="99"/>
    <w:unhideWhenUsed/>
    <w:rsid w:val="001D685F"/>
    <w:pPr>
      <w:tabs>
        <w:tab w:val="center" w:pos="4680"/>
        <w:tab w:val="right" w:pos="9360"/>
      </w:tabs>
    </w:pPr>
  </w:style>
  <w:style w:type="character" w:customStyle="1" w:styleId="HeaderChar">
    <w:name w:val="Header Char"/>
    <w:basedOn w:val="DefaultParagraphFont"/>
    <w:link w:val="Header"/>
    <w:uiPriority w:val="99"/>
    <w:rsid w:val="001D685F"/>
    <w:rPr>
      <w:rFonts w:ascii="Arial" w:eastAsia="Arial" w:hAnsi="Arial" w:cs="Arial"/>
      <w:kern w:val="0"/>
      <w:lang w:val="el"/>
      <w14:ligatures w14:val="none"/>
    </w:rPr>
  </w:style>
  <w:style w:type="character" w:styleId="Strong">
    <w:name w:val="Strong"/>
    <w:basedOn w:val="DefaultParagraphFont"/>
    <w:uiPriority w:val="22"/>
    <w:qFormat/>
    <w:rsid w:val="003D10B6"/>
    <w:rPr>
      <w:b/>
      <w:bCs/>
    </w:rPr>
  </w:style>
  <w:style w:type="paragraph" w:styleId="HTMLPreformatted">
    <w:name w:val="HTML Preformatted"/>
    <w:basedOn w:val="Normal"/>
    <w:link w:val="HTMLPreformattedChar"/>
    <w:uiPriority w:val="99"/>
    <w:semiHidden/>
    <w:unhideWhenUsed/>
    <w:rsid w:val="005D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D51E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73516"/>
    <w:rPr>
      <w:rFonts w:ascii="Courier New" w:eastAsia="Times New Roman" w:hAnsi="Courier New" w:cs="Courier New"/>
      <w:sz w:val="20"/>
      <w:szCs w:val="20"/>
    </w:rPr>
  </w:style>
  <w:style w:type="character" w:customStyle="1" w:styleId="apple-converted-space">
    <w:name w:val="apple-converted-space"/>
    <w:basedOn w:val="DefaultParagraphFont"/>
    <w:rsid w:val="00C73516"/>
  </w:style>
  <w:style w:type="character" w:customStyle="1" w:styleId="mord">
    <w:name w:val="mord"/>
    <w:basedOn w:val="DefaultParagraphFont"/>
    <w:rsid w:val="004600F0"/>
  </w:style>
  <w:style w:type="character" w:customStyle="1" w:styleId="mrel">
    <w:name w:val="mrel"/>
    <w:basedOn w:val="DefaultParagraphFont"/>
    <w:rsid w:val="004600F0"/>
  </w:style>
  <w:style w:type="character" w:customStyle="1" w:styleId="mop">
    <w:name w:val="mop"/>
    <w:basedOn w:val="DefaultParagraphFont"/>
    <w:rsid w:val="004600F0"/>
  </w:style>
  <w:style w:type="character" w:customStyle="1" w:styleId="mopen">
    <w:name w:val="mopen"/>
    <w:basedOn w:val="DefaultParagraphFont"/>
    <w:rsid w:val="004600F0"/>
  </w:style>
  <w:style w:type="character" w:customStyle="1" w:styleId="mpunct">
    <w:name w:val="mpunct"/>
    <w:basedOn w:val="DefaultParagraphFont"/>
    <w:rsid w:val="004600F0"/>
  </w:style>
  <w:style w:type="character" w:customStyle="1" w:styleId="mclose">
    <w:name w:val="mclose"/>
    <w:basedOn w:val="DefaultParagraphFont"/>
    <w:rsid w:val="004600F0"/>
  </w:style>
  <w:style w:type="character" w:styleId="PageNumber">
    <w:name w:val="page number"/>
    <w:basedOn w:val="DefaultParagraphFont"/>
    <w:uiPriority w:val="99"/>
    <w:semiHidden/>
    <w:unhideWhenUsed/>
    <w:rsid w:val="00BE3C56"/>
  </w:style>
  <w:style w:type="character" w:customStyle="1" w:styleId="mbin">
    <w:name w:val="mbin"/>
    <w:basedOn w:val="DefaultParagraphFont"/>
    <w:rsid w:val="00F7749C"/>
  </w:style>
  <w:style w:type="character" w:customStyle="1" w:styleId="katex-mathml">
    <w:name w:val="katex-mathml"/>
    <w:basedOn w:val="DefaultParagraphFont"/>
    <w:rsid w:val="00AB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801">
      <w:bodyDiv w:val="1"/>
      <w:marLeft w:val="0"/>
      <w:marRight w:val="0"/>
      <w:marTop w:val="0"/>
      <w:marBottom w:val="0"/>
      <w:divBdr>
        <w:top w:val="none" w:sz="0" w:space="0" w:color="auto"/>
        <w:left w:val="none" w:sz="0" w:space="0" w:color="auto"/>
        <w:bottom w:val="none" w:sz="0" w:space="0" w:color="auto"/>
        <w:right w:val="none" w:sz="0" w:space="0" w:color="auto"/>
      </w:divBdr>
      <w:divsChild>
        <w:div w:id="863520616">
          <w:marLeft w:val="0"/>
          <w:marRight w:val="0"/>
          <w:marTop w:val="0"/>
          <w:marBottom w:val="0"/>
          <w:divBdr>
            <w:top w:val="none" w:sz="0" w:space="0" w:color="auto"/>
            <w:left w:val="none" w:sz="0" w:space="0" w:color="auto"/>
            <w:bottom w:val="none" w:sz="0" w:space="0" w:color="auto"/>
            <w:right w:val="none" w:sz="0" w:space="0" w:color="auto"/>
          </w:divBdr>
          <w:divsChild>
            <w:div w:id="728917082">
              <w:marLeft w:val="0"/>
              <w:marRight w:val="0"/>
              <w:marTop w:val="0"/>
              <w:marBottom w:val="0"/>
              <w:divBdr>
                <w:top w:val="none" w:sz="0" w:space="0" w:color="auto"/>
                <w:left w:val="none" w:sz="0" w:space="0" w:color="auto"/>
                <w:bottom w:val="none" w:sz="0" w:space="0" w:color="auto"/>
                <w:right w:val="none" w:sz="0" w:space="0" w:color="auto"/>
              </w:divBdr>
            </w:div>
            <w:div w:id="1785272454">
              <w:marLeft w:val="0"/>
              <w:marRight w:val="0"/>
              <w:marTop w:val="0"/>
              <w:marBottom w:val="0"/>
              <w:divBdr>
                <w:top w:val="none" w:sz="0" w:space="0" w:color="auto"/>
                <w:left w:val="none" w:sz="0" w:space="0" w:color="auto"/>
                <w:bottom w:val="none" w:sz="0" w:space="0" w:color="auto"/>
                <w:right w:val="none" w:sz="0" w:space="0" w:color="auto"/>
              </w:divBdr>
            </w:div>
            <w:div w:id="1775053496">
              <w:marLeft w:val="0"/>
              <w:marRight w:val="0"/>
              <w:marTop w:val="0"/>
              <w:marBottom w:val="0"/>
              <w:divBdr>
                <w:top w:val="none" w:sz="0" w:space="0" w:color="auto"/>
                <w:left w:val="none" w:sz="0" w:space="0" w:color="auto"/>
                <w:bottom w:val="none" w:sz="0" w:space="0" w:color="auto"/>
                <w:right w:val="none" w:sz="0" w:space="0" w:color="auto"/>
              </w:divBdr>
            </w:div>
            <w:div w:id="2087681653">
              <w:marLeft w:val="0"/>
              <w:marRight w:val="0"/>
              <w:marTop w:val="0"/>
              <w:marBottom w:val="0"/>
              <w:divBdr>
                <w:top w:val="none" w:sz="0" w:space="0" w:color="auto"/>
                <w:left w:val="none" w:sz="0" w:space="0" w:color="auto"/>
                <w:bottom w:val="none" w:sz="0" w:space="0" w:color="auto"/>
                <w:right w:val="none" w:sz="0" w:space="0" w:color="auto"/>
              </w:divBdr>
            </w:div>
            <w:div w:id="1950819391">
              <w:marLeft w:val="0"/>
              <w:marRight w:val="0"/>
              <w:marTop w:val="0"/>
              <w:marBottom w:val="0"/>
              <w:divBdr>
                <w:top w:val="none" w:sz="0" w:space="0" w:color="auto"/>
                <w:left w:val="none" w:sz="0" w:space="0" w:color="auto"/>
                <w:bottom w:val="none" w:sz="0" w:space="0" w:color="auto"/>
                <w:right w:val="none" w:sz="0" w:space="0" w:color="auto"/>
              </w:divBdr>
            </w:div>
            <w:div w:id="576672928">
              <w:marLeft w:val="0"/>
              <w:marRight w:val="0"/>
              <w:marTop w:val="0"/>
              <w:marBottom w:val="0"/>
              <w:divBdr>
                <w:top w:val="none" w:sz="0" w:space="0" w:color="auto"/>
                <w:left w:val="none" w:sz="0" w:space="0" w:color="auto"/>
                <w:bottom w:val="none" w:sz="0" w:space="0" w:color="auto"/>
                <w:right w:val="none" w:sz="0" w:space="0" w:color="auto"/>
              </w:divBdr>
            </w:div>
            <w:div w:id="416100547">
              <w:marLeft w:val="0"/>
              <w:marRight w:val="0"/>
              <w:marTop w:val="0"/>
              <w:marBottom w:val="0"/>
              <w:divBdr>
                <w:top w:val="none" w:sz="0" w:space="0" w:color="auto"/>
                <w:left w:val="none" w:sz="0" w:space="0" w:color="auto"/>
                <w:bottom w:val="none" w:sz="0" w:space="0" w:color="auto"/>
                <w:right w:val="none" w:sz="0" w:space="0" w:color="auto"/>
              </w:divBdr>
            </w:div>
            <w:div w:id="902835291">
              <w:marLeft w:val="0"/>
              <w:marRight w:val="0"/>
              <w:marTop w:val="0"/>
              <w:marBottom w:val="0"/>
              <w:divBdr>
                <w:top w:val="none" w:sz="0" w:space="0" w:color="auto"/>
                <w:left w:val="none" w:sz="0" w:space="0" w:color="auto"/>
                <w:bottom w:val="none" w:sz="0" w:space="0" w:color="auto"/>
                <w:right w:val="none" w:sz="0" w:space="0" w:color="auto"/>
              </w:divBdr>
            </w:div>
            <w:div w:id="1101606747">
              <w:marLeft w:val="0"/>
              <w:marRight w:val="0"/>
              <w:marTop w:val="0"/>
              <w:marBottom w:val="0"/>
              <w:divBdr>
                <w:top w:val="none" w:sz="0" w:space="0" w:color="auto"/>
                <w:left w:val="none" w:sz="0" w:space="0" w:color="auto"/>
                <w:bottom w:val="none" w:sz="0" w:space="0" w:color="auto"/>
                <w:right w:val="none" w:sz="0" w:space="0" w:color="auto"/>
              </w:divBdr>
            </w:div>
            <w:div w:id="1456175814">
              <w:marLeft w:val="0"/>
              <w:marRight w:val="0"/>
              <w:marTop w:val="0"/>
              <w:marBottom w:val="0"/>
              <w:divBdr>
                <w:top w:val="none" w:sz="0" w:space="0" w:color="auto"/>
                <w:left w:val="none" w:sz="0" w:space="0" w:color="auto"/>
                <w:bottom w:val="none" w:sz="0" w:space="0" w:color="auto"/>
                <w:right w:val="none" w:sz="0" w:space="0" w:color="auto"/>
              </w:divBdr>
            </w:div>
            <w:div w:id="490678230">
              <w:marLeft w:val="0"/>
              <w:marRight w:val="0"/>
              <w:marTop w:val="0"/>
              <w:marBottom w:val="0"/>
              <w:divBdr>
                <w:top w:val="none" w:sz="0" w:space="0" w:color="auto"/>
                <w:left w:val="none" w:sz="0" w:space="0" w:color="auto"/>
                <w:bottom w:val="none" w:sz="0" w:space="0" w:color="auto"/>
                <w:right w:val="none" w:sz="0" w:space="0" w:color="auto"/>
              </w:divBdr>
            </w:div>
            <w:div w:id="1457480275">
              <w:marLeft w:val="0"/>
              <w:marRight w:val="0"/>
              <w:marTop w:val="0"/>
              <w:marBottom w:val="0"/>
              <w:divBdr>
                <w:top w:val="none" w:sz="0" w:space="0" w:color="auto"/>
                <w:left w:val="none" w:sz="0" w:space="0" w:color="auto"/>
                <w:bottom w:val="none" w:sz="0" w:space="0" w:color="auto"/>
                <w:right w:val="none" w:sz="0" w:space="0" w:color="auto"/>
              </w:divBdr>
            </w:div>
            <w:div w:id="1081834883">
              <w:marLeft w:val="0"/>
              <w:marRight w:val="0"/>
              <w:marTop w:val="0"/>
              <w:marBottom w:val="0"/>
              <w:divBdr>
                <w:top w:val="none" w:sz="0" w:space="0" w:color="auto"/>
                <w:left w:val="none" w:sz="0" w:space="0" w:color="auto"/>
                <w:bottom w:val="none" w:sz="0" w:space="0" w:color="auto"/>
                <w:right w:val="none" w:sz="0" w:space="0" w:color="auto"/>
              </w:divBdr>
            </w:div>
            <w:div w:id="974524678">
              <w:marLeft w:val="0"/>
              <w:marRight w:val="0"/>
              <w:marTop w:val="0"/>
              <w:marBottom w:val="0"/>
              <w:divBdr>
                <w:top w:val="none" w:sz="0" w:space="0" w:color="auto"/>
                <w:left w:val="none" w:sz="0" w:space="0" w:color="auto"/>
                <w:bottom w:val="none" w:sz="0" w:space="0" w:color="auto"/>
                <w:right w:val="none" w:sz="0" w:space="0" w:color="auto"/>
              </w:divBdr>
            </w:div>
            <w:div w:id="324822479">
              <w:marLeft w:val="0"/>
              <w:marRight w:val="0"/>
              <w:marTop w:val="0"/>
              <w:marBottom w:val="0"/>
              <w:divBdr>
                <w:top w:val="none" w:sz="0" w:space="0" w:color="auto"/>
                <w:left w:val="none" w:sz="0" w:space="0" w:color="auto"/>
                <w:bottom w:val="none" w:sz="0" w:space="0" w:color="auto"/>
                <w:right w:val="none" w:sz="0" w:space="0" w:color="auto"/>
              </w:divBdr>
            </w:div>
            <w:div w:id="1314682668">
              <w:marLeft w:val="0"/>
              <w:marRight w:val="0"/>
              <w:marTop w:val="0"/>
              <w:marBottom w:val="0"/>
              <w:divBdr>
                <w:top w:val="none" w:sz="0" w:space="0" w:color="auto"/>
                <w:left w:val="none" w:sz="0" w:space="0" w:color="auto"/>
                <w:bottom w:val="none" w:sz="0" w:space="0" w:color="auto"/>
                <w:right w:val="none" w:sz="0" w:space="0" w:color="auto"/>
              </w:divBdr>
            </w:div>
            <w:div w:id="2002731175">
              <w:marLeft w:val="0"/>
              <w:marRight w:val="0"/>
              <w:marTop w:val="0"/>
              <w:marBottom w:val="0"/>
              <w:divBdr>
                <w:top w:val="none" w:sz="0" w:space="0" w:color="auto"/>
                <w:left w:val="none" w:sz="0" w:space="0" w:color="auto"/>
                <w:bottom w:val="none" w:sz="0" w:space="0" w:color="auto"/>
                <w:right w:val="none" w:sz="0" w:space="0" w:color="auto"/>
              </w:divBdr>
            </w:div>
            <w:div w:id="1823111956">
              <w:marLeft w:val="0"/>
              <w:marRight w:val="0"/>
              <w:marTop w:val="0"/>
              <w:marBottom w:val="0"/>
              <w:divBdr>
                <w:top w:val="none" w:sz="0" w:space="0" w:color="auto"/>
                <w:left w:val="none" w:sz="0" w:space="0" w:color="auto"/>
                <w:bottom w:val="none" w:sz="0" w:space="0" w:color="auto"/>
                <w:right w:val="none" w:sz="0" w:space="0" w:color="auto"/>
              </w:divBdr>
            </w:div>
            <w:div w:id="1212184735">
              <w:marLeft w:val="0"/>
              <w:marRight w:val="0"/>
              <w:marTop w:val="0"/>
              <w:marBottom w:val="0"/>
              <w:divBdr>
                <w:top w:val="none" w:sz="0" w:space="0" w:color="auto"/>
                <w:left w:val="none" w:sz="0" w:space="0" w:color="auto"/>
                <w:bottom w:val="none" w:sz="0" w:space="0" w:color="auto"/>
                <w:right w:val="none" w:sz="0" w:space="0" w:color="auto"/>
              </w:divBdr>
            </w:div>
            <w:div w:id="561989129">
              <w:marLeft w:val="0"/>
              <w:marRight w:val="0"/>
              <w:marTop w:val="0"/>
              <w:marBottom w:val="0"/>
              <w:divBdr>
                <w:top w:val="none" w:sz="0" w:space="0" w:color="auto"/>
                <w:left w:val="none" w:sz="0" w:space="0" w:color="auto"/>
                <w:bottom w:val="none" w:sz="0" w:space="0" w:color="auto"/>
                <w:right w:val="none" w:sz="0" w:space="0" w:color="auto"/>
              </w:divBdr>
            </w:div>
            <w:div w:id="1656639889">
              <w:marLeft w:val="0"/>
              <w:marRight w:val="0"/>
              <w:marTop w:val="0"/>
              <w:marBottom w:val="0"/>
              <w:divBdr>
                <w:top w:val="none" w:sz="0" w:space="0" w:color="auto"/>
                <w:left w:val="none" w:sz="0" w:space="0" w:color="auto"/>
                <w:bottom w:val="none" w:sz="0" w:space="0" w:color="auto"/>
                <w:right w:val="none" w:sz="0" w:space="0" w:color="auto"/>
              </w:divBdr>
            </w:div>
            <w:div w:id="948005775">
              <w:marLeft w:val="0"/>
              <w:marRight w:val="0"/>
              <w:marTop w:val="0"/>
              <w:marBottom w:val="0"/>
              <w:divBdr>
                <w:top w:val="none" w:sz="0" w:space="0" w:color="auto"/>
                <w:left w:val="none" w:sz="0" w:space="0" w:color="auto"/>
                <w:bottom w:val="none" w:sz="0" w:space="0" w:color="auto"/>
                <w:right w:val="none" w:sz="0" w:space="0" w:color="auto"/>
              </w:divBdr>
            </w:div>
            <w:div w:id="1211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9550">
      <w:bodyDiv w:val="1"/>
      <w:marLeft w:val="0"/>
      <w:marRight w:val="0"/>
      <w:marTop w:val="0"/>
      <w:marBottom w:val="0"/>
      <w:divBdr>
        <w:top w:val="none" w:sz="0" w:space="0" w:color="auto"/>
        <w:left w:val="none" w:sz="0" w:space="0" w:color="auto"/>
        <w:bottom w:val="none" w:sz="0" w:space="0" w:color="auto"/>
        <w:right w:val="none" w:sz="0" w:space="0" w:color="auto"/>
      </w:divBdr>
      <w:divsChild>
        <w:div w:id="1442988207">
          <w:marLeft w:val="0"/>
          <w:marRight w:val="0"/>
          <w:marTop w:val="0"/>
          <w:marBottom w:val="0"/>
          <w:divBdr>
            <w:top w:val="none" w:sz="0" w:space="0" w:color="auto"/>
            <w:left w:val="none" w:sz="0" w:space="0" w:color="auto"/>
            <w:bottom w:val="none" w:sz="0" w:space="0" w:color="auto"/>
            <w:right w:val="none" w:sz="0" w:space="0" w:color="auto"/>
          </w:divBdr>
          <w:divsChild>
            <w:div w:id="393311679">
              <w:marLeft w:val="0"/>
              <w:marRight w:val="0"/>
              <w:marTop w:val="0"/>
              <w:marBottom w:val="0"/>
              <w:divBdr>
                <w:top w:val="none" w:sz="0" w:space="0" w:color="auto"/>
                <w:left w:val="none" w:sz="0" w:space="0" w:color="auto"/>
                <w:bottom w:val="none" w:sz="0" w:space="0" w:color="auto"/>
                <w:right w:val="none" w:sz="0" w:space="0" w:color="auto"/>
              </w:divBdr>
              <w:divsChild>
                <w:div w:id="8163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5487">
      <w:bodyDiv w:val="1"/>
      <w:marLeft w:val="0"/>
      <w:marRight w:val="0"/>
      <w:marTop w:val="0"/>
      <w:marBottom w:val="0"/>
      <w:divBdr>
        <w:top w:val="none" w:sz="0" w:space="0" w:color="auto"/>
        <w:left w:val="none" w:sz="0" w:space="0" w:color="auto"/>
        <w:bottom w:val="none" w:sz="0" w:space="0" w:color="auto"/>
        <w:right w:val="none" w:sz="0" w:space="0" w:color="auto"/>
      </w:divBdr>
      <w:divsChild>
        <w:div w:id="347415111">
          <w:marLeft w:val="0"/>
          <w:marRight w:val="0"/>
          <w:marTop w:val="0"/>
          <w:marBottom w:val="0"/>
          <w:divBdr>
            <w:top w:val="none" w:sz="0" w:space="0" w:color="auto"/>
            <w:left w:val="none" w:sz="0" w:space="0" w:color="auto"/>
            <w:bottom w:val="none" w:sz="0" w:space="0" w:color="auto"/>
            <w:right w:val="none" w:sz="0" w:space="0" w:color="auto"/>
          </w:divBdr>
          <w:divsChild>
            <w:div w:id="14353282">
              <w:marLeft w:val="0"/>
              <w:marRight w:val="0"/>
              <w:marTop w:val="0"/>
              <w:marBottom w:val="0"/>
              <w:divBdr>
                <w:top w:val="none" w:sz="0" w:space="0" w:color="auto"/>
                <w:left w:val="none" w:sz="0" w:space="0" w:color="auto"/>
                <w:bottom w:val="none" w:sz="0" w:space="0" w:color="auto"/>
                <w:right w:val="none" w:sz="0" w:space="0" w:color="auto"/>
              </w:divBdr>
            </w:div>
            <w:div w:id="41174007">
              <w:marLeft w:val="0"/>
              <w:marRight w:val="0"/>
              <w:marTop w:val="0"/>
              <w:marBottom w:val="0"/>
              <w:divBdr>
                <w:top w:val="none" w:sz="0" w:space="0" w:color="auto"/>
                <w:left w:val="none" w:sz="0" w:space="0" w:color="auto"/>
                <w:bottom w:val="none" w:sz="0" w:space="0" w:color="auto"/>
                <w:right w:val="none" w:sz="0" w:space="0" w:color="auto"/>
              </w:divBdr>
            </w:div>
            <w:div w:id="41908015">
              <w:marLeft w:val="0"/>
              <w:marRight w:val="0"/>
              <w:marTop w:val="0"/>
              <w:marBottom w:val="0"/>
              <w:divBdr>
                <w:top w:val="none" w:sz="0" w:space="0" w:color="auto"/>
                <w:left w:val="none" w:sz="0" w:space="0" w:color="auto"/>
                <w:bottom w:val="none" w:sz="0" w:space="0" w:color="auto"/>
                <w:right w:val="none" w:sz="0" w:space="0" w:color="auto"/>
              </w:divBdr>
            </w:div>
            <w:div w:id="72899561">
              <w:marLeft w:val="0"/>
              <w:marRight w:val="0"/>
              <w:marTop w:val="0"/>
              <w:marBottom w:val="0"/>
              <w:divBdr>
                <w:top w:val="none" w:sz="0" w:space="0" w:color="auto"/>
                <w:left w:val="none" w:sz="0" w:space="0" w:color="auto"/>
                <w:bottom w:val="none" w:sz="0" w:space="0" w:color="auto"/>
                <w:right w:val="none" w:sz="0" w:space="0" w:color="auto"/>
              </w:divBdr>
            </w:div>
            <w:div w:id="80571805">
              <w:marLeft w:val="0"/>
              <w:marRight w:val="0"/>
              <w:marTop w:val="0"/>
              <w:marBottom w:val="0"/>
              <w:divBdr>
                <w:top w:val="none" w:sz="0" w:space="0" w:color="auto"/>
                <w:left w:val="none" w:sz="0" w:space="0" w:color="auto"/>
                <w:bottom w:val="none" w:sz="0" w:space="0" w:color="auto"/>
                <w:right w:val="none" w:sz="0" w:space="0" w:color="auto"/>
              </w:divBdr>
            </w:div>
            <w:div w:id="86585156">
              <w:marLeft w:val="0"/>
              <w:marRight w:val="0"/>
              <w:marTop w:val="0"/>
              <w:marBottom w:val="0"/>
              <w:divBdr>
                <w:top w:val="none" w:sz="0" w:space="0" w:color="auto"/>
                <w:left w:val="none" w:sz="0" w:space="0" w:color="auto"/>
                <w:bottom w:val="none" w:sz="0" w:space="0" w:color="auto"/>
                <w:right w:val="none" w:sz="0" w:space="0" w:color="auto"/>
              </w:divBdr>
            </w:div>
            <w:div w:id="139544350">
              <w:marLeft w:val="0"/>
              <w:marRight w:val="0"/>
              <w:marTop w:val="0"/>
              <w:marBottom w:val="0"/>
              <w:divBdr>
                <w:top w:val="none" w:sz="0" w:space="0" w:color="auto"/>
                <w:left w:val="none" w:sz="0" w:space="0" w:color="auto"/>
                <w:bottom w:val="none" w:sz="0" w:space="0" w:color="auto"/>
                <w:right w:val="none" w:sz="0" w:space="0" w:color="auto"/>
              </w:divBdr>
            </w:div>
            <w:div w:id="148524404">
              <w:marLeft w:val="0"/>
              <w:marRight w:val="0"/>
              <w:marTop w:val="0"/>
              <w:marBottom w:val="0"/>
              <w:divBdr>
                <w:top w:val="none" w:sz="0" w:space="0" w:color="auto"/>
                <w:left w:val="none" w:sz="0" w:space="0" w:color="auto"/>
                <w:bottom w:val="none" w:sz="0" w:space="0" w:color="auto"/>
                <w:right w:val="none" w:sz="0" w:space="0" w:color="auto"/>
              </w:divBdr>
            </w:div>
            <w:div w:id="166992047">
              <w:marLeft w:val="0"/>
              <w:marRight w:val="0"/>
              <w:marTop w:val="0"/>
              <w:marBottom w:val="0"/>
              <w:divBdr>
                <w:top w:val="none" w:sz="0" w:space="0" w:color="auto"/>
                <w:left w:val="none" w:sz="0" w:space="0" w:color="auto"/>
                <w:bottom w:val="none" w:sz="0" w:space="0" w:color="auto"/>
                <w:right w:val="none" w:sz="0" w:space="0" w:color="auto"/>
              </w:divBdr>
            </w:div>
            <w:div w:id="224880816">
              <w:marLeft w:val="0"/>
              <w:marRight w:val="0"/>
              <w:marTop w:val="0"/>
              <w:marBottom w:val="0"/>
              <w:divBdr>
                <w:top w:val="none" w:sz="0" w:space="0" w:color="auto"/>
                <w:left w:val="none" w:sz="0" w:space="0" w:color="auto"/>
                <w:bottom w:val="none" w:sz="0" w:space="0" w:color="auto"/>
                <w:right w:val="none" w:sz="0" w:space="0" w:color="auto"/>
              </w:divBdr>
            </w:div>
            <w:div w:id="284387295">
              <w:marLeft w:val="0"/>
              <w:marRight w:val="0"/>
              <w:marTop w:val="0"/>
              <w:marBottom w:val="0"/>
              <w:divBdr>
                <w:top w:val="none" w:sz="0" w:space="0" w:color="auto"/>
                <w:left w:val="none" w:sz="0" w:space="0" w:color="auto"/>
                <w:bottom w:val="none" w:sz="0" w:space="0" w:color="auto"/>
                <w:right w:val="none" w:sz="0" w:space="0" w:color="auto"/>
              </w:divBdr>
            </w:div>
            <w:div w:id="311368965">
              <w:marLeft w:val="0"/>
              <w:marRight w:val="0"/>
              <w:marTop w:val="0"/>
              <w:marBottom w:val="0"/>
              <w:divBdr>
                <w:top w:val="none" w:sz="0" w:space="0" w:color="auto"/>
                <w:left w:val="none" w:sz="0" w:space="0" w:color="auto"/>
                <w:bottom w:val="none" w:sz="0" w:space="0" w:color="auto"/>
                <w:right w:val="none" w:sz="0" w:space="0" w:color="auto"/>
              </w:divBdr>
            </w:div>
            <w:div w:id="321010773">
              <w:marLeft w:val="0"/>
              <w:marRight w:val="0"/>
              <w:marTop w:val="0"/>
              <w:marBottom w:val="0"/>
              <w:divBdr>
                <w:top w:val="none" w:sz="0" w:space="0" w:color="auto"/>
                <w:left w:val="none" w:sz="0" w:space="0" w:color="auto"/>
                <w:bottom w:val="none" w:sz="0" w:space="0" w:color="auto"/>
                <w:right w:val="none" w:sz="0" w:space="0" w:color="auto"/>
              </w:divBdr>
            </w:div>
            <w:div w:id="372996468">
              <w:marLeft w:val="0"/>
              <w:marRight w:val="0"/>
              <w:marTop w:val="0"/>
              <w:marBottom w:val="0"/>
              <w:divBdr>
                <w:top w:val="none" w:sz="0" w:space="0" w:color="auto"/>
                <w:left w:val="none" w:sz="0" w:space="0" w:color="auto"/>
                <w:bottom w:val="none" w:sz="0" w:space="0" w:color="auto"/>
                <w:right w:val="none" w:sz="0" w:space="0" w:color="auto"/>
              </w:divBdr>
            </w:div>
            <w:div w:id="398330694">
              <w:marLeft w:val="0"/>
              <w:marRight w:val="0"/>
              <w:marTop w:val="0"/>
              <w:marBottom w:val="0"/>
              <w:divBdr>
                <w:top w:val="none" w:sz="0" w:space="0" w:color="auto"/>
                <w:left w:val="none" w:sz="0" w:space="0" w:color="auto"/>
                <w:bottom w:val="none" w:sz="0" w:space="0" w:color="auto"/>
                <w:right w:val="none" w:sz="0" w:space="0" w:color="auto"/>
              </w:divBdr>
            </w:div>
            <w:div w:id="429469815">
              <w:marLeft w:val="0"/>
              <w:marRight w:val="0"/>
              <w:marTop w:val="0"/>
              <w:marBottom w:val="0"/>
              <w:divBdr>
                <w:top w:val="none" w:sz="0" w:space="0" w:color="auto"/>
                <w:left w:val="none" w:sz="0" w:space="0" w:color="auto"/>
                <w:bottom w:val="none" w:sz="0" w:space="0" w:color="auto"/>
                <w:right w:val="none" w:sz="0" w:space="0" w:color="auto"/>
              </w:divBdr>
            </w:div>
            <w:div w:id="436289242">
              <w:marLeft w:val="0"/>
              <w:marRight w:val="0"/>
              <w:marTop w:val="0"/>
              <w:marBottom w:val="0"/>
              <w:divBdr>
                <w:top w:val="none" w:sz="0" w:space="0" w:color="auto"/>
                <w:left w:val="none" w:sz="0" w:space="0" w:color="auto"/>
                <w:bottom w:val="none" w:sz="0" w:space="0" w:color="auto"/>
                <w:right w:val="none" w:sz="0" w:space="0" w:color="auto"/>
              </w:divBdr>
            </w:div>
            <w:div w:id="571889109">
              <w:marLeft w:val="0"/>
              <w:marRight w:val="0"/>
              <w:marTop w:val="0"/>
              <w:marBottom w:val="0"/>
              <w:divBdr>
                <w:top w:val="none" w:sz="0" w:space="0" w:color="auto"/>
                <w:left w:val="none" w:sz="0" w:space="0" w:color="auto"/>
                <w:bottom w:val="none" w:sz="0" w:space="0" w:color="auto"/>
                <w:right w:val="none" w:sz="0" w:space="0" w:color="auto"/>
              </w:divBdr>
            </w:div>
            <w:div w:id="639578314">
              <w:marLeft w:val="0"/>
              <w:marRight w:val="0"/>
              <w:marTop w:val="0"/>
              <w:marBottom w:val="0"/>
              <w:divBdr>
                <w:top w:val="none" w:sz="0" w:space="0" w:color="auto"/>
                <w:left w:val="none" w:sz="0" w:space="0" w:color="auto"/>
                <w:bottom w:val="none" w:sz="0" w:space="0" w:color="auto"/>
                <w:right w:val="none" w:sz="0" w:space="0" w:color="auto"/>
              </w:divBdr>
            </w:div>
            <w:div w:id="687171778">
              <w:marLeft w:val="0"/>
              <w:marRight w:val="0"/>
              <w:marTop w:val="0"/>
              <w:marBottom w:val="0"/>
              <w:divBdr>
                <w:top w:val="none" w:sz="0" w:space="0" w:color="auto"/>
                <w:left w:val="none" w:sz="0" w:space="0" w:color="auto"/>
                <w:bottom w:val="none" w:sz="0" w:space="0" w:color="auto"/>
                <w:right w:val="none" w:sz="0" w:space="0" w:color="auto"/>
              </w:divBdr>
            </w:div>
            <w:div w:id="705064396">
              <w:marLeft w:val="0"/>
              <w:marRight w:val="0"/>
              <w:marTop w:val="0"/>
              <w:marBottom w:val="0"/>
              <w:divBdr>
                <w:top w:val="none" w:sz="0" w:space="0" w:color="auto"/>
                <w:left w:val="none" w:sz="0" w:space="0" w:color="auto"/>
                <w:bottom w:val="none" w:sz="0" w:space="0" w:color="auto"/>
                <w:right w:val="none" w:sz="0" w:space="0" w:color="auto"/>
              </w:divBdr>
            </w:div>
            <w:div w:id="708069729">
              <w:marLeft w:val="0"/>
              <w:marRight w:val="0"/>
              <w:marTop w:val="0"/>
              <w:marBottom w:val="0"/>
              <w:divBdr>
                <w:top w:val="none" w:sz="0" w:space="0" w:color="auto"/>
                <w:left w:val="none" w:sz="0" w:space="0" w:color="auto"/>
                <w:bottom w:val="none" w:sz="0" w:space="0" w:color="auto"/>
                <w:right w:val="none" w:sz="0" w:space="0" w:color="auto"/>
              </w:divBdr>
            </w:div>
            <w:div w:id="728771970">
              <w:marLeft w:val="0"/>
              <w:marRight w:val="0"/>
              <w:marTop w:val="0"/>
              <w:marBottom w:val="0"/>
              <w:divBdr>
                <w:top w:val="none" w:sz="0" w:space="0" w:color="auto"/>
                <w:left w:val="none" w:sz="0" w:space="0" w:color="auto"/>
                <w:bottom w:val="none" w:sz="0" w:space="0" w:color="auto"/>
                <w:right w:val="none" w:sz="0" w:space="0" w:color="auto"/>
              </w:divBdr>
            </w:div>
            <w:div w:id="825127187">
              <w:marLeft w:val="0"/>
              <w:marRight w:val="0"/>
              <w:marTop w:val="0"/>
              <w:marBottom w:val="0"/>
              <w:divBdr>
                <w:top w:val="none" w:sz="0" w:space="0" w:color="auto"/>
                <w:left w:val="none" w:sz="0" w:space="0" w:color="auto"/>
                <w:bottom w:val="none" w:sz="0" w:space="0" w:color="auto"/>
                <w:right w:val="none" w:sz="0" w:space="0" w:color="auto"/>
              </w:divBdr>
            </w:div>
            <w:div w:id="894778240">
              <w:marLeft w:val="0"/>
              <w:marRight w:val="0"/>
              <w:marTop w:val="0"/>
              <w:marBottom w:val="0"/>
              <w:divBdr>
                <w:top w:val="none" w:sz="0" w:space="0" w:color="auto"/>
                <w:left w:val="none" w:sz="0" w:space="0" w:color="auto"/>
                <w:bottom w:val="none" w:sz="0" w:space="0" w:color="auto"/>
                <w:right w:val="none" w:sz="0" w:space="0" w:color="auto"/>
              </w:divBdr>
            </w:div>
            <w:div w:id="981276438">
              <w:marLeft w:val="0"/>
              <w:marRight w:val="0"/>
              <w:marTop w:val="0"/>
              <w:marBottom w:val="0"/>
              <w:divBdr>
                <w:top w:val="none" w:sz="0" w:space="0" w:color="auto"/>
                <w:left w:val="none" w:sz="0" w:space="0" w:color="auto"/>
                <w:bottom w:val="none" w:sz="0" w:space="0" w:color="auto"/>
                <w:right w:val="none" w:sz="0" w:space="0" w:color="auto"/>
              </w:divBdr>
            </w:div>
            <w:div w:id="1091582521">
              <w:marLeft w:val="0"/>
              <w:marRight w:val="0"/>
              <w:marTop w:val="0"/>
              <w:marBottom w:val="0"/>
              <w:divBdr>
                <w:top w:val="none" w:sz="0" w:space="0" w:color="auto"/>
                <w:left w:val="none" w:sz="0" w:space="0" w:color="auto"/>
                <w:bottom w:val="none" w:sz="0" w:space="0" w:color="auto"/>
                <w:right w:val="none" w:sz="0" w:space="0" w:color="auto"/>
              </w:divBdr>
            </w:div>
            <w:div w:id="1102991997">
              <w:marLeft w:val="0"/>
              <w:marRight w:val="0"/>
              <w:marTop w:val="0"/>
              <w:marBottom w:val="0"/>
              <w:divBdr>
                <w:top w:val="none" w:sz="0" w:space="0" w:color="auto"/>
                <w:left w:val="none" w:sz="0" w:space="0" w:color="auto"/>
                <w:bottom w:val="none" w:sz="0" w:space="0" w:color="auto"/>
                <w:right w:val="none" w:sz="0" w:space="0" w:color="auto"/>
              </w:divBdr>
            </w:div>
            <w:div w:id="1128474045">
              <w:marLeft w:val="0"/>
              <w:marRight w:val="0"/>
              <w:marTop w:val="0"/>
              <w:marBottom w:val="0"/>
              <w:divBdr>
                <w:top w:val="none" w:sz="0" w:space="0" w:color="auto"/>
                <w:left w:val="none" w:sz="0" w:space="0" w:color="auto"/>
                <w:bottom w:val="none" w:sz="0" w:space="0" w:color="auto"/>
                <w:right w:val="none" w:sz="0" w:space="0" w:color="auto"/>
              </w:divBdr>
            </w:div>
            <w:div w:id="1140414584">
              <w:marLeft w:val="0"/>
              <w:marRight w:val="0"/>
              <w:marTop w:val="0"/>
              <w:marBottom w:val="0"/>
              <w:divBdr>
                <w:top w:val="none" w:sz="0" w:space="0" w:color="auto"/>
                <w:left w:val="none" w:sz="0" w:space="0" w:color="auto"/>
                <w:bottom w:val="none" w:sz="0" w:space="0" w:color="auto"/>
                <w:right w:val="none" w:sz="0" w:space="0" w:color="auto"/>
              </w:divBdr>
            </w:div>
            <w:div w:id="1233659026">
              <w:marLeft w:val="0"/>
              <w:marRight w:val="0"/>
              <w:marTop w:val="0"/>
              <w:marBottom w:val="0"/>
              <w:divBdr>
                <w:top w:val="none" w:sz="0" w:space="0" w:color="auto"/>
                <w:left w:val="none" w:sz="0" w:space="0" w:color="auto"/>
                <w:bottom w:val="none" w:sz="0" w:space="0" w:color="auto"/>
                <w:right w:val="none" w:sz="0" w:space="0" w:color="auto"/>
              </w:divBdr>
            </w:div>
            <w:div w:id="1291398496">
              <w:marLeft w:val="0"/>
              <w:marRight w:val="0"/>
              <w:marTop w:val="0"/>
              <w:marBottom w:val="0"/>
              <w:divBdr>
                <w:top w:val="none" w:sz="0" w:space="0" w:color="auto"/>
                <w:left w:val="none" w:sz="0" w:space="0" w:color="auto"/>
                <w:bottom w:val="none" w:sz="0" w:space="0" w:color="auto"/>
                <w:right w:val="none" w:sz="0" w:space="0" w:color="auto"/>
              </w:divBdr>
            </w:div>
            <w:div w:id="1324554579">
              <w:marLeft w:val="0"/>
              <w:marRight w:val="0"/>
              <w:marTop w:val="0"/>
              <w:marBottom w:val="0"/>
              <w:divBdr>
                <w:top w:val="none" w:sz="0" w:space="0" w:color="auto"/>
                <w:left w:val="none" w:sz="0" w:space="0" w:color="auto"/>
                <w:bottom w:val="none" w:sz="0" w:space="0" w:color="auto"/>
                <w:right w:val="none" w:sz="0" w:space="0" w:color="auto"/>
              </w:divBdr>
            </w:div>
            <w:div w:id="1353652979">
              <w:marLeft w:val="0"/>
              <w:marRight w:val="0"/>
              <w:marTop w:val="0"/>
              <w:marBottom w:val="0"/>
              <w:divBdr>
                <w:top w:val="none" w:sz="0" w:space="0" w:color="auto"/>
                <w:left w:val="none" w:sz="0" w:space="0" w:color="auto"/>
                <w:bottom w:val="none" w:sz="0" w:space="0" w:color="auto"/>
                <w:right w:val="none" w:sz="0" w:space="0" w:color="auto"/>
              </w:divBdr>
            </w:div>
            <w:div w:id="1376082659">
              <w:marLeft w:val="0"/>
              <w:marRight w:val="0"/>
              <w:marTop w:val="0"/>
              <w:marBottom w:val="0"/>
              <w:divBdr>
                <w:top w:val="none" w:sz="0" w:space="0" w:color="auto"/>
                <w:left w:val="none" w:sz="0" w:space="0" w:color="auto"/>
                <w:bottom w:val="none" w:sz="0" w:space="0" w:color="auto"/>
                <w:right w:val="none" w:sz="0" w:space="0" w:color="auto"/>
              </w:divBdr>
            </w:div>
            <w:div w:id="1397053023">
              <w:marLeft w:val="0"/>
              <w:marRight w:val="0"/>
              <w:marTop w:val="0"/>
              <w:marBottom w:val="0"/>
              <w:divBdr>
                <w:top w:val="none" w:sz="0" w:space="0" w:color="auto"/>
                <w:left w:val="none" w:sz="0" w:space="0" w:color="auto"/>
                <w:bottom w:val="none" w:sz="0" w:space="0" w:color="auto"/>
                <w:right w:val="none" w:sz="0" w:space="0" w:color="auto"/>
              </w:divBdr>
            </w:div>
            <w:div w:id="1423575228">
              <w:marLeft w:val="0"/>
              <w:marRight w:val="0"/>
              <w:marTop w:val="0"/>
              <w:marBottom w:val="0"/>
              <w:divBdr>
                <w:top w:val="none" w:sz="0" w:space="0" w:color="auto"/>
                <w:left w:val="none" w:sz="0" w:space="0" w:color="auto"/>
                <w:bottom w:val="none" w:sz="0" w:space="0" w:color="auto"/>
                <w:right w:val="none" w:sz="0" w:space="0" w:color="auto"/>
              </w:divBdr>
            </w:div>
            <w:div w:id="1432160365">
              <w:marLeft w:val="0"/>
              <w:marRight w:val="0"/>
              <w:marTop w:val="0"/>
              <w:marBottom w:val="0"/>
              <w:divBdr>
                <w:top w:val="none" w:sz="0" w:space="0" w:color="auto"/>
                <w:left w:val="none" w:sz="0" w:space="0" w:color="auto"/>
                <w:bottom w:val="none" w:sz="0" w:space="0" w:color="auto"/>
                <w:right w:val="none" w:sz="0" w:space="0" w:color="auto"/>
              </w:divBdr>
            </w:div>
            <w:div w:id="1463426420">
              <w:marLeft w:val="0"/>
              <w:marRight w:val="0"/>
              <w:marTop w:val="0"/>
              <w:marBottom w:val="0"/>
              <w:divBdr>
                <w:top w:val="none" w:sz="0" w:space="0" w:color="auto"/>
                <w:left w:val="none" w:sz="0" w:space="0" w:color="auto"/>
                <w:bottom w:val="none" w:sz="0" w:space="0" w:color="auto"/>
                <w:right w:val="none" w:sz="0" w:space="0" w:color="auto"/>
              </w:divBdr>
            </w:div>
            <w:div w:id="1467894082">
              <w:marLeft w:val="0"/>
              <w:marRight w:val="0"/>
              <w:marTop w:val="0"/>
              <w:marBottom w:val="0"/>
              <w:divBdr>
                <w:top w:val="none" w:sz="0" w:space="0" w:color="auto"/>
                <w:left w:val="none" w:sz="0" w:space="0" w:color="auto"/>
                <w:bottom w:val="none" w:sz="0" w:space="0" w:color="auto"/>
                <w:right w:val="none" w:sz="0" w:space="0" w:color="auto"/>
              </w:divBdr>
            </w:div>
            <w:div w:id="1487042861">
              <w:marLeft w:val="0"/>
              <w:marRight w:val="0"/>
              <w:marTop w:val="0"/>
              <w:marBottom w:val="0"/>
              <w:divBdr>
                <w:top w:val="none" w:sz="0" w:space="0" w:color="auto"/>
                <w:left w:val="none" w:sz="0" w:space="0" w:color="auto"/>
                <w:bottom w:val="none" w:sz="0" w:space="0" w:color="auto"/>
                <w:right w:val="none" w:sz="0" w:space="0" w:color="auto"/>
              </w:divBdr>
            </w:div>
            <w:div w:id="1487436213">
              <w:marLeft w:val="0"/>
              <w:marRight w:val="0"/>
              <w:marTop w:val="0"/>
              <w:marBottom w:val="0"/>
              <w:divBdr>
                <w:top w:val="none" w:sz="0" w:space="0" w:color="auto"/>
                <w:left w:val="none" w:sz="0" w:space="0" w:color="auto"/>
                <w:bottom w:val="none" w:sz="0" w:space="0" w:color="auto"/>
                <w:right w:val="none" w:sz="0" w:space="0" w:color="auto"/>
              </w:divBdr>
            </w:div>
            <w:div w:id="1503425656">
              <w:marLeft w:val="0"/>
              <w:marRight w:val="0"/>
              <w:marTop w:val="0"/>
              <w:marBottom w:val="0"/>
              <w:divBdr>
                <w:top w:val="none" w:sz="0" w:space="0" w:color="auto"/>
                <w:left w:val="none" w:sz="0" w:space="0" w:color="auto"/>
                <w:bottom w:val="none" w:sz="0" w:space="0" w:color="auto"/>
                <w:right w:val="none" w:sz="0" w:space="0" w:color="auto"/>
              </w:divBdr>
            </w:div>
            <w:div w:id="1563100555">
              <w:marLeft w:val="0"/>
              <w:marRight w:val="0"/>
              <w:marTop w:val="0"/>
              <w:marBottom w:val="0"/>
              <w:divBdr>
                <w:top w:val="none" w:sz="0" w:space="0" w:color="auto"/>
                <w:left w:val="none" w:sz="0" w:space="0" w:color="auto"/>
                <w:bottom w:val="none" w:sz="0" w:space="0" w:color="auto"/>
                <w:right w:val="none" w:sz="0" w:space="0" w:color="auto"/>
              </w:divBdr>
            </w:div>
            <w:div w:id="1684940439">
              <w:marLeft w:val="0"/>
              <w:marRight w:val="0"/>
              <w:marTop w:val="0"/>
              <w:marBottom w:val="0"/>
              <w:divBdr>
                <w:top w:val="none" w:sz="0" w:space="0" w:color="auto"/>
                <w:left w:val="none" w:sz="0" w:space="0" w:color="auto"/>
                <w:bottom w:val="none" w:sz="0" w:space="0" w:color="auto"/>
                <w:right w:val="none" w:sz="0" w:space="0" w:color="auto"/>
              </w:divBdr>
            </w:div>
            <w:div w:id="1798450774">
              <w:marLeft w:val="0"/>
              <w:marRight w:val="0"/>
              <w:marTop w:val="0"/>
              <w:marBottom w:val="0"/>
              <w:divBdr>
                <w:top w:val="none" w:sz="0" w:space="0" w:color="auto"/>
                <w:left w:val="none" w:sz="0" w:space="0" w:color="auto"/>
                <w:bottom w:val="none" w:sz="0" w:space="0" w:color="auto"/>
                <w:right w:val="none" w:sz="0" w:space="0" w:color="auto"/>
              </w:divBdr>
            </w:div>
            <w:div w:id="1849370600">
              <w:marLeft w:val="0"/>
              <w:marRight w:val="0"/>
              <w:marTop w:val="0"/>
              <w:marBottom w:val="0"/>
              <w:divBdr>
                <w:top w:val="none" w:sz="0" w:space="0" w:color="auto"/>
                <w:left w:val="none" w:sz="0" w:space="0" w:color="auto"/>
                <w:bottom w:val="none" w:sz="0" w:space="0" w:color="auto"/>
                <w:right w:val="none" w:sz="0" w:space="0" w:color="auto"/>
              </w:divBdr>
            </w:div>
            <w:div w:id="1892837382">
              <w:marLeft w:val="0"/>
              <w:marRight w:val="0"/>
              <w:marTop w:val="0"/>
              <w:marBottom w:val="0"/>
              <w:divBdr>
                <w:top w:val="none" w:sz="0" w:space="0" w:color="auto"/>
                <w:left w:val="none" w:sz="0" w:space="0" w:color="auto"/>
                <w:bottom w:val="none" w:sz="0" w:space="0" w:color="auto"/>
                <w:right w:val="none" w:sz="0" w:space="0" w:color="auto"/>
              </w:divBdr>
            </w:div>
            <w:div w:id="1994603284">
              <w:marLeft w:val="0"/>
              <w:marRight w:val="0"/>
              <w:marTop w:val="0"/>
              <w:marBottom w:val="0"/>
              <w:divBdr>
                <w:top w:val="none" w:sz="0" w:space="0" w:color="auto"/>
                <w:left w:val="none" w:sz="0" w:space="0" w:color="auto"/>
                <w:bottom w:val="none" w:sz="0" w:space="0" w:color="auto"/>
                <w:right w:val="none" w:sz="0" w:space="0" w:color="auto"/>
              </w:divBdr>
            </w:div>
            <w:div w:id="2005625631">
              <w:marLeft w:val="0"/>
              <w:marRight w:val="0"/>
              <w:marTop w:val="0"/>
              <w:marBottom w:val="0"/>
              <w:divBdr>
                <w:top w:val="none" w:sz="0" w:space="0" w:color="auto"/>
                <w:left w:val="none" w:sz="0" w:space="0" w:color="auto"/>
                <w:bottom w:val="none" w:sz="0" w:space="0" w:color="auto"/>
                <w:right w:val="none" w:sz="0" w:space="0" w:color="auto"/>
              </w:divBdr>
            </w:div>
            <w:div w:id="2019309879">
              <w:marLeft w:val="0"/>
              <w:marRight w:val="0"/>
              <w:marTop w:val="0"/>
              <w:marBottom w:val="0"/>
              <w:divBdr>
                <w:top w:val="none" w:sz="0" w:space="0" w:color="auto"/>
                <w:left w:val="none" w:sz="0" w:space="0" w:color="auto"/>
                <w:bottom w:val="none" w:sz="0" w:space="0" w:color="auto"/>
                <w:right w:val="none" w:sz="0" w:space="0" w:color="auto"/>
              </w:divBdr>
            </w:div>
            <w:div w:id="21214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5512">
      <w:bodyDiv w:val="1"/>
      <w:marLeft w:val="0"/>
      <w:marRight w:val="0"/>
      <w:marTop w:val="0"/>
      <w:marBottom w:val="0"/>
      <w:divBdr>
        <w:top w:val="none" w:sz="0" w:space="0" w:color="auto"/>
        <w:left w:val="none" w:sz="0" w:space="0" w:color="auto"/>
        <w:bottom w:val="none" w:sz="0" w:space="0" w:color="auto"/>
        <w:right w:val="none" w:sz="0" w:space="0" w:color="auto"/>
      </w:divBdr>
      <w:divsChild>
        <w:div w:id="1909800858">
          <w:marLeft w:val="0"/>
          <w:marRight w:val="0"/>
          <w:marTop w:val="0"/>
          <w:marBottom w:val="0"/>
          <w:divBdr>
            <w:top w:val="none" w:sz="0" w:space="0" w:color="auto"/>
            <w:left w:val="none" w:sz="0" w:space="0" w:color="auto"/>
            <w:bottom w:val="none" w:sz="0" w:space="0" w:color="auto"/>
            <w:right w:val="none" w:sz="0" w:space="0" w:color="auto"/>
          </w:divBdr>
          <w:divsChild>
            <w:div w:id="9145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3131">
      <w:bodyDiv w:val="1"/>
      <w:marLeft w:val="0"/>
      <w:marRight w:val="0"/>
      <w:marTop w:val="0"/>
      <w:marBottom w:val="0"/>
      <w:divBdr>
        <w:top w:val="none" w:sz="0" w:space="0" w:color="auto"/>
        <w:left w:val="none" w:sz="0" w:space="0" w:color="auto"/>
        <w:bottom w:val="none" w:sz="0" w:space="0" w:color="auto"/>
        <w:right w:val="none" w:sz="0" w:space="0" w:color="auto"/>
      </w:divBdr>
    </w:div>
    <w:div w:id="188836243">
      <w:bodyDiv w:val="1"/>
      <w:marLeft w:val="0"/>
      <w:marRight w:val="0"/>
      <w:marTop w:val="0"/>
      <w:marBottom w:val="0"/>
      <w:divBdr>
        <w:top w:val="none" w:sz="0" w:space="0" w:color="auto"/>
        <w:left w:val="none" w:sz="0" w:space="0" w:color="auto"/>
        <w:bottom w:val="none" w:sz="0" w:space="0" w:color="auto"/>
        <w:right w:val="none" w:sz="0" w:space="0" w:color="auto"/>
      </w:divBdr>
      <w:divsChild>
        <w:div w:id="798306101">
          <w:marLeft w:val="0"/>
          <w:marRight w:val="0"/>
          <w:marTop w:val="0"/>
          <w:marBottom w:val="0"/>
          <w:divBdr>
            <w:top w:val="none" w:sz="0" w:space="0" w:color="auto"/>
            <w:left w:val="none" w:sz="0" w:space="0" w:color="auto"/>
            <w:bottom w:val="none" w:sz="0" w:space="0" w:color="auto"/>
            <w:right w:val="none" w:sz="0" w:space="0" w:color="auto"/>
          </w:divBdr>
          <w:divsChild>
            <w:div w:id="1293101366">
              <w:marLeft w:val="0"/>
              <w:marRight w:val="0"/>
              <w:marTop w:val="0"/>
              <w:marBottom w:val="0"/>
              <w:divBdr>
                <w:top w:val="none" w:sz="0" w:space="0" w:color="auto"/>
                <w:left w:val="none" w:sz="0" w:space="0" w:color="auto"/>
                <w:bottom w:val="none" w:sz="0" w:space="0" w:color="auto"/>
                <w:right w:val="none" w:sz="0" w:space="0" w:color="auto"/>
              </w:divBdr>
            </w:div>
            <w:div w:id="473647070">
              <w:marLeft w:val="0"/>
              <w:marRight w:val="0"/>
              <w:marTop w:val="0"/>
              <w:marBottom w:val="0"/>
              <w:divBdr>
                <w:top w:val="none" w:sz="0" w:space="0" w:color="auto"/>
                <w:left w:val="none" w:sz="0" w:space="0" w:color="auto"/>
                <w:bottom w:val="none" w:sz="0" w:space="0" w:color="auto"/>
                <w:right w:val="none" w:sz="0" w:space="0" w:color="auto"/>
              </w:divBdr>
            </w:div>
            <w:div w:id="580288310">
              <w:marLeft w:val="0"/>
              <w:marRight w:val="0"/>
              <w:marTop w:val="0"/>
              <w:marBottom w:val="0"/>
              <w:divBdr>
                <w:top w:val="none" w:sz="0" w:space="0" w:color="auto"/>
                <w:left w:val="none" w:sz="0" w:space="0" w:color="auto"/>
                <w:bottom w:val="none" w:sz="0" w:space="0" w:color="auto"/>
                <w:right w:val="none" w:sz="0" w:space="0" w:color="auto"/>
              </w:divBdr>
            </w:div>
            <w:div w:id="1791314869">
              <w:marLeft w:val="0"/>
              <w:marRight w:val="0"/>
              <w:marTop w:val="0"/>
              <w:marBottom w:val="0"/>
              <w:divBdr>
                <w:top w:val="none" w:sz="0" w:space="0" w:color="auto"/>
                <w:left w:val="none" w:sz="0" w:space="0" w:color="auto"/>
                <w:bottom w:val="none" w:sz="0" w:space="0" w:color="auto"/>
                <w:right w:val="none" w:sz="0" w:space="0" w:color="auto"/>
              </w:divBdr>
            </w:div>
            <w:div w:id="177811191">
              <w:marLeft w:val="0"/>
              <w:marRight w:val="0"/>
              <w:marTop w:val="0"/>
              <w:marBottom w:val="0"/>
              <w:divBdr>
                <w:top w:val="none" w:sz="0" w:space="0" w:color="auto"/>
                <w:left w:val="none" w:sz="0" w:space="0" w:color="auto"/>
                <w:bottom w:val="none" w:sz="0" w:space="0" w:color="auto"/>
                <w:right w:val="none" w:sz="0" w:space="0" w:color="auto"/>
              </w:divBdr>
            </w:div>
            <w:div w:id="1334913303">
              <w:marLeft w:val="0"/>
              <w:marRight w:val="0"/>
              <w:marTop w:val="0"/>
              <w:marBottom w:val="0"/>
              <w:divBdr>
                <w:top w:val="none" w:sz="0" w:space="0" w:color="auto"/>
                <w:left w:val="none" w:sz="0" w:space="0" w:color="auto"/>
                <w:bottom w:val="none" w:sz="0" w:space="0" w:color="auto"/>
                <w:right w:val="none" w:sz="0" w:space="0" w:color="auto"/>
              </w:divBdr>
            </w:div>
            <w:div w:id="1668749497">
              <w:marLeft w:val="0"/>
              <w:marRight w:val="0"/>
              <w:marTop w:val="0"/>
              <w:marBottom w:val="0"/>
              <w:divBdr>
                <w:top w:val="none" w:sz="0" w:space="0" w:color="auto"/>
                <w:left w:val="none" w:sz="0" w:space="0" w:color="auto"/>
                <w:bottom w:val="none" w:sz="0" w:space="0" w:color="auto"/>
                <w:right w:val="none" w:sz="0" w:space="0" w:color="auto"/>
              </w:divBdr>
            </w:div>
            <w:div w:id="1915819501">
              <w:marLeft w:val="0"/>
              <w:marRight w:val="0"/>
              <w:marTop w:val="0"/>
              <w:marBottom w:val="0"/>
              <w:divBdr>
                <w:top w:val="none" w:sz="0" w:space="0" w:color="auto"/>
                <w:left w:val="none" w:sz="0" w:space="0" w:color="auto"/>
                <w:bottom w:val="none" w:sz="0" w:space="0" w:color="auto"/>
                <w:right w:val="none" w:sz="0" w:space="0" w:color="auto"/>
              </w:divBdr>
            </w:div>
            <w:div w:id="665549849">
              <w:marLeft w:val="0"/>
              <w:marRight w:val="0"/>
              <w:marTop w:val="0"/>
              <w:marBottom w:val="0"/>
              <w:divBdr>
                <w:top w:val="none" w:sz="0" w:space="0" w:color="auto"/>
                <w:left w:val="none" w:sz="0" w:space="0" w:color="auto"/>
                <w:bottom w:val="none" w:sz="0" w:space="0" w:color="auto"/>
                <w:right w:val="none" w:sz="0" w:space="0" w:color="auto"/>
              </w:divBdr>
            </w:div>
            <w:div w:id="170334534">
              <w:marLeft w:val="0"/>
              <w:marRight w:val="0"/>
              <w:marTop w:val="0"/>
              <w:marBottom w:val="0"/>
              <w:divBdr>
                <w:top w:val="none" w:sz="0" w:space="0" w:color="auto"/>
                <w:left w:val="none" w:sz="0" w:space="0" w:color="auto"/>
                <w:bottom w:val="none" w:sz="0" w:space="0" w:color="auto"/>
                <w:right w:val="none" w:sz="0" w:space="0" w:color="auto"/>
              </w:divBdr>
            </w:div>
            <w:div w:id="298346511">
              <w:marLeft w:val="0"/>
              <w:marRight w:val="0"/>
              <w:marTop w:val="0"/>
              <w:marBottom w:val="0"/>
              <w:divBdr>
                <w:top w:val="none" w:sz="0" w:space="0" w:color="auto"/>
                <w:left w:val="none" w:sz="0" w:space="0" w:color="auto"/>
                <w:bottom w:val="none" w:sz="0" w:space="0" w:color="auto"/>
                <w:right w:val="none" w:sz="0" w:space="0" w:color="auto"/>
              </w:divBdr>
            </w:div>
            <w:div w:id="739792460">
              <w:marLeft w:val="0"/>
              <w:marRight w:val="0"/>
              <w:marTop w:val="0"/>
              <w:marBottom w:val="0"/>
              <w:divBdr>
                <w:top w:val="none" w:sz="0" w:space="0" w:color="auto"/>
                <w:left w:val="none" w:sz="0" w:space="0" w:color="auto"/>
                <w:bottom w:val="none" w:sz="0" w:space="0" w:color="auto"/>
                <w:right w:val="none" w:sz="0" w:space="0" w:color="auto"/>
              </w:divBdr>
            </w:div>
            <w:div w:id="991913615">
              <w:marLeft w:val="0"/>
              <w:marRight w:val="0"/>
              <w:marTop w:val="0"/>
              <w:marBottom w:val="0"/>
              <w:divBdr>
                <w:top w:val="none" w:sz="0" w:space="0" w:color="auto"/>
                <w:left w:val="none" w:sz="0" w:space="0" w:color="auto"/>
                <w:bottom w:val="none" w:sz="0" w:space="0" w:color="auto"/>
                <w:right w:val="none" w:sz="0" w:space="0" w:color="auto"/>
              </w:divBdr>
            </w:div>
            <w:div w:id="414476936">
              <w:marLeft w:val="0"/>
              <w:marRight w:val="0"/>
              <w:marTop w:val="0"/>
              <w:marBottom w:val="0"/>
              <w:divBdr>
                <w:top w:val="none" w:sz="0" w:space="0" w:color="auto"/>
                <w:left w:val="none" w:sz="0" w:space="0" w:color="auto"/>
                <w:bottom w:val="none" w:sz="0" w:space="0" w:color="auto"/>
                <w:right w:val="none" w:sz="0" w:space="0" w:color="auto"/>
              </w:divBdr>
            </w:div>
            <w:div w:id="199437952">
              <w:marLeft w:val="0"/>
              <w:marRight w:val="0"/>
              <w:marTop w:val="0"/>
              <w:marBottom w:val="0"/>
              <w:divBdr>
                <w:top w:val="none" w:sz="0" w:space="0" w:color="auto"/>
                <w:left w:val="none" w:sz="0" w:space="0" w:color="auto"/>
                <w:bottom w:val="none" w:sz="0" w:space="0" w:color="auto"/>
                <w:right w:val="none" w:sz="0" w:space="0" w:color="auto"/>
              </w:divBdr>
            </w:div>
            <w:div w:id="183446946">
              <w:marLeft w:val="0"/>
              <w:marRight w:val="0"/>
              <w:marTop w:val="0"/>
              <w:marBottom w:val="0"/>
              <w:divBdr>
                <w:top w:val="none" w:sz="0" w:space="0" w:color="auto"/>
                <w:left w:val="none" w:sz="0" w:space="0" w:color="auto"/>
                <w:bottom w:val="none" w:sz="0" w:space="0" w:color="auto"/>
                <w:right w:val="none" w:sz="0" w:space="0" w:color="auto"/>
              </w:divBdr>
            </w:div>
            <w:div w:id="832914931">
              <w:marLeft w:val="0"/>
              <w:marRight w:val="0"/>
              <w:marTop w:val="0"/>
              <w:marBottom w:val="0"/>
              <w:divBdr>
                <w:top w:val="none" w:sz="0" w:space="0" w:color="auto"/>
                <w:left w:val="none" w:sz="0" w:space="0" w:color="auto"/>
                <w:bottom w:val="none" w:sz="0" w:space="0" w:color="auto"/>
                <w:right w:val="none" w:sz="0" w:space="0" w:color="auto"/>
              </w:divBdr>
            </w:div>
            <w:div w:id="6828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162">
      <w:bodyDiv w:val="1"/>
      <w:marLeft w:val="0"/>
      <w:marRight w:val="0"/>
      <w:marTop w:val="0"/>
      <w:marBottom w:val="0"/>
      <w:divBdr>
        <w:top w:val="none" w:sz="0" w:space="0" w:color="auto"/>
        <w:left w:val="none" w:sz="0" w:space="0" w:color="auto"/>
        <w:bottom w:val="none" w:sz="0" w:space="0" w:color="auto"/>
        <w:right w:val="none" w:sz="0" w:space="0" w:color="auto"/>
      </w:divBdr>
      <w:divsChild>
        <w:div w:id="115220796">
          <w:marLeft w:val="0"/>
          <w:marRight w:val="0"/>
          <w:marTop w:val="0"/>
          <w:marBottom w:val="0"/>
          <w:divBdr>
            <w:top w:val="none" w:sz="0" w:space="0" w:color="auto"/>
            <w:left w:val="none" w:sz="0" w:space="0" w:color="auto"/>
            <w:bottom w:val="none" w:sz="0" w:space="0" w:color="auto"/>
            <w:right w:val="none" w:sz="0" w:space="0" w:color="auto"/>
          </w:divBdr>
          <w:divsChild>
            <w:div w:id="225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6786">
      <w:bodyDiv w:val="1"/>
      <w:marLeft w:val="0"/>
      <w:marRight w:val="0"/>
      <w:marTop w:val="0"/>
      <w:marBottom w:val="0"/>
      <w:divBdr>
        <w:top w:val="none" w:sz="0" w:space="0" w:color="auto"/>
        <w:left w:val="none" w:sz="0" w:space="0" w:color="auto"/>
        <w:bottom w:val="none" w:sz="0" w:space="0" w:color="auto"/>
        <w:right w:val="none" w:sz="0" w:space="0" w:color="auto"/>
      </w:divBdr>
    </w:div>
    <w:div w:id="232351487">
      <w:bodyDiv w:val="1"/>
      <w:marLeft w:val="0"/>
      <w:marRight w:val="0"/>
      <w:marTop w:val="0"/>
      <w:marBottom w:val="0"/>
      <w:divBdr>
        <w:top w:val="none" w:sz="0" w:space="0" w:color="auto"/>
        <w:left w:val="none" w:sz="0" w:space="0" w:color="auto"/>
        <w:bottom w:val="none" w:sz="0" w:space="0" w:color="auto"/>
        <w:right w:val="none" w:sz="0" w:space="0" w:color="auto"/>
      </w:divBdr>
    </w:div>
    <w:div w:id="334693484">
      <w:bodyDiv w:val="1"/>
      <w:marLeft w:val="0"/>
      <w:marRight w:val="0"/>
      <w:marTop w:val="0"/>
      <w:marBottom w:val="0"/>
      <w:divBdr>
        <w:top w:val="none" w:sz="0" w:space="0" w:color="auto"/>
        <w:left w:val="none" w:sz="0" w:space="0" w:color="auto"/>
        <w:bottom w:val="none" w:sz="0" w:space="0" w:color="auto"/>
        <w:right w:val="none" w:sz="0" w:space="0" w:color="auto"/>
      </w:divBdr>
      <w:divsChild>
        <w:div w:id="1704864161">
          <w:marLeft w:val="0"/>
          <w:marRight w:val="0"/>
          <w:marTop w:val="0"/>
          <w:marBottom w:val="0"/>
          <w:divBdr>
            <w:top w:val="none" w:sz="0" w:space="0" w:color="auto"/>
            <w:left w:val="none" w:sz="0" w:space="0" w:color="auto"/>
            <w:bottom w:val="none" w:sz="0" w:space="0" w:color="auto"/>
            <w:right w:val="none" w:sz="0" w:space="0" w:color="auto"/>
          </w:divBdr>
          <w:divsChild>
            <w:div w:id="12827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2606">
      <w:bodyDiv w:val="1"/>
      <w:marLeft w:val="0"/>
      <w:marRight w:val="0"/>
      <w:marTop w:val="0"/>
      <w:marBottom w:val="0"/>
      <w:divBdr>
        <w:top w:val="none" w:sz="0" w:space="0" w:color="auto"/>
        <w:left w:val="none" w:sz="0" w:space="0" w:color="auto"/>
        <w:bottom w:val="none" w:sz="0" w:space="0" w:color="auto"/>
        <w:right w:val="none" w:sz="0" w:space="0" w:color="auto"/>
      </w:divBdr>
      <w:divsChild>
        <w:div w:id="2089112209">
          <w:marLeft w:val="0"/>
          <w:marRight w:val="0"/>
          <w:marTop w:val="0"/>
          <w:marBottom w:val="0"/>
          <w:divBdr>
            <w:top w:val="none" w:sz="0" w:space="0" w:color="auto"/>
            <w:left w:val="none" w:sz="0" w:space="0" w:color="auto"/>
            <w:bottom w:val="none" w:sz="0" w:space="0" w:color="auto"/>
            <w:right w:val="none" w:sz="0" w:space="0" w:color="auto"/>
          </w:divBdr>
          <w:divsChild>
            <w:div w:id="18285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7395">
      <w:bodyDiv w:val="1"/>
      <w:marLeft w:val="0"/>
      <w:marRight w:val="0"/>
      <w:marTop w:val="0"/>
      <w:marBottom w:val="0"/>
      <w:divBdr>
        <w:top w:val="none" w:sz="0" w:space="0" w:color="auto"/>
        <w:left w:val="none" w:sz="0" w:space="0" w:color="auto"/>
        <w:bottom w:val="none" w:sz="0" w:space="0" w:color="auto"/>
        <w:right w:val="none" w:sz="0" w:space="0" w:color="auto"/>
      </w:divBdr>
      <w:divsChild>
        <w:div w:id="990865559">
          <w:marLeft w:val="0"/>
          <w:marRight w:val="0"/>
          <w:marTop w:val="0"/>
          <w:marBottom w:val="0"/>
          <w:divBdr>
            <w:top w:val="none" w:sz="0" w:space="0" w:color="auto"/>
            <w:left w:val="none" w:sz="0" w:space="0" w:color="auto"/>
            <w:bottom w:val="none" w:sz="0" w:space="0" w:color="auto"/>
            <w:right w:val="none" w:sz="0" w:space="0" w:color="auto"/>
          </w:divBdr>
          <w:divsChild>
            <w:div w:id="1845902905">
              <w:marLeft w:val="0"/>
              <w:marRight w:val="0"/>
              <w:marTop w:val="0"/>
              <w:marBottom w:val="0"/>
              <w:divBdr>
                <w:top w:val="none" w:sz="0" w:space="0" w:color="auto"/>
                <w:left w:val="none" w:sz="0" w:space="0" w:color="auto"/>
                <w:bottom w:val="none" w:sz="0" w:space="0" w:color="auto"/>
                <w:right w:val="none" w:sz="0" w:space="0" w:color="auto"/>
              </w:divBdr>
              <w:divsChild>
                <w:div w:id="1859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5217">
      <w:bodyDiv w:val="1"/>
      <w:marLeft w:val="0"/>
      <w:marRight w:val="0"/>
      <w:marTop w:val="0"/>
      <w:marBottom w:val="0"/>
      <w:divBdr>
        <w:top w:val="none" w:sz="0" w:space="0" w:color="auto"/>
        <w:left w:val="none" w:sz="0" w:space="0" w:color="auto"/>
        <w:bottom w:val="none" w:sz="0" w:space="0" w:color="auto"/>
        <w:right w:val="none" w:sz="0" w:space="0" w:color="auto"/>
      </w:divBdr>
      <w:divsChild>
        <w:div w:id="716776648">
          <w:marLeft w:val="0"/>
          <w:marRight w:val="0"/>
          <w:marTop w:val="0"/>
          <w:marBottom w:val="0"/>
          <w:divBdr>
            <w:top w:val="none" w:sz="0" w:space="0" w:color="auto"/>
            <w:left w:val="none" w:sz="0" w:space="0" w:color="auto"/>
            <w:bottom w:val="none" w:sz="0" w:space="0" w:color="auto"/>
            <w:right w:val="none" w:sz="0" w:space="0" w:color="auto"/>
          </w:divBdr>
          <w:divsChild>
            <w:div w:id="13183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3556">
      <w:bodyDiv w:val="1"/>
      <w:marLeft w:val="0"/>
      <w:marRight w:val="0"/>
      <w:marTop w:val="0"/>
      <w:marBottom w:val="0"/>
      <w:divBdr>
        <w:top w:val="none" w:sz="0" w:space="0" w:color="auto"/>
        <w:left w:val="none" w:sz="0" w:space="0" w:color="auto"/>
        <w:bottom w:val="none" w:sz="0" w:space="0" w:color="auto"/>
        <w:right w:val="none" w:sz="0" w:space="0" w:color="auto"/>
      </w:divBdr>
      <w:divsChild>
        <w:div w:id="1442458868">
          <w:marLeft w:val="0"/>
          <w:marRight w:val="0"/>
          <w:marTop w:val="0"/>
          <w:marBottom w:val="0"/>
          <w:divBdr>
            <w:top w:val="none" w:sz="0" w:space="0" w:color="auto"/>
            <w:left w:val="none" w:sz="0" w:space="0" w:color="auto"/>
            <w:bottom w:val="none" w:sz="0" w:space="0" w:color="auto"/>
            <w:right w:val="none" w:sz="0" w:space="0" w:color="auto"/>
          </w:divBdr>
          <w:divsChild>
            <w:div w:id="2092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8353">
      <w:bodyDiv w:val="1"/>
      <w:marLeft w:val="0"/>
      <w:marRight w:val="0"/>
      <w:marTop w:val="0"/>
      <w:marBottom w:val="0"/>
      <w:divBdr>
        <w:top w:val="none" w:sz="0" w:space="0" w:color="auto"/>
        <w:left w:val="none" w:sz="0" w:space="0" w:color="auto"/>
        <w:bottom w:val="none" w:sz="0" w:space="0" w:color="auto"/>
        <w:right w:val="none" w:sz="0" w:space="0" w:color="auto"/>
      </w:divBdr>
      <w:divsChild>
        <w:div w:id="516966272">
          <w:marLeft w:val="0"/>
          <w:marRight w:val="0"/>
          <w:marTop w:val="0"/>
          <w:marBottom w:val="0"/>
          <w:divBdr>
            <w:top w:val="none" w:sz="0" w:space="0" w:color="auto"/>
            <w:left w:val="none" w:sz="0" w:space="0" w:color="auto"/>
            <w:bottom w:val="none" w:sz="0" w:space="0" w:color="auto"/>
            <w:right w:val="none" w:sz="0" w:space="0" w:color="auto"/>
          </w:divBdr>
          <w:divsChild>
            <w:div w:id="211698999">
              <w:marLeft w:val="0"/>
              <w:marRight w:val="0"/>
              <w:marTop w:val="0"/>
              <w:marBottom w:val="0"/>
              <w:divBdr>
                <w:top w:val="none" w:sz="0" w:space="0" w:color="auto"/>
                <w:left w:val="none" w:sz="0" w:space="0" w:color="auto"/>
                <w:bottom w:val="none" w:sz="0" w:space="0" w:color="auto"/>
                <w:right w:val="none" w:sz="0" w:space="0" w:color="auto"/>
              </w:divBdr>
            </w:div>
            <w:div w:id="1502886102">
              <w:marLeft w:val="0"/>
              <w:marRight w:val="0"/>
              <w:marTop w:val="0"/>
              <w:marBottom w:val="0"/>
              <w:divBdr>
                <w:top w:val="none" w:sz="0" w:space="0" w:color="auto"/>
                <w:left w:val="none" w:sz="0" w:space="0" w:color="auto"/>
                <w:bottom w:val="none" w:sz="0" w:space="0" w:color="auto"/>
                <w:right w:val="none" w:sz="0" w:space="0" w:color="auto"/>
              </w:divBdr>
            </w:div>
            <w:div w:id="25376861">
              <w:marLeft w:val="0"/>
              <w:marRight w:val="0"/>
              <w:marTop w:val="0"/>
              <w:marBottom w:val="0"/>
              <w:divBdr>
                <w:top w:val="none" w:sz="0" w:space="0" w:color="auto"/>
                <w:left w:val="none" w:sz="0" w:space="0" w:color="auto"/>
                <w:bottom w:val="none" w:sz="0" w:space="0" w:color="auto"/>
                <w:right w:val="none" w:sz="0" w:space="0" w:color="auto"/>
              </w:divBdr>
            </w:div>
            <w:div w:id="1298876418">
              <w:marLeft w:val="0"/>
              <w:marRight w:val="0"/>
              <w:marTop w:val="0"/>
              <w:marBottom w:val="0"/>
              <w:divBdr>
                <w:top w:val="none" w:sz="0" w:space="0" w:color="auto"/>
                <w:left w:val="none" w:sz="0" w:space="0" w:color="auto"/>
                <w:bottom w:val="none" w:sz="0" w:space="0" w:color="auto"/>
                <w:right w:val="none" w:sz="0" w:space="0" w:color="auto"/>
              </w:divBdr>
            </w:div>
            <w:div w:id="571282770">
              <w:marLeft w:val="0"/>
              <w:marRight w:val="0"/>
              <w:marTop w:val="0"/>
              <w:marBottom w:val="0"/>
              <w:divBdr>
                <w:top w:val="none" w:sz="0" w:space="0" w:color="auto"/>
                <w:left w:val="none" w:sz="0" w:space="0" w:color="auto"/>
                <w:bottom w:val="none" w:sz="0" w:space="0" w:color="auto"/>
                <w:right w:val="none" w:sz="0" w:space="0" w:color="auto"/>
              </w:divBdr>
            </w:div>
            <w:div w:id="1992900793">
              <w:marLeft w:val="0"/>
              <w:marRight w:val="0"/>
              <w:marTop w:val="0"/>
              <w:marBottom w:val="0"/>
              <w:divBdr>
                <w:top w:val="none" w:sz="0" w:space="0" w:color="auto"/>
                <w:left w:val="none" w:sz="0" w:space="0" w:color="auto"/>
                <w:bottom w:val="none" w:sz="0" w:space="0" w:color="auto"/>
                <w:right w:val="none" w:sz="0" w:space="0" w:color="auto"/>
              </w:divBdr>
            </w:div>
            <w:div w:id="191765953">
              <w:marLeft w:val="0"/>
              <w:marRight w:val="0"/>
              <w:marTop w:val="0"/>
              <w:marBottom w:val="0"/>
              <w:divBdr>
                <w:top w:val="none" w:sz="0" w:space="0" w:color="auto"/>
                <w:left w:val="none" w:sz="0" w:space="0" w:color="auto"/>
                <w:bottom w:val="none" w:sz="0" w:space="0" w:color="auto"/>
                <w:right w:val="none" w:sz="0" w:space="0" w:color="auto"/>
              </w:divBdr>
            </w:div>
            <w:div w:id="119302745">
              <w:marLeft w:val="0"/>
              <w:marRight w:val="0"/>
              <w:marTop w:val="0"/>
              <w:marBottom w:val="0"/>
              <w:divBdr>
                <w:top w:val="none" w:sz="0" w:space="0" w:color="auto"/>
                <w:left w:val="none" w:sz="0" w:space="0" w:color="auto"/>
                <w:bottom w:val="none" w:sz="0" w:space="0" w:color="auto"/>
                <w:right w:val="none" w:sz="0" w:space="0" w:color="auto"/>
              </w:divBdr>
            </w:div>
            <w:div w:id="2035156856">
              <w:marLeft w:val="0"/>
              <w:marRight w:val="0"/>
              <w:marTop w:val="0"/>
              <w:marBottom w:val="0"/>
              <w:divBdr>
                <w:top w:val="none" w:sz="0" w:space="0" w:color="auto"/>
                <w:left w:val="none" w:sz="0" w:space="0" w:color="auto"/>
                <w:bottom w:val="none" w:sz="0" w:space="0" w:color="auto"/>
                <w:right w:val="none" w:sz="0" w:space="0" w:color="auto"/>
              </w:divBdr>
            </w:div>
            <w:div w:id="600451295">
              <w:marLeft w:val="0"/>
              <w:marRight w:val="0"/>
              <w:marTop w:val="0"/>
              <w:marBottom w:val="0"/>
              <w:divBdr>
                <w:top w:val="none" w:sz="0" w:space="0" w:color="auto"/>
                <w:left w:val="none" w:sz="0" w:space="0" w:color="auto"/>
                <w:bottom w:val="none" w:sz="0" w:space="0" w:color="auto"/>
                <w:right w:val="none" w:sz="0" w:space="0" w:color="auto"/>
              </w:divBdr>
            </w:div>
            <w:div w:id="4012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8973">
      <w:bodyDiv w:val="1"/>
      <w:marLeft w:val="0"/>
      <w:marRight w:val="0"/>
      <w:marTop w:val="0"/>
      <w:marBottom w:val="0"/>
      <w:divBdr>
        <w:top w:val="none" w:sz="0" w:space="0" w:color="auto"/>
        <w:left w:val="none" w:sz="0" w:space="0" w:color="auto"/>
        <w:bottom w:val="none" w:sz="0" w:space="0" w:color="auto"/>
        <w:right w:val="none" w:sz="0" w:space="0" w:color="auto"/>
      </w:divBdr>
      <w:divsChild>
        <w:div w:id="1546020875">
          <w:marLeft w:val="0"/>
          <w:marRight w:val="0"/>
          <w:marTop w:val="0"/>
          <w:marBottom w:val="0"/>
          <w:divBdr>
            <w:top w:val="none" w:sz="0" w:space="0" w:color="auto"/>
            <w:left w:val="none" w:sz="0" w:space="0" w:color="auto"/>
            <w:bottom w:val="none" w:sz="0" w:space="0" w:color="auto"/>
            <w:right w:val="none" w:sz="0" w:space="0" w:color="auto"/>
          </w:divBdr>
          <w:divsChild>
            <w:div w:id="830490266">
              <w:marLeft w:val="0"/>
              <w:marRight w:val="0"/>
              <w:marTop w:val="0"/>
              <w:marBottom w:val="0"/>
              <w:divBdr>
                <w:top w:val="none" w:sz="0" w:space="0" w:color="auto"/>
                <w:left w:val="none" w:sz="0" w:space="0" w:color="auto"/>
                <w:bottom w:val="none" w:sz="0" w:space="0" w:color="auto"/>
                <w:right w:val="none" w:sz="0" w:space="0" w:color="auto"/>
              </w:divBdr>
            </w:div>
            <w:div w:id="534270035">
              <w:marLeft w:val="0"/>
              <w:marRight w:val="0"/>
              <w:marTop w:val="0"/>
              <w:marBottom w:val="0"/>
              <w:divBdr>
                <w:top w:val="none" w:sz="0" w:space="0" w:color="auto"/>
                <w:left w:val="none" w:sz="0" w:space="0" w:color="auto"/>
                <w:bottom w:val="none" w:sz="0" w:space="0" w:color="auto"/>
                <w:right w:val="none" w:sz="0" w:space="0" w:color="auto"/>
              </w:divBdr>
            </w:div>
            <w:div w:id="840048486">
              <w:marLeft w:val="0"/>
              <w:marRight w:val="0"/>
              <w:marTop w:val="0"/>
              <w:marBottom w:val="0"/>
              <w:divBdr>
                <w:top w:val="none" w:sz="0" w:space="0" w:color="auto"/>
                <w:left w:val="none" w:sz="0" w:space="0" w:color="auto"/>
                <w:bottom w:val="none" w:sz="0" w:space="0" w:color="auto"/>
                <w:right w:val="none" w:sz="0" w:space="0" w:color="auto"/>
              </w:divBdr>
            </w:div>
            <w:div w:id="476068925">
              <w:marLeft w:val="0"/>
              <w:marRight w:val="0"/>
              <w:marTop w:val="0"/>
              <w:marBottom w:val="0"/>
              <w:divBdr>
                <w:top w:val="none" w:sz="0" w:space="0" w:color="auto"/>
                <w:left w:val="none" w:sz="0" w:space="0" w:color="auto"/>
                <w:bottom w:val="none" w:sz="0" w:space="0" w:color="auto"/>
                <w:right w:val="none" w:sz="0" w:space="0" w:color="auto"/>
              </w:divBdr>
            </w:div>
            <w:div w:id="9914951">
              <w:marLeft w:val="0"/>
              <w:marRight w:val="0"/>
              <w:marTop w:val="0"/>
              <w:marBottom w:val="0"/>
              <w:divBdr>
                <w:top w:val="none" w:sz="0" w:space="0" w:color="auto"/>
                <w:left w:val="none" w:sz="0" w:space="0" w:color="auto"/>
                <w:bottom w:val="none" w:sz="0" w:space="0" w:color="auto"/>
                <w:right w:val="none" w:sz="0" w:space="0" w:color="auto"/>
              </w:divBdr>
            </w:div>
            <w:div w:id="758598091">
              <w:marLeft w:val="0"/>
              <w:marRight w:val="0"/>
              <w:marTop w:val="0"/>
              <w:marBottom w:val="0"/>
              <w:divBdr>
                <w:top w:val="none" w:sz="0" w:space="0" w:color="auto"/>
                <w:left w:val="none" w:sz="0" w:space="0" w:color="auto"/>
                <w:bottom w:val="none" w:sz="0" w:space="0" w:color="auto"/>
                <w:right w:val="none" w:sz="0" w:space="0" w:color="auto"/>
              </w:divBdr>
            </w:div>
            <w:div w:id="510950618">
              <w:marLeft w:val="0"/>
              <w:marRight w:val="0"/>
              <w:marTop w:val="0"/>
              <w:marBottom w:val="0"/>
              <w:divBdr>
                <w:top w:val="none" w:sz="0" w:space="0" w:color="auto"/>
                <w:left w:val="none" w:sz="0" w:space="0" w:color="auto"/>
                <w:bottom w:val="none" w:sz="0" w:space="0" w:color="auto"/>
                <w:right w:val="none" w:sz="0" w:space="0" w:color="auto"/>
              </w:divBdr>
            </w:div>
            <w:div w:id="1608149097">
              <w:marLeft w:val="0"/>
              <w:marRight w:val="0"/>
              <w:marTop w:val="0"/>
              <w:marBottom w:val="0"/>
              <w:divBdr>
                <w:top w:val="none" w:sz="0" w:space="0" w:color="auto"/>
                <w:left w:val="none" w:sz="0" w:space="0" w:color="auto"/>
                <w:bottom w:val="none" w:sz="0" w:space="0" w:color="auto"/>
                <w:right w:val="none" w:sz="0" w:space="0" w:color="auto"/>
              </w:divBdr>
            </w:div>
            <w:div w:id="889731757">
              <w:marLeft w:val="0"/>
              <w:marRight w:val="0"/>
              <w:marTop w:val="0"/>
              <w:marBottom w:val="0"/>
              <w:divBdr>
                <w:top w:val="none" w:sz="0" w:space="0" w:color="auto"/>
                <w:left w:val="none" w:sz="0" w:space="0" w:color="auto"/>
                <w:bottom w:val="none" w:sz="0" w:space="0" w:color="auto"/>
                <w:right w:val="none" w:sz="0" w:space="0" w:color="auto"/>
              </w:divBdr>
            </w:div>
            <w:div w:id="728650288">
              <w:marLeft w:val="0"/>
              <w:marRight w:val="0"/>
              <w:marTop w:val="0"/>
              <w:marBottom w:val="0"/>
              <w:divBdr>
                <w:top w:val="none" w:sz="0" w:space="0" w:color="auto"/>
                <w:left w:val="none" w:sz="0" w:space="0" w:color="auto"/>
                <w:bottom w:val="none" w:sz="0" w:space="0" w:color="auto"/>
                <w:right w:val="none" w:sz="0" w:space="0" w:color="auto"/>
              </w:divBdr>
            </w:div>
            <w:div w:id="347148069">
              <w:marLeft w:val="0"/>
              <w:marRight w:val="0"/>
              <w:marTop w:val="0"/>
              <w:marBottom w:val="0"/>
              <w:divBdr>
                <w:top w:val="none" w:sz="0" w:space="0" w:color="auto"/>
                <w:left w:val="none" w:sz="0" w:space="0" w:color="auto"/>
                <w:bottom w:val="none" w:sz="0" w:space="0" w:color="auto"/>
                <w:right w:val="none" w:sz="0" w:space="0" w:color="auto"/>
              </w:divBdr>
            </w:div>
            <w:div w:id="2134589559">
              <w:marLeft w:val="0"/>
              <w:marRight w:val="0"/>
              <w:marTop w:val="0"/>
              <w:marBottom w:val="0"/>
              <w:divBdr>
                <w:top w:val="none" w:sz="0" w:space="0" w:color="auto"/>
                <w:left w:val="none" w:sz="0" w:space="0" w:color="auto"/>
                <w:bottom w:val="none" w:sz="0" w:space="0" w:color="auto"/>
                <w:right w:val="none" w:sz="0" w:space="0" w:color="auto"/>
              </w:divBdr>
            </w:div>
            <w:div w:id="758914292">
              <w:marLeft w:val="0"/>
              <w:marRight w:val="0"/>
              <w:marTop w:val="0"/>
              <w:marBottom w:val="0"/>
              <w:divBdr>
                <w:top w:val="none" w:sz="0" w:space="0" w:color="auto"/>
                <w:left w:val="none" w:sz="0" w:space="0" w:color="auto"/>
                <w:bottom w:val="none" w:sz="0" w:space="0" w:color="auto"/>
                <w:right w:val="none" w:sz="0" w:space="0" w:color="auto"/>
              </w:divBdr>
            </w:div>
            <w:div w:id="1438908497">
              <w:marLeft w:val="0"/>
              <w:marRight w:val="0"/>
              <w:marTop w:val="0"/>
              <w:marBottom w:val="0"/>
              <w:divBdr>
                <w:top w:val="none" w:sz="0" w:space="0" w:color="auto"/>
                <w:left w:val="none" w:sz="0" w:space="0" w:color="auto"/>
                <w:bottom w:val="none" w:sz="0" w:space="0" w:color="auto"/>
                <w:right w:val="none" w:sz="0" w:space="0" w:color="auto"/>
              </w:divBdr>
            </w:div>
            <w:div w:id="797912048">
              <w:marLeft w:val="0"/>
              <w:marRight w:val="0"/>
              <w:marTop w:val="0"/>
              <w:marBottom w:val="0"/>
              <w:divBdr>
                <w:top w:val="none" w:sz="0" w:space="0" w:color="auto"/>
                <w:left w:val="none" w:sz="0" w:space="0" w:color="auto"/>
                <w:bottom w:val="none" w:sz="0" w:space="0" w:color="auto"/>
                <w:right w:val="none" w:sz="0" w:space="0" w:color="auto"/>
              </w:divBdr>
            </w:div>
            <w:div w:id="808013294">
              <w:marLeft w:val="0"/>
              <w:marRight w:val="0"/>
              <w:marTop w:val="0"/>
              <w:marBottom w:val="0"/>
              <w:divBdr>
                <w:top w:val="none" w:sz="0" w:space="0" w:color="auto"/>
                <w:left w:val="none" w:sz="0" w:space="0" w:color="auto"/>
                <w:bottom w:val="none" w:sz="0" w:space="0" w:color="auto"/>
                <w:right w:val="none" w:sz="0" w:space="0" w:color="auto"/>
              </w:divBdr>
            </w:div>
            <w:div w:id="977030890">
              <w:marLeft w:val="0"/>
              <w:marRight w:val="0"/>
              <w:marTop w:val="0"/>
              <w:marBottom w:val="0"/>
              <w:divBdr>
                <w:top w:val="none" w:sz="0" w:space="0" w:color="auto"/>
                <w:left w:val="none" w:sz="0" w:space="0" w:color="auto"/>
                <w:bottom w:val="none" w:sz="0" w:space="0" w:color="auto"/>
                <w:right w:val="none" w:sz="0" w:space="0" w:color="auto"/>
              </w:divBdr>
            </w:div>
            <w:div w:id="5637630">
              <w:marLeft w:val="0"/>
              <w:marRight w:val="0"/>
              <w:marTop w:val="0"/>
              <w:marBottom w:val="0"/>
              <w:divBdr>
                <w:top w:val="none" w:sz="0" w:space="0" w:color="auto"/>
                <w:left w:val="none" w:sz="0" w:space="0" w:color="auto"/>
                <w:bottom w:val="none" w:sz="0" w:space="0" w:color="auto"/>
                <w:right w:val="none" w:sz="0" w:space="0" w:color="auto"/>
              </w:divBdr>
            </w:div>
            <w:div w:id="1558322527">
              <w:marLeft w:val="0"/>
              <w:marRight w:val="0"/>
              <w:marTop w:val="0"/>
              <w:marBottom w:val="0"/>
              <w:divBdr>
                <w:top w:val="none" w:sz="0" w:space="0" w:color="auto"/>
                <w:left w:val="none" w:sz="0" w:space="0" w:color="auto"/>
                <w:bottom w:val="none" w:sz="0" w:space="0" w:color="auto"/>
                <w:right w:val="none" w:sz="0" w:space="0" w:color="auto"/>
              </w:divBdr>
            </w:div>
            <w:div w:id="1733235029">
              <w:marLeft w:val="0"/>
              <w:marRight w:val="0"/>
              <w:marTop w:val="0"/>
              <w:marBottom w:val="0"/>
              <w:divBdr>
                <w:top w:val="none" w:sz="0" w:space="0" w:color="auto"/>
                <w:left w:val="none" w:sz="0" w:space="0" w:color="auto"/>
                <w:bottom w:val="none" w:sz="0" w:space="0" w:color="auto"/>
                <w:right w:val="none" w:sz="0" w:space="0" w:color="auto"/>
              </w:divBdr>
            </w:div>
            <w:div w:id="2119567571">
              <w:marLeft w:val="0"/>
              <w:marRight w:val="0"/>
              <w:marTop w:val="0"/>
              <w:marBottom w:val="0"/>
              <w:divBdr>
                <w:top w:val="none" w:sz="0" w:space="0" w:color="auto"/>
                <w:left w:val="none" w:sz="0" w:space="0" w:color="auto"/>
                <w:bottom w:val="none" w:sz="0" w:space="0" w:color="auto"/>
                <w:right w:val="none" w:sz="0" w:space="0" w:color="auto"/>
              </w:divBdr>
            </w:div>
            <w:div w:id="8605597">
              <w:marLeft w:val="0"/>
              <w:marRight w:val="0"/>
              <w:marTop w:val="0"/>
              <w:marBottom w:val="0"/>
              <w:divBdr>
                <w:top w:val="none" w:sz="0" w:space="0" w:color="auto"/>
                <w:left w:val="none" w:sz="0" w:space="0" w:color="auto"/>
                <w:bottom w:val="none" w:sz="0" w:space="0" w:color="auto"/>
                <w:right w:val="none" w:sz="0" w:space="0" w:color="auto"/>
              </w:divBdr>
            </w:div>
            <w:div w:id="16150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4389">
      <w:bodyDiv w:val="1"/>
      <w:marLeft w:val="0"/>
      <w:marRight w:val="0"/>
      <w:marTop w:val="0"/>
      <w:marBottom w:val="0"/>
      <w:divBdr>
        <w:top w:val="none" w:sz="0" w:space="0" w:color="auto"/>
        <w:left w:val="none" w:sz="0" w:space="0" w:color="auto"/>
        <w:bottom w:val="none" w:sz="0" w:space="0" w:color="auto"/>
        <w:right w:val="none" w:sz="0" w:space="0" w:color="auto"/>
      </w:divBdr>
      <w:divsChild>
        <w:div w:id="1223175586">
          <w:marLeft w:val="0"/>
          <w:marRight w:val="0"/>
          <w:marTop w:val="0"/>
          <w:marBottom w:val="0"/>
          <w:divBdr>
            <w:top w:val="none" w:sz="0" w:space="0" w:color="auto"/>
            <w:left w:val="none" w:sz="0" w:space="0" w:color="auto"/>
            <w:bottom w:val="none" w:sz="0" w:space="0" w:color="auto"/>
            <w:right w:val="none" w:sz="0" w:space="0" w:color="auto"/>
          </w:divBdr>
          <w:divsChild>
            <w:div w:id="967466211">
              <w:marLeft w:val="0"/>
              <w:marRight w:val="0"/>
              <w:marTop w:val="0"/>
              <w:marBottom w:val="0"/>
              <w:divBdr>
                <w:top w:val="none" w:sz="0" w:space="0" w:color="auto"/>
                <w:left w:val="none" w:sz="0" w:space="0" w:color="auto"/>
                <w:bottom w:val="none" w:sz="0" w:space="0" w:color="auto"/>
                <w:right w:val="none" w:sz="0" w:space="0" w:color="auto"/>
              </w:divBdr>
            </w:div>
            <w:div w:id="460419447">
              <w:marLeft w:val="0"/>
              <w:marRight w:val="0"/>
              <w:marTop w:val="0"/>
              <w:marBottom w:val="0"/>
              <w:divBdr>
                <w:top w:val="none" w:sz="0" w:space="0" w:color="auto"/>
                <w:left w:val="none" w:sz="0" w:space="0" w:color="auto"/>
                <w:bottom w:val="none" w:sz="0" w:space="0" w:color="auto"/>
                <w:right w:val="none" w:sz="0" w:space="0" w:color="auto"/>
              </w:divBdr>
            </w:div>
            <w:div w:id="442726140">
              <w:marLeft w:val="0"/>
              <w:marRight w:val="0"/>
              <w:marTop w:val="0"/>
              <w:marBottom w:val="0"/>
              <w:divBdr>
                <w:top w:val="none" w:sz="0" w:space="0" w:color="auto"/>
                <w:left w:val="none" w:sz="0" w:space="0" w:color="auto"/>
                <w:bottom w:val="none" w:sz="0" w:space="0" w:color="auto"/>
                <w:right w:val="none" w:sz="0" w:space="0" w:color="auto"/>
              </w:divBdr>
            </w:div>
            <w:div w:id="1144274850">
              <w:marLeft w:val="0"/>
              <w:marRight w:val="0"/>
              <w:marTop w:val="0"/>
              <w:marBottom w:val="0"/>
              <w:divBdr>
                <w:top w:val="none" w:sz="0" w:space="0" w:color="auto"/>
                <w:left w:val="none" w:sz="0" w:space="0" w:color="auto"/>
                <w:bottom w:val="none" w:sz="0" w:space="0" w:color="auto"/>
                <w:right w:val="none" w:sz="0" w:space="0" w:color="auto"/>
              </w:divBdr>
            </w:div>
            <w:div w:id="1174763078">
              <w:marLeft w:val="0"/>
              <w:marRight w:val="0"/>
              <w:marTop w:val="0"/>
              <w:marBottom w:val="0"/>
              <w:divBdr>
                <w:top w:val="none" w:sz="0" w:space="0" w:color="auto"/>
                <w:left w:val="none" w:sz="0" w:space="0" w:color="auto"/>
                <w:bottom w:val="none" w:sz="0" w:space="0" w:color="auto"/>
                <w:right w:val="none" w:sz="0" w:space="0" w:color="auto"/>
              </w:divBdr>
            </w:div>
            <w:div w:id="39984120">
              <w:marLeft w:val="0"/>
              <w:marRight w:val="0"/>
              <w:marTop w:val="0"/>
              <w:marBottom w:val="0"/>
              <w:divBdr>
                <w:top w:val="none" w:sz="0" w:space="0" w:color="auto"/>
                <w:left w:val="none" w:sz="0" w:space="0" w:color="auto"/>
                <w:bottom w:val="none" w:sz="0" w:space="0" w:color="auto"/>
                <w:right w:val="none" w:sz="0" w:space="0" w:color="auto"/>
              </w:divBdr>
            </w:div>
            <w:div w:id="68424425">
              <w:marLeft w:val="0"/>
              <w:marRight w:val="0"/>
              <w:marTop w:val="0"/>
              <w:marBottom w:val="0"/>
              <w:divBdr>
                <w:top w:val="none" w:sz="0" w:space="0" w:color="auto"/>
                <w:left w:val="none" w:sz="0" w:space="0" w:color="auto"/>
                <w:bottom w:val="none" w:sz="0" w:space="0" w:color="auto"/>
                <w:right w:val="none" w:sz="0" w:space="0" w:color="auto"/>
              </w:divBdr>
            </w:div>
            <w:div w:id="2018074085">
              <w:marLeft w:val="0"/>
              <w:marRight w:val="0"/>
              <w:marTop w:val="0"/>
              <w:marBottom w:val="0"/>
              <w:divBdr>
                <w:top w:val="none" w:sz="0" w:space="0" w:color="auto"/>
                <w:left w:val="none" w:sz="0" w:space="0" w:color="auto"/>
                <w:bottom w:val="none" w:sz="0" w:space="0" w:color="auto"/>
                <w:right w:val="none" w:sz="0" w:space="0" w:color="auto"/>
              </w:divBdr>
            </w:div>
            <w:div w:id="12978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152">
      <w:bodyDiv w:val="1"/>
      <w:marLeft w:val="0"/>
      <w:marRight w:val="0"/>
      <w:marTop w:val="0"/>
      <w:marBottom w:val="0"/>
      <w:divBdr>
        <w:top w:val="none" w:sz="0" w:space="0" w:color="auto"/>
        <w:left w:val="none" w:sz="0" w:space="0" w:color="auto"/>
        <w:bottom w:val="none" w:sz="0" w:space="0" w:color="auto"/>
        <w:right w:val="none" w:sz="0" w:space="0" w:color="auto"/>
      </w:divBdr>
    </w:div>
    <w:div w:id="693533245">
      <w:bodyDiv w:val="1"/>
      <w:marLeft w:val="0"/>
      <w:marRight w:val="0"/>
      <w:marTop w:val="0"/>
      <w:marBottom w:val="0"/>
      <w:divBdr>
        <w:top w:val="none" w:sz="0" w:space="0" w:color="auto"/>
        <w:left w:val="none" w:sz="0" w:space="0" w:color="auto"/>
        <w:bottom w:val="none" w:sz="0" w:space="0" w:color="auto"/>
        <w:right w:val="none" w:sz="0" w:space="0" w:color="auto"/>
      </w:divBdr>
      <w:divsChild>
        <w:div w:id="1244685874">
          <w:marLeft w:val="0"/>
          <w:marRight w:val="0"/>
          <w:marTop w:val="0"/>
          <w:marBottom w:val="0"/>
          <w:divBdr>
            <w:top w:val="none" w:sz="0" w:space="0" w:color="auto"/>
            <w:left w:val="none" w:sz="0" w:space="0" w:color="auto"/>
            <w:bottom w:val="none" w:sz="0" w:space="0" w:color="auto"/>
            <w:right w:val="none" w:sz="0" w:space="0" w:color="auto"/>
          </w:divBdr>
          <w:divsChild>
            <w:div w:id="2835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7637">
      <w:bodyDiv w:val="1"/>
      <w:marLeft w:val="0"/>
      <w:marRight w:val="0"/>
      <w:marTop w:val="0"/>
      <w:marBottom w:val="0"/>
      <w:divBdr>
        <w:top w:val="none" w:sz="0" w:space="0" w:color="auto"/>
        <w:left w:val="none" w:sz="0" w:space="0" w:color="auto"/>
        <w:bottom w:val="none" w:sz="0" w:space="0" w:color="auto"/>
        <w:right w:val="none" w:sz="0" w:space="0" w:color="auto"/>
      </w:divBdr>
      <w:divsChild>
        <w:div w:id="1792897500">
          <w:marLeft w:val="0"/>
          <w:marRight w:val="0"/>
          <w:marTop w:val="0"/>
          <w:marBottom w:val="0"/>
          <w:divBdr>
            <w:top w:val="none" w:sz="0" w:space="0" w:color="auto"/>
            <w:left w:val="none" w:sz="0" w:space="0" w:color="auto"/>
            <w:bottom w:val="none" w:sz="0" w:space="0" w:color="auto"/>
            <w:right w:val="none" w:sz="0" w:space="0" w:color="auto"/>
          </w:divBdr>
          <w:divsChild>
            <w:div w:id="1808626255">
              <w:marLeft w:val="0"/>
              <w:marRight w:val="0"/>
              <w:marTop w:val="0"/>
              <w:marBottom w:val="0"/>
              <w:divBdr>
                <w:top w:val="none" w:sz="0" w:space="0" w:color="auto"/>
                <w:left w:val="none" w:sz="0" w:space="0" w:color="auto"/>
                <w:bottom w:val="none" w:sz="0" w:space="0" w:color="auto"/>
                <w:right w:val="none" w:sz="0" w:space="0" w:color="auto"/>
              </w:divBdr>
              <w:divsChild>
                <w:div w:id="46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4145">
      <w:bodyDiv w:val="1"/>
      <w:marLeft w:val="0"/>
      <w:marRight w:val="0"/>
      <w:marTop w:val="0"/>
      <w:marBottom w:val="0"/>
      <w:divBdr>
        <w:top w:val="none" w:sz="0" w:space="0" w:color="auto"/>
        <w:left w:val="none" w:sz="0" w:space="0" w:color="auto"/>
        <w:bottom w:val="none" w:sz="0" w:space="0" w:color="auto"/>
        <w:right w:val="none" w:sz="0" w:space="0" w:color="auto"/>
      </w:divBdr>
      <w:divsChild>
        <w:div w:id="54162715">
          <w:marLeft w:val="0"/>
          <w:marRight w:val="0"/>
          <w:marTop w:val="0"/>
          <w:marBottom w:val="0"/>
          <w:divBdr>
            <w:top w:val="none" w:sz="0" w:space="0" w:color="auto"/>
            <w:left w:val="none" w:sz="0" w:space="0" w:color="auto"/>
            <w:bottom w:val="none" w:sz="0" w:space="0" w:color="auto"/>
            <w:right w:val="none" w:sz="0" w:space="0" w:color="auto"/>
          </w:divBdr>
          <w:divsChild>
            <w:div w:id="668293675">
              <w:marLeft w:val="0"/>
              <w:marRight w:val="0"/>
              <w:marTop w:val="0"/>
              <w:marBottom w:val="0"/>
              <w:divBdr>
                <w:top w:val="none" w:sz="0" w:space="0" w:color="auto"/>
                <w:left w:val="none" w:sz="0" w:space="0" w:color="auto"/>
                <w:bottom w:val="none" w:sz="0" w:space="0" w:color="auto"/>
                <w:right w:val="none" w:sz="0" w:space="0" w:color="auto"/>
              </w:divBdr>
            </w:div>
            <w:div w:id="1498153980">
              <w:marLeft w:val="0"/>
              <w:marRight w:val="0"/>
              <w:marTop w:val="0"/>
              <w:marBottom w:val="0"/>
              <w:divBdr>
                <w:top w:val="none" w:sz="0" w:space="0" w:color="auto"/>
                <w:left w:val="none" w:sz="0" w:space="0" w:color="auto"/>
                <w:bottom w:val="none" w:sz="0" w:space="0" w:color="auto"/>
                <w:right w:val="none" w:sz="0" w:space="0" w:color="auto"/>
              </w:divBdr>
            </w:div>
            <w:div w:id="1927613882">
              <w:marLeft w:val="0"/>
              <w:marRight w:val="0"/>
              <w:marTop w:val="0"/>
              <w:marBottom w:val="0"/>
              <w:divBdr>
                <w:top w:val="none" w:sz="0" w:space="0" w:color="auto"/>
                <w:left w:val="none" w:sz="0" w:space="0" w:color="auto"/>
                <w:bottom w:val="none" w:sz="0" w:space="0" w:color="auto"/>
                <w:right w:val="none" w:sz="0" w:space="0" w:color="auto"/>
              </w:divBdr>
            </w:div>
            <w:div w:id="306401048">
              <w:marLeft w:val="0"/>
              <w:marRight w:val="0"/>
              <w:marTop w:val="0"/>
              <w:marBottom w:val="0"/>
              <w:divBdr>
                <w:top w:val="none" w:sz="0" w:space="0" w:color="auto"/>
                <w:left w:val="none" w:sz="0" w:space="0" w:color="auto"/>
                <w:bottom w:val="none" w:sz="0" w:space="0" w:color="auto"/>
                <w:right w:val="none" w:sz="0" w:space="0" w:color="auto"/>
              </w:divBdr>
            </w:div>
            <w:div w:id="2005011710">
              <w:marLeft w:val="0"/>
              <w:marRight w:val="0"/>
              <w:marTop w:val="0"/>
              <w:marBottom w:val="0"/>
              <w:divBdr>
                <w:top w:val="none" w:sz="0" w:space="0" w:color="auto"/>
                <w:left w:val="none" w:sz="0" w:space="0" w:color="auto"/>
                <w:bottom w:val="none" w:sz="0" w:space="0" w:color="auto"/>
                <w:right w:val="none" w:sz="0" w:space="0" w:color="auto"/>
              </w:divBdr>
            </w:div>
            <w:div w:id="146215290">
              <w:marLeft w:val="0"/>
              <w:marRight w:val="0"/>
              <w:marTop w:val="0"/>
              <w:marBottom w:val="0"/>
              <w:divBdr>
                <w:top w:val="none" w:sz="0" w:space="0" w:color="auto"/>
                <w:left w:val="none" w:sz="0" w:space="0" w:color="auto"/>
                <w:bottom w:val="none" w:sz="0" w:space="0" w:color="auto"/>
                <w:right w:val="none" w:sz="0" w:space="0" w:color="auto"/>
              </w:divBdr>
            </w:div>
            <w:div w:id="2023967903">
              <w:marLeft w:val="0"/>
              <w:marRight w:val="0"/>
              <w:marTop w:val="0"/>
              <w:marBottom w:val="0"/>
              <w:divBdr>
                <w:top w:val="none" w:sz="0" w:space="0" w:color="auto"/>
                <w:left w:val="none" w:sz="0" w:space="0" w:color="auto"/>
                <w:bottom w:val="none" w:sz="0" w:space="0" w:color="auto"/>
                <w:right w:val="none" w:sz="0" w:space="0" w:color="auto"/>
              </w:divBdr>
            </w:div>
            <w:div w:id="351805521">
              <w:marLeft w:val="0"/>
              <w:marRight w:val="0"/>
              <w:marTop w:val="0"/>
              <w:marBottom w:val="0"/>
              <w:divBdr>
                <w:top w:val="none" w:sz="0" w:space="0" w:color="auto"/>
                <w:left w:val="none" w:sz="0" w:space="0" w:color="auto"/>
                <w:bottom w:val="none" w:sz="0" w:space="0" w:color="auto"/>
                <w:right w:val="none" w:sz="0" w:space="0" w:color="auto"/>
              </w:divBdr>
            </w:div>
            <w:div w:id="1734622015">
              <w:marLeft w:val="0"/>
              <w:marRight w:val="0"/>
              <w:marTop w:val="0"/>
              <w:marBottom w:val="0"/>
              <w:divBdr>
                <w:top w:val="none" w:sz="0" w:space="0" w:color="auto"/>
                <w:left w:val="none" w:sz="0" w:space="0" w:color="auto"/>
                <w:bottom w:val="none" w:sz="0" w:space="0" w:color="auto"/>
                <w:right w:val="none" w:sz="0" w:space="0" w:color="auto"/>
              </w:divBdr>
            </w:div>
            <w:div w:id="129369109">
              <w:marLeft w:val="0"/>
              <w:marRight w:val="0"/>
              <w:marTop w:val="0"/>
              <w:marBottom w:val="0"/>
              <w:divBdr>
                <w:top w:val="none" w:sz="0" w:space="0" w:color="auto"/>
                <w:left w:val="none" w:sz="0" w:space="0" w:color="auto"/>
                <w:bottom w:val="none" w:sz="0" w:space="0" w:color="auto"/>
                <w:right w:val="none" w:sz="0" w:space="0" w:color="auto"/>
              </w:divBdr>
            </w:div>
            <w:div w:id="4219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4193">
      <w:bodyDiv w:val="1"/>
      <w:marLeft w:val="0"/>
      <w:marRight w:val="0"/>
      <w:marTop w:val="0"/>
      <w:marBottom w:val="0"/>
      <w:divBdr>
        <w:top w:val="none" w:sz="0" w:space="0" w:color="auto"/>
        <w:left w:val="none" w:sz="0" w:space="0" w:color="auto"/>
        <w:bottom w:val="none" w:sz="0" w:space="0" w:color="auto"/>
        <w:right w:val="none" w:sz="0" w:space="0" w:color="auto"/>
      </w:divBdr>
      <w:divsChild>
        <w:div w:id="1990136324">
          <w:marLeft w:val="0"/>
          <w:marRight w:val="0"/>
          <w:marTop w:val="0"/>
          <w:marBottom w:val="0"/>
          <w:divBdr>
            <w:top w:val="none" w:sz="0" w:space="0" w:color="auto"/>
            <w:left w:val="none" w:sz="0" w:space="0" w:color="auto"/>
            <w:bottom w:val="none" w:sz="0" w:space="0" w:color="auto"/>
            <w:right w:val="none" w:sz="0" w:space="0" w:color="auto"/>
          </w:divBdr>
          <w:divsChild>
            <w:div w:id="181211685">
              <w:marLeft w:val="0"/>
              <w:marRight w:val="0"/>
              <w:marTop w:val="0"/>
              <w:marBottom w:val="0"/>
              <w:divBdr>
                <w:top w:val="none" w:sz="0" w:space="0" w:color="auto"/>
                <w:left w:val="none" w:sz="0" w:space="0" w:color="auto"/>
                <w:bottom w:val="none" w:sz="0" w:space="0" w:color="auto"/>
                <w:right w:val="none" w:sz="0" w:space="0" w:color="auto"/>
              </w:divBdr>
            </w:div>
            <w:div w:id="741753922">
              <w:marLeft w:val="0"/>
              <w:marRight w:val="0"/>
              <w:marTop w:val="0"/>
              <w:marBottom w:val="0"/>
              <w:divBdr>
                <w:top w:val="none" w:sz="0" w:space="0" w:color="auto"/>
                <w:left w:val="none" w:sz="0" w:space="0" w:color="auto"/>
                <w:bottom w:val="none" w:sz="0" w:space="0" w:color="auto"/>
                <w:right w:val="none" w:sz="0" w:space="0" w:color="auto"/>
              </w:divBdr>
            </w:div>
            <w:div w:id="587347722">
              <w:marLeft w:val="0"/>
              <w:marRight w:val="0"/>
              <w:marTop w:val="0"/>
              <w:marBottom w:val="0"/>
              <w:divBdr>
                <w:top w:val="none" w:sz="0" w:space="0" w:color="auto"/>
                <w:left w:val="none" w:sz="0" w:space="0" w:color="auto"/>
                <w:bottom w:val="none" w:sz="0" w:space="0" w:color="auto"/>
                <w:right w:val="none" w:sz="0" w:space="0" w:color="auto"/>
              </w:divBdr>
            </w:div>
            <w:div w:id="253169381">
              <w:marLeft w:val="0"/>
              <w:marRight w:val="0"/>
              <w:marTop w:val="0"/>
              <w:marBottom w:val="0"/>
              <w:divBdr>
                <w:top w:val="none" w:sz="0" w:space="0" w:color="auto"/>
                <w:left w:val="none" w:sz="0" w:space="0" w:color="auto"/>
                <w:bottom w:val="none" w:sz="0" w:space="0" w:color="auto"/>
                <w:right w:val="none" w:sz="0" w:space="0" w:color="auto"/>
              </w:divBdr>
            </w:div>
            <w:div w:id="1664510367">
              <w:marLeft w:val="0"/>
              <w:marRight w:val="0"/>
              <w:marTop w:val="0"/>
              <w:marBottom w:val="0"/>
              <w:divBdr>
                <w:top w:val="none" w:sz="0" w:space="0" w:color="auto"/>
                <w:left w:val="none" w:sz="0" w:space="0" w:color="auto"/>
                <w:bottom w:val="none" w:sz="0" w:space="0" w:color="auto"/>
                <w:right w:val="none" w:sz="0" w:space="0" w:color="auto"/>
              </w:divBdr>
            </w:div>
            <w:div w:id="681396487">
              <w:marLeft w:val="0"/>
              <w:marRight w:val="0"/>
              <w:marTop w:val="0"/>
              <w:marBottom w:val="0"/>
              <w:divBdr>
                <w:top w:val="none" w:sz="0" w:space="0" w:color="auto"/>
                <w:left w:val="none" w:sz="0" w:space="0" w:color="auto"/>
                <w:bottom w:val="none" w:sz="0" w:space="0" w:color="auto"/>
                <w:right w:val="none" w:sz="0" w:space="0" w:color="auto"/>
              </w:divBdr>
            </w:div>
            <w:div w:id="1099329711">
              <w:marLeft w:val="0"/>
              <w:marRight w:val="0"/>
              <w:marTop w:val="0"/>
              <w:marBottom w:val="0"/>
              <w:divBdr>
                <w:top w:val="none" w:sz="0" w:space="0" w:color="auto"/>
                <w:left w:val="none" w:sz="0" w:space="0" w:color="auto"/>
                <w:bottom w:val="none" w:sz="0" w:space="0" w:color="auto"/>
                <w:right w:val="none" w:sz="0" w:space="0" w:color="auto"/>
              </w:divBdr>
            </w:div>
            <w:div w:id="149911957">
              <w:marLeft w:val="0"/>
              <w:marRight w:val="0"/>
              <w:marTop w:val="0"/>
              <w:marBottom w:val="0"/>
              <w:divBdr>
                <w:top w:val="none" w:sz="0" w:space="0" w:color="auto"/>
                <w:left w:val="none" w:sz="0" w:space="0" w:color="auto"/>
                <w:bottom w:val="none" w:sz="0" w:space="0" w:color="auto"/>
                <w:right w:val="none" w:sz="0" w:space="0" w:color="auto"/>
              </w:divBdr>
            </w:div>
            <w:div w:id="108472656">
              <w:marLeft w:val="0"/>
              <w:marRight w:val="0"/>
              <w:marTop w:val="0"/>
              <w:marBottom w:val="0"/>
              <w:divBdr>
                <w:top w:val="none" w:sz="0" w:space="0" w:color="auto"/>
                <w:left w:val="none" w:sz="0" w:space="0" w:color="auto"/>
                <w:bottom w:val="none" w:sz="0" w:space="0" w:color="auto"/>
                <w:right w:val="none" w:sz="0" w:space="0" w:color="auto"/>
              </w:divBdr>
            </w:div>
            <w:div w:id="2054382388">
              <w:marLeft w:val="0"/>
              <w:marRight w:val="0"/>
              <w:marTop w:val="0"/>
              <w:marBottom w:val="0"/>
              <w:divBdr>
                <w:top w:val="none" w:sz="0" w:space="0" w:color="auto"/>
                <w:left w:val="none" w:sz="0" w:space="0" w:color="auto"/>
                <w:bottom w:val="none" w:sz="0" w:space="0" w:color="auto"/>
                <w:right w:val="none" w:sz="0" w:space="0" w:color="auto"/>
              </w:divBdr>
            </w:div>
            <w:div w:id="2035618414">
              <w:marLeft w:val="0"/>
              <w:marRight w:val="0"/>
              <w:marTop w:val="0"/>
              <w:marBottom w:val="0"/>
              <w:divBdr>
                <w:top w:val="none" w:sz="0" w:space="0" w:color="auto"/>
                <w:left w:val="none" w:sz="0" w:space="0" w:color="auto"/>
                <w:bottom w:val="none" w:sz="0" w:space="0" w:color="auto"/>
                <w:right w:val="none" w:sz="0" w:space="0" w:color="auto"/>
              </w:divBdr>
            </w:div>
            <w:div w:id="40331559">
              <w:marLeft w:val="0"/>
              <w:marRight w:val="0"/>
              <w:marTop w:val="0"/>
              <w:marBottom w:val="0"/>
              <w:divBdr>
                <w:top w:val="none" w:sz="0" w:space="0" w:color="auto"/>
                <w:left w:val="none" w:sz="0" w:space="0" w:color="auto"/>
                <w:bottom w:val="none" w:sz="0" w:space="0" w:color="auto"/>
                <w:right w:val="none" w:sz="0" w:space="0" w:color="auto"/>
              </w:divBdr>
            </w:div>
            <w:div w:id="317345578">
              <w:marLeft w:val="0"/>
              <w:marRight w:val="0"/>
              <w:marTop w:val="0"/>
              <w:marBottom w:val="0"/>
              <w:divBdr>
                <w:top w:val="none" w:sz="0" w:space="0" w:color="auto"/>
                <w:left w:val="none" w:sz="0" w:space="0" w:color="auto"/>
                <w:bottom w:val="none" w:sz="0" w:space="0" w:color="auto"/>
                <w:right w:val="none" w:sz="0" w:space="0" w:color="auto"/>
              </w:divBdr>
            </w:div>
            <w:div w:id="569275027">
              <w:marLeft w:val="0"/>
              <w:marRight w:val="0"/>
              <w:marTop w:val="0"/>
              <w:marBottom w:val="0"/>
              <w:divBdr>
                <w:top w:val="none" w:sz="0" w:space="0" w:color="auto"/>
                <w:left w:val="none" w:sz="0" w:space="0" w:color="auto"/>
                <w:bottom w:val="none" w:sz="0" w:space="0" w:color="auto"/>
                <w:right w:val="none" w:sz="0" w:space="0" w:color="auto"/>
              </w:divBdr>
            </w:div>
            <w:div w:id="726153012">
              <w:marLeft w:val="0"/>
              <w:marRight w:val="0"/>
              <w:marTop w:val="0"/>
              <w:marBottom w:val="0"/>
              <w:divBdr>
                <w:top w:val="none" w:sz="0" w:space="0" w:color="auto"/>
                <w:left w:val="none" w:sz="0" w:space="0" w:color="auto"/>
                <w:bottom w:val="none" w:sz="0" w:space="0" w:color="auto"/>
                <w:right w:val="none" w:sz="0" w:space="0" w:color="auto"/>
              </w:divBdr>
            </w:div>
            <w:div w:id="1715496667">
              <w:marLeft w:val="0"/>
              <w:marRight w:val="0"/>
              <w:marTop w:val="0"/>
              <w:marBottom w:val="0"/>
              <w:divBdr>
                <w:top w:val="none" w:sz="0" w:space="0" w:color="auto"/>
                <w:left w:val="none" w:sz="0" w:space="0" w:color="auto"/>
                <w:bottom w:val="none" w:sz="0" w:space="0" w:color="auto"/>
                <w:right w:val="none" w:sz="0" w:space="0" w:color="auto"/>
              </w:divBdr>
            </w:div>
            <w:div w:id="151261719">
              <w:marLeft w:val="0"/>
              <w:marRight w:val="0"/>
              <w:marTop w:val="0"/>
              <w:marBottom w:val="0"/>
              <w:divBdr>
                <w:top w:val="none" w:sz="0" w:space="0" w:color="auto"/>
                <w:left w:val="none" w:sz="0" w:space="0" w:color="auto"/>
                <w:bottom w:val="none" w:sz="0" w:space="0" w:color="auto"/>
                <w:right w:val="none" w:sz="0" w:space="0" w:color="auto"/>
              </w:divBdr>
            </w:div>
            <w:div w:id="335421395">
              <w:marLeft w:val="0"/>
              <w:marRight w:val="0"/>
              <w:marTop w:val="0"/>
              <w:marBottom w:val="0"/>
              <w:divBdr>
                <w:top w:val="none" w:sz="0" w:space="0" w:color="auto"/>
                <w:left w:val="none" w:sz="0" w:space="0" w:color="auto"/>
                <w:bottom w:val="none" w:sz="0" w:space="0" w:color="auto"/>
                <w:right w:val="none" w:sz="0" w:space="0" w:color="auto"/>
              </w:divBdr>
            </w:div>
            <w:div w:id="41515377">
              <w:marLeft w:val="0"/>
              <w:marRight w:val="0"/>
              <w:marTop w:val="0"/>
              <w:marBottom w:val="0"/>
              <w:divBdr>
                <w:top w:val="none" w:sz="0" w:space="0" w:color="auto"/>
                <w:left w:val="none" w:sz="0" w:space="0" w:color="auto"/>
                <w:bottom w:val="none" w:sz="0" w:space="0" w:color="auto"/>
                <w:right w:val="none" w:sz="0" w:space="0" w:color="auto"/>
              </w:divBdr>
            </w:div>
            <w:div w:id="360283424">
              <w:marLeft w:val="0"/>
              <w:marRight w:val="0"/>
              <w:marTop w:val="0"/>
              <w:marBottom w:val="0"/>
              <w:divBdr>
                <w:top w:val="none" w:sz="0" w:space="0" w:color="auto"/>
                <w:left w:val="none" w:sz="0" w:space="0" w:color="auto"/>
                <w:bottom w:val="none" w:sz="0" w:space="0" w:color="auto"/>
                <w:right w:val="none" w:sz="0" w:space="0" w:color="auto"/>
              </w:divBdr>
            </w:div>
            <w:div w:id="1756436407">
              <w:marLeft w:val="0"/>
              <w:marRight w:val="0"/>
              <w:marTop w:val="0"/>
              <w:marBottom w:val="0"/>
              <w:divBdr>
                <w:top w:val="none" w:sz="0" w:space="0" w:color="auto"/>
                <w:left w:val="none" w:sz="0" w:space="0" w:color="auto"/>
                <w:bottom w:val="none" w:sz="0" w:space="0" w:color="auto"/>
                <w:right w:val="none" w:sz="0" w:space="0" w:color="auto"/>
              </w:divBdr>
            </w:div>
            <w:div w:id="1574503702">
              <w:marLeft w:val="0"/>
              <w:marRight w:val="0"/>
              <w:marTop w:val="0"/>
              <w:marBottom w:val="0"/>
              <w:divBdr>
                <w:top w:val="none" w:sz="0" w:space="0" w:color="auto"/>
                <w:left w:val="none" w:sz="0" w:space="0" w:color="auto"/>
                <w:bottom w:val="none" w:sz="0" w:space="0" w:color="auto"/>
                <w:right w:val="none" w:sz="0" w:space="0" w:color="auto"/>
              </w:divBdr>
            </w:div>
            <w:div w:id="417291742">
              <w:marLeft w:val="0"/>
              <w:marRight w:val="0"/>
              <w:marTop w:val="0"/>
              <w:marBottom w:val="0"/>
              <w:divBdr>
                <w:top w:val="none" w:sz="0" w:space="0" w:color="auto"/>
                <w:left w:val="none" w:sz="0" w:space="0" w:color="auto"/>
                <w:bottom w:val="none" w:sz="0" w:space="0" w:color="auto"/>
                <w:right w:val="none" w:sz="0" w:space="0" w:color="auto"/>
              </w:divBdr>
            </w:div>
            <w:div w:id="521601030">
              <w:marLeft w:val="0"/>
              <w:marRight w:val="0"/>
              <w:marTop w:val="0"/>
              <w:marBottom w:val="0"/>
              <w:divBdr>
                <w:top w:val="none" w:sz="0" w:space="0" w:color="auto"/>
                <w:left w:val="none" w:sz="0" w:space="0" w:color="auto"/>
                <w:bottom w:val="none" w:sz="0" w:space="0" w:color="auto"/>
                <w:right w:val="none" w:sz="0" w:space="0" w:color="auto"/>
              </w:divBdr>
            </w:div>
            <w:div w:id="1713798971">
              <w:marLeft w:val="0"/>
              <w:marRight w:val="0"/>
              <w:marTop w:val="0"/>
              <w:marBottom w:val="0"/>
              <w:divBdr>
                <w:top w:val="none" w:sz="0" w:space="0" w:color="auto"/>
                <w:left w:val="none" w:sz="0" w:space="0" w:color="auto"/>
                <w:bottom w:val="none" w:sz="0" w:space="0" w:color="auto"/>
                <w:right w:val="none" w:sz="0" w:space="0" w:color="auto"/>
              </w:divBdr>
            </w:div>
            <w:div w:id="956839607">
              <w:marLeft w:val="0"/>
              <w:marRight w:val="0"/>
              <w:marTop w:val="0"/>
              <w:marBottom w:val="0"/>
              <w:divBdr>
                <w:top w:val="none" w:sz="0" w:space="0" w:color="auto"/>
                <w:left w:val="none" w:sz="0" w:space="0" w:color="auto"/>
                <w:bottom w:val="none" w:sz="0" w:space="0" w:color="auto"/>
                <w:right w:val="none" w:sz="0" w:space="0" w:color="auto"/>
              </w:divBdr>
            </w:div>
            <w:div w:id="614947510">
              <w:marLeft w:val="0"/>
              <w:marRight w:val="0"/>
              <w:marTop w:val="0"/>
              <w:marBottom w:val="0"/>
              <w:divBdr>
                <w:top w:val="none" w:sz="0" w:space="0" w:color="auto"/>
                <w:left w:val="none" w:sz="0" w:space="0" w:color="auto"/>
                <w:bottom w:val="none" w:sz="0" w:space="0" w:color="auto"/>
                <w:right w:val="none" w:sz="0" w:space="0" w:color="auto"/>
              </w:divBdr>
            </w:div>
            <w:div w:id="754324023">
              <w:marLeft w:val="0"/>
              <w:marRight w:val="0"/>
              <w:marTop w:val="0"/>
              <w:marBottom w:val="0"/>
              <w:divBdr>
                <w:top w:val="none" w:sz="0" w:space="0" w:color="auto"/>
                <w:left w:val="none" w:sz="0" w:space="0" w:color="auto"/>
                <w:bottom w:val="none" w:sz="0" w:space="0" w:color="auto"/>
                <w:right w:val="none" w:sz="0" w:space="0" w:color="auto"/>
              </w:divBdr>
            </w:div>
            <w:div w:id="1436293406">
              <w:marLeft w:val="0"/>
              <w:marRight w:val="0"/>
              <w:marTop w:val="0"/>
              <w:marBottom w:val="0"/>
              <w:divBdr>
                <w:top w:val="none" w:sz="0" w:space="0" w:color="auto"/>
                <w:left w:val="none" w:sz="0" w:space="0" w:color="auto"/>
                <w:bottom w:val="none" w:sz="0" w:space="0" w:color="auto"/>
                <w:right w:val="none" w:sz="0" w:space="0" w:color="auto"/>
              </w:divBdr>
            </w:div>
            <w:div w:id="331177289">
              <w:marLeft w:val="0"/>
              <w:marRight w:val="0"/>
              <w:marTop w:val="0"/>
              <w:marBottom w:val="0"/>
              <w:divBdr>
                <w:top w:val="none" w:sz="0" w:space="0" w:color="auto"/>
                <w:left w:val="none" w:sz="0" w:space="0" w:color="auto"/>
                <w:bottom w:val="none" w:sz="0" w:space="0" w:color="auto"/>
                <w:right w:val="none" w:sz="0" w:space="0" w:color="auto"/>
              </w:divBdr>
            </w:div>
            <w:div w:id="1505977624">
              <w:marLeft w:val="0"/>
              <w:marRight w:val="0"/>
              <w:marTop w:val="0"/>
              <w:marBottom w:val="0"/>
              <w:divBdr>
                <w:top w:val="none" w:sz="0" w:space="0" w:color="auto"/>
                <w:left w:val="none" w:sz="0" w:space="0" w:color="auto"/>
                <w:bottom w:val="none" w:sz="0" w:space="0" w:color="auto"/>
                <w:right w:val="none" w:sz="0" w:space="0" w:color="auto"/>
              </w:divBdr>
            </w:div>
            <w:div w:id="1968271984">
              <w:marLeft w:val="0"/>
              <w:marRight w:val="0"/>
              <w:marTop w:val="0"/>
              <w:marBottom w:val="0"/>
              <w:divBdr>
                <w:top w:val="none" w:sz="0" w:space="0" w:color="auto"/>
                <w:left w:val="none" w:sz="0" w:space="0" w:color="auto"/>
                <w:bottom w:val="none" w:sz="0" w:space="0" w:color="auto"/>
                <w:right w:val="none" w:sz="0" w:space="0" w:color="auto"/>
              </w:divBdr>
            </w:div>
            <w:div w:id="1387145819">
              <w:marLeft w:val="0"/>
              <w:marRight w:val="0"/>
              <w:marTop w:val="0"/>
              <w:marBottom w:val="0"/>
              <w:divBdr>
                <w:top w:val="none" w:sz="0" w:space="0" w:color="auto"/>
                <w:left w:val="none" w:sz="0" w:space="0" w:color="auto"/>
                <w:bottom w:val="none" w:sz="0" w:space="0" w:color="auto"/>
                <w:right w:val="none" w:sz="0" w:space="0" w:color="auto"/>
              </w:divBdr>
            </w:div>
            <w:div w:id="1972513302">
              <w:marLeft w:val="0"/>
              <w:marRight w:val="0"/>
              <w:marTop w:val="0"/>
              <w:marBottom w:val="0"/>
              <w:divBdr>
                <w:top w:val="none" w:sz="0" w:space="0" w:color="auto"/>
                <w:left w:val="none" w:sz="0" w:space="0" w:color="auto"/>
                <w:bottom w:val="none" w:sz="0" w:space="0" w:color="auto"/>
                <w:right w:val="none" w:sz="0" w:space="0" w:color="auto"/>
              </w:divBdr>
            </w:div>
            <w:div w:id="816529281">
              <w:marLeft w:val="0"/>
              <w:marRight w:val="0"/>
              <w:marTop w:val="0"/>
              <w:marBottom w:val="0"/>
              <w:divBdr>
                <w:top w:val="none" w:sz="0" w:space="0" w:color="auto"/>
                <w:left w:val="none" w:sz="0" w:space="0" w:color="auto"/>
                <w:bottom w:val="none" w:sz="0" w:space="0" w:color="auto"/>
                <w:right w:val="none" w:sz="0" w:space="0" w:color="auto"/>
              </w:divBdr>
            </w:div>
            <w:div w:id="1426607888">
              <w:marLeft w:val="0"/>
              <w:marRight w:val="0"/>
              <w:marTop w:val="0"/>
              <w:marBottom w:val="0"/>
              <w:divBdr>
                <w:top w:val="none" w:sz="0" w:space="0" w:color="auto"/>
                <w:left w:val="none" w:sz="0" w:space="0" w:color="auto"/>
                <w:bottom w:val="none" w:sz="0" w:space="0" w:color="auto"/>
                <w:right w:val="none" w:sz="0" w:space="0" w:color="auto"/>
              </w:divBdr>
            </w:div>
            <w:div w:id="824393700">
              <w:marLeft w:val="0"/>
              <w:marRight w:val="0"/>
              <w:marTop w:val="0"/>
              <w:marBottom w:val="0"/>
              <w:divBdr>
                <w:top w:val="none" w:sz="0" w:space="0" w:color="auto"/>
                <w:left w:val="none" w:sz="0" w:space="0" w:color="auto"/>
                <w:bottom w:val="none" w:sz="0" w:space="0" w:color="auto"/>
                <w:right w:val="none" w:sz="0" w:space="0" w:color="auto"/>
              </w:divBdr>
            </w:div>
            <w:div w:id="8319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8216">
      <w:bodyDiv w:val="1"/>
      <w:marLeft w:val="0"/>
      <w:marRight w:val="0"/>
      <w:marTop w:val="0"/>
      <w:marBottom w:val="0"/>
      <w:divBdr>
        <w:top w:val="none" w:sz="0" w:space="0" w:color="auto"/>
        <w:left w:val="none" w:sz="0" w:space="0" w:color="auto"/>
        <w:bottom w:val="none" w:sz="0" w:space="0" w:color="auto"/>
        <w:right w:val="none" w:sz="0" w:space="0" w:color="auto"/>
      </w:divBdr>
    </w:div>
    <w:div w:id="804467101">
      <w:bodyDiv w:val="1"/>
      <w:marLeft w:val="0"/>
      <w:marRight w:val="0"/>
      <w:marTop w:val="0"/>
      <w:marBottom w:val="0"/>
      <w:divBdr>
        <w:top w:val="none" w:sz="0" w:space="0" w:color="auto"/>
        <w:left w:val="none" w:sz="0" w:space="0" w:color="auto"/>
        <w:bottom w:val="none" w:sz="0" w:space="0" w:color="auto"/>
        <w:right w:val="none" w:sz="0" w:space="0" w:color="auto"/>
      </w:divBdr>
      <w:divsChild>
        <w:div w:id="1293025351">
          <w:marLeft w:val="0"/>
          <w:marRight w:val="0"/>
          <w:marTop w:val="0"/>
          <w:marBottom w:val="0"/>
          <w:divBdr>
            <w:top w:val="none" w:sz="0" w:space="0" w:color="auto"/>
            <w:left w:val="none" w:sz="0" w:space="0" w:color="auto"/>
            <w:bottom w:val="none" w:sz="0" w:space="0" w:color="auto"/>
            <w:right w:val="none" w:sz="0" w:space="0" w:color="auto"/>
          </w:divBdr>
          <w:divsChild>
            <w:div w:id="675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430">
      <w:bodyDiv w:val="1"/>
      <w:marLeft w:val="0"/>
      <w:marRight w:val="0"/>
      <w:marTop w:val="0"/>
      <w:marBottom w:val="0"/>
      <w:divBdr>
        <w:top w:val="none" w:sz="0" w:space="0" w:color="auto"/>
        <w:left w:val="none" w:sz="0" w:space="0" w:color="auto"/>
        <w:bottom w:val="none" w:sz="0" w:space="0" w:color="auto"/>
        <w:right w:val="none" w:sz="0" w:space="0" w:color="auto"/>
      </w:divBdr>
      <w:divsChild>
        <w:div w:id="1258952250">
          <w:marLeft w:val="0"/>
          <w:marRight w:val="0"/>
          <w:marTop w:val="0"/>
          <w:marBottom w:val="0"/>
          <w:divBdr>
            <w:top w:val="none" w:sz="0" w:space="0" w:color="auto"/>
            <w:left w:val="none" w:sz="0" w:space="0" w:color="auto"/>
            <w:bottom w:val="none" w:sz="0" w:space="0" w:color="auto"/>
            <w:right w:val="none" w:sz="0" w:space="0" w:color="auto"/>
          </w:divBdr>
          <w:divsChild>
            <w:div w:id="9059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6724">
      <w:bodyDiv w:val="1"/>
      <w:marLeft w:val="0"/>
      <w:marRight w:val="0"/>
      <w:marTop w:val="0"/>
      <w:marBottom w:val="0"/>
      <w:divBdr>
        <w:top w:val="none" w:sz="0" w:space="0" w:color="auto"/>
        <w:left w:val="none" w:sz="0" w:space="0" w:color="auto"/>
        <w:bottom w:val="none" w:sz="0" w:space="0" w:color="auto"/>
        <w:right w:val="none" w:sz="0" w:space="0" w:color="auto"/>
      </w:divBdr>
    </w:div>
    <w:div w:id="858619793">
      <w:bodyDiv w:val="1"/>
      <w:marLeft w:val="0"/>
      <w:marRight w:val="0"/>
      <w:marTop w:val="0"/>
      <w:marBottom w:val="0"/>
      <w:divBdr>
        <w:top w:val="none" w:sz="0" w:space="0" w:color="auto"/>
        <w:left w:val="none" w:sz="0" w:space="0" w:color="auto"/>
        <w:bottom w:val="none" w:sz="0" w:space="0" w:color="auto"/>
        <w:right w:val="none" w:sz="0" w:space="0" w:color="auto"/>
      </w:divBdr>
      <w:divsChild>
        <w:div w:id="1938172839">
          <w:marLeft w:val="0"/>
          <w:marRight w:val="0"/>
          <w:marTop w:val="0"/>
          <w:marBottom w:val="0"/>
          <w:divBdr>
            <w:top w:val="none" w:sz="0" w:space="0" w:color="auto"/>
            <w:left w:val="none" w:sz="0" w:space="0" w:color="auto"/>
            <w:bottom w:val="none" w:sz="0" w:space="0" w:color="auto"/>
            <w:right w:val="none" w:sz="0" w:space="0" w:color="auto"/>
          </w:divBdr>
          <w:divsChild>
            <w:div w:id="10012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5046">
      <w:bodyDiv w:val="1"/>
      <w:marLeft w:val="0"/>
      <w:marRight w:val="0"/>
      <w:marTop w:val="0"/>
      <w:marBottom w:val="0"/>
      <w:divBdr>
        <w:top w:val="none" w:sz="0" w:space="0" w:color="auto"/>
        <w:left w:val="none" w:sz="0" w:space="0" w:color="auto"/>
        <w:bottom w:val="none" w:sz="0" w:space="0" w:color="auto"/>
        <w:right w:val="none" w:sz="0" w:space="0" w:color="auto"/>
      </w:divBdr>
      <w:divsChild>
        <w:div w:id="519903709">
          <w:marLeft w:val="0"/>
          <w:marRight w:val="0"/>
          <w:marTop w:val="0"/>
          <w:marBottom w:val="0"/>
          <w:divBdr>
            <w:top w:val="none" w:sz="0" w:space="0" w:color="auto"/>
            <w:left w:val="none" w:sz="0" w:space="0" w:color="auto"/>
            <w:bottom w:val="none" w:sz="0" w:space="0" w:color="auto"/>
            <w:right w:val="none" w:sz="0" w:space="0" w:color="auto"/>
          </w:divBdr>
          <w:divsChild>
            <w:div w:id="14810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8831">
      <w:bodyDiv w:val="1"/>
      <w:marLeft w:val="0"/>
      <w:marRight w:val="0"/>
      <w:marTop w:val="0"/>
      <w:marBottom w:val="0"/>
      <w:divBdr>
        <w:top w:val="none" w:sz="0" w:space="0" w:color="auto"/>
        <w:left w:val="none" w:sz="0" w:space="0" w:color="auto"/>
        <w:bottom w:val="none" w:sz="0" w:space="0" w:color="auto"/>
        <w:right w:val="none" w:sz="0" w:space="0" w:color="auto"/>
      </w:divBdr>
      <w:divsChild>
        <w:div w:id="730734442">
          <w:marLeft w:val="0"/>
          <w:marRight w:val="0"/>
          <w:marTop w:val="0"/>
          <w:marBottom w:val="0"/>
          <w:divBdr>
            <w:top w:val="none" w:sz="0" w:space="0" w:color="auto"/>
            <w:left w:val="none" w:sz="0" w:space="0" w:color="auto"/>
            <w:bottom w:val="none" w:sz="0" w:space="0" w:color="auto"/>
            <w:right w:val="none" w:sz="0" w:space="0" w:color="auto"/>
          </w:divBdr>
          <w:divsChild>
            <w:div w:id="736821789">
              <w:marLeft w:val="0"/>
              <w:marRight w:val="0"/>
              <w:marTop w:val="0"/>
              <w:marBottom w:val="0"/>
              <w:divBdr>
                <w:top w:val="none" w:sz="0" w:space="0" w:color="auto"/>
                <w:left w:val="none" w:sz="0" w:space="0" w:color="auto"/>
                <w:bottom w:val="none" w:sz="0" w:space="0" w:color="auto"/>
                <w:right w:val="none" w:sz="0" w:space="0" w:color="auto"/>
              </w:divBdr>
              <w:divsChild>
                <w:div w:id="5273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4102">
      <w:bodyDiv w:val="1"/>
      <w:marLeft w:val="0"/>
      <w:marRight w:val="0"/>
      <w:marTop w:val="0"/>
      <w:marBottom w:val="0"/>
      <w:divBdr>
        <w:top w:val="none" w:sz="0" w:space="0" w:color="auto"/>
        <w:left w:val="none" w:sz="0" w:space="0" w:color="auto"/>
        <w:bottom w:val="none" w:sz="0" w:space="0" w:color="auto"/>
        <w:right w:val="none" w:sz="0" w:space="0" w:color="auto"/>
      </w:divBdr>
    </w:div>
    <w:div w:id="905533022">
      <w:bodyDiv w:val="1"/>
      <w:marLeft w:val="0"/>
      <w:marRight w:val="0"/>
      <w:marTop w:val="0"/>
      <w:marBottom w:val="0"/>
      <w:divBdr>
        <w:top w:val="none" w:sz="0" w:space="0" w:color="auto"/>
        <w:left w:val="none" w:sz="0" w:space="0" w:color="auto"/>
        <w:bottom w:val="none" w:sz="0" w:space="0" w:color="auto"/>
        <w:right w:val="none" w:sz="0" w:space="0" w:color="auto"/>
      </w:divBdr>
      <w:divsChild>
        <w:div w:id="2048601146">
          <w:marLeft w:val="0"/>
          <w:marRight w:val="0"/>
          <w:marTop w:val="0"/>
          <w:marBottom w:val="0"/>
          <w:divBdr>
            <w:top w:val="none" w:sz="0" w:space="0" w:color="auto"/>
            <w:left w:val="none" w:sz="0" w:space="0" w:color="auto"/>
            <w:bottom w:val="none" w:sz="0" w:space="0" w:color="auto"/>
            <w:right w:val="none" w:sz="0" w:space="0" w:color="auto"/>
          </w:divBdr>
          <w:divsChild>
            <w:div w:id="18711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0950">
      <w:bodyDiv w:val="1"/>
      <w:marLeft w:val="0"/>
      <w:marRight w:val="0"/>
      <w:marTop w:val="0"/>
      <w:marBottom w:val="0"/>
      <w:divBdr>
        <w:top w:val="none" w:sz="0" w:space="0" w:color="auto"/>
        <w:left w:val="none" w:sz="0" w:space="0" w:color="auto"/>
        <w:bottom w:val="none" w:sz="0" w:space="0" w:color="auto"/>
        <w:right w:val="none" w:sz="0" w:space="0" w:color="auto"/>
      </w:divBdr>
    </w:div>
    <w:div w:id="935330444">
      <w:bodyDiv w:val="1"/>
      <w:marLeft w:val="0"/>
      <w:marRight w:val="0"/>
      <w:marTop w:val="0"/>
      <w:marBottom w:val="0"/>
      <w:divBdr>
        <w:top w:val="none" w:sz="0" w:space="0" w:color="auto"/>
        <w:left w:val="none" w:sz="0" w:space="0" w:color="auto"/>
        <w:bottom w:val="none" w:sz="0" w:space="0" w:color="auto"/>
        <w:right w:val="none" w:sz="0" w:space="0" w:color="auto"/>
      </w:divBdr>
    </w:div>
    <w:div w:id="968826958">
      <w:bodyDiv w:val="1"/>
      <w:marLeft w:val="0"/>
      <w:marRight w:val="0"/>
      <w:marTop w:val="0"/>
      <w:marBottom w:val="0"/>
      <w:divBdr>
        <w:top w:val="none" w:sz="0" w:space="0" w:color="auto"/>
        <w:left w:val="none" w:sz="0" w:space="0" w:color="auto"/>
        <w:bottom w:val="none" w:sz="0" w:space="0" w:color="auto"/>
        <w:right w:val="none" w:sz="0" w:space="0" w:color="auto"/>
      </w:divBdr>
      <w:divsChild>
        <w:div w:id="1532722233">
          <w:marLeft w:val="0"/>
          <w:marRight w:val="0"/>
          <w:marTop w:val="0"/>
          <w:marBottom w:val="0"/>
          <w:divBdr>
            <w:top w:val="none" w:sz="0" w:space="0" w:color="auto"/>
            <w:left w:val="none" w:sz="0" w:space="0" w:color="auto"/>
            <w:bottom w:val="none" w:sz="0" w:space="0" w:color="auto"/>
            <w:right w:val="none" w:sz="0" w:space="0" w:color="auto"/>
          </w:divBdr>
          <w:divsChild>
            <w:div w:id="13641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7509">
      <w:bodyDiv w:val="1"/>
      <w:marLeft w:val="0"/>
      <w:marRight w:val="0"/>
      <w:marTop w:val="0"/>
      <w:marBottom w:val="0"/>
      <w:divBdr>
        <w:top w:val="none" w:sz="0" w:space="0" w:color="auto"/>
        <w:left w:val="none" w:sz="0" w:space="0" w:color="auto"/>
        <w:bottom w:val="none" w:sz="0" w:space="0" w:color="auto"/>
        <w:right w:val="none" w:sz="0" w:space="0" w:color="auto"/>
      </w:divBdr>
    </w:div>
    <w:div w:id="1002586651">
      <w:bodyDiv w:val="1"/>
      <w:marLeft w:val="0"/>
      <w:marRight w:val="0"/>
      <w:marTop w:val="0"/>
      <w:marBottom w:val="0"/>
      <w:divBdr>
        <w:top w:val="none" w:sz="0" w:space="0" w:color="auto"/>
        <w:left w:val="none" w:sz="0" w:space="0" w:color="auto"/>
        <w:bottom w:val="none" w:sz="0" w:space="0" w:color="auto"/>
        <w:right w:val="none" w:sz="0" w:space="0" w:color="auto"/>
      </w:divBdr>
      <w:divsChild>
        <w:div w:id="319771328">
          <w:marLeft w:val="0"/>
          <w:marRight w:val="0"/>
          <w:marTop w:val="0"/>
          <w:marBottom w:val="0"/>
          <w:divBdr>
            <w:top w:val="none" w:sz="0" w:space="0" w:color="auto"/>
            <w:left w:val="none" w:sz="0" w:space="0" w:color="auto"/>
            <w:bottom w:val="none" w:sz="0" w:space="0" w:color="auto"/>
            <w:right w:val="none" w:sz="0" w:space="0" w:color="auto"/>
          </w:divBdr>
          <w:divsChild>
            <w:div w:id="6102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6102">
      <w:bodyDiv w:val="1"/>
      <w:marLeft w:val="0"/>
      <w:marRight w:val="0"/>
      <w:marTop w:val="0"/>
      <w:marBottom w:val="0"/>
      <w:divBdr>
        <w:top w:val="none" w:sz="0" w:space="0" w:color="auto"/>
        <w:left w:val="none" w:sz="0" w:space="0" w:color="auto"/>
        <w:bottom w:val="none" w:sz="0" w:space="0" w:color="auto"/>
        <w:right w:val="none" w:sz="0" w:space="0" w:color="auto"/>
      </w:divBdr>
    </w:div>
    <w:div w:id="1075203196">
      <w:bodyDiv w:val="1"/>
      <w:marLeft w:val="0"/>
      <w:marRight w:val="0"/>
      <w:marTop w:val="0"/>
      <w:marBottom w:val="0"/>
      <w:divBdr>
        <w:top w:val="none" w:sz="0" w:space="0" w:color="auto"/>
        <w:left w:val="none" w:sz="0" w:space="0" w:color="auto"/>
        <w:bottom w:val="none" w:sz="0" w:space="0" w:color="auto"/>
        <w:right w:val="none" w:sz="0" w:space="0" w:color="auto"/>
      </w:divBdr>
    </w:div>
    <w:div w:id="1108626310">
      <w:bodyDiv w:val="1"/>
      <w:marLeft w:val="0"/>
      <w:marRight w:val="0"/>
      <w:marTop w:val="0"/>
      <w:marBottom w:val="0"/>
      <w:divBdr>
        <w:top w:val="none" w:sz="0" w:space="0" w:color="auto"/>
        <w:left w:val="none" w:sz="0" w:space="0" w:color="auto"/>
        <w:bottom w:val="none" w:sz="0" w:space="0" w:color="auto"/>
        <w:right w:val="none" w:sz="0" w:space="0" w:color="auto"/>
      </w:divBdr>
      <w:divsChild>
        <w:div w:id="331227807">
          <w:marLeft w:val="0"/>
          <w:marRight w:val="0"/>
          <w:marTop w:val="0"/>
          <w:marBottom w:val="0"/>
          <w:divBdr>
            <w:top w:val="none" w:sz="0" w:space="0" w:color="auto"/>
            <w:left w:val="none" w:sz="0" w:space="0" w:color="auto"/>
            <w:bottom w:val="none" w:sz="0" w:space="0" w:color="auto"/>
            <w:right w:val="none" w:sz="0" w:space="0" w:color="auto"/>
          </w:divBdr>
          <w:divsChild>
            <w:div w:id="52437246">
              <w:marLeft w:val="0"/>
              <w:marRight w:val="0"/>
              <w:marTop w:val="0"/>
              <w:marBottom w:val="0"/>
              <w:divBdr>
                <w:top w:val="none" w:sz="0" w:space="0" w:color="auto"/>
                <w:left w:val="none" w:sz="0" w:space="0" w:color="auto"/>
                <w:bottom w:val="none" w:sz="0" w:space="0" w:color="auto"/>
                <w:right w:val="none" w:sz="0" w:space="0" w:color="auto"/>
              </w:divBdr>
            </w:div>
            <w:div w:id="166141187">
              <w:marLeft w:val="0"/>
              <w:marRight w:val="0"/>
              <w:marTop w:val="0"/>
              <w:marBottom w:val="0"/>
              <w:divBdr>
                <w:top w:val="none" w:sz="0" w:space="0" w:color="auto"/>
                <w:left w:val="none" w:sz="0" w:space="0" w:color="auto"/>
                <w:bottom w:val="none" w:sz="0" w:space="0" w:color="auto"/>
                <w:right w:val="none" w:sz="0" w:space="0" w:color="auto"/>
              </w:divBdr>
            </w:div>
            <w:div w:id="356391167">
              <w:marLeft w:val="0"/>
              <w:marRight w:val="0"/>
              <w:marTop w:val="0"/>
              <w:marBottom w:val="0"/>
              <w:divBdr>
                <w:top w:val="none" w:sz="0" w:space="0" w:color="auto"/>
                <w:left w:val="none" w:sz="0" w:space="0" w:color="auto"/>
                <w:bottom w:val="none" w:sz="0" w:space="0" w:color="auto"/>
                <w:right w:val="none" w:sz="0" w:space="0" w:color="auto"/>
              </w:divBdr>
            </w:div>
            <w:div w:id="367878538">
              <w:marLeft w:val="0"/>
              <w:marRight w:val="0"/>
              <w:marTop w:val="0"/>
              <w:marBottom w:val="0"/>
              <w:divBdr>
                <w:top w:val="none" w:sz="0" w:space="0" w:color="auto"/>
                <w:left w:val="none" w:sz="0" w:space="0" w:color="auto"/>
                <w:bottom w:val="none" w:sz="0" w:space="0" w:color="auto"/>
                <w:right w:val="none" w:sz="0" w:space="0" w:color="auto"/>
              </w:divBdr>
            </w:div>
            <w:div w:id="476529198">
              <w:marLeft w:val="0"/>
              <w:marRight w:val="0"/>
              <w:marTop w:val="0"/>
              <w:marBottom w:val="0"/>
              <w:divBdr>
                <w:top w:val="none" w:sz="0" w:space="0" w:color="auto"/>
                <w:left w:val="none" w:sz="0" w:space="0" w:color="auto"/>
                <w:bottom w:val="none" w:sz="0" w:space="0" w:color="auto"/>
                <w:right w:val="none" w:sz="0" w:space="0" w:color="auto"/>
              </w:divBdr>
            </w:div>
            <w:div w:id="1094011184">
              <w:marLeft w:val="0"/>
              <w:marRight w:val="0"/>
              <w:marTop w:val="0"/>
              <w:marBottom w:val="0"/>
              <w:divBdr>
                <w:top w:val="none" w:sz="0" w:space="0" w:color="auto"/>
                <w:left w:val="none" w:sz="0" w:space="0" w:color="auto"/>
                <w:bottom w:val="none" w:sz="0" w:space="0" w:color="auto"/>
                <w:right w:val="none" w:sz="0" w:space="0" w:color="auto"/>
              </w:divBdr>
            </w:div>
            <w:div w:id="1156191239">
              <w:marLeft w:val="0"/>
              <w:marRight w:val="0"/>
              <w:marTop w:val="0"/>
              <w:marBottom w:val="0"/>
              <w:divBdr>
                <w:top w:val="none" w:sz="0" w:space="0" w:color="auto"/>
                <w:left w:val="none" w:sz="0" w:space="0" w:color="auto"/>
                <w:bottom w:val="none" w:sz="0" w:space="0" w:color="auto"/>
                <w:right w:val="none" w:sz="0" w:space="0" w:color="auto"/>
              </w:divBdr>
            </w:div>
            <w:div w:id="1412852480">
              <w:marLeft w:val="0"/>
              <w:marRight w:val="0"/>
              <w:marTop w:val="0"/>
              <w:marBottom w:val="0"/>
              <w:divBdr>
                <w:top w:val="none" w:sz="0" w:space="0" w:color="auto"/>
                <w:left w:val="none" w:sz="0" w:space="0" w:color="auto"/>
                <w:bottom w:val="none" w:sz="0" w:space="0" w:color="auto"/>
                <w:right w:val="none" w:sz="0" w:space="0" w:color="auto"/>
              </w:divBdr>
            </w:div>
            <w:div w:id="1566139658">
              <w:marLeft w:val="0"/>
              <w:marRight w:val="0"/>
              <w:marTop w:val="0"/>
              <w:marBottom w:val="0"/>
              <w:divBdr>
                <w:top w:val="none" w:sz="0" w:space="0" w:color="auto"/>
                <w:left w:val="none" w:sz="0" w:space="0" w:color="auto"/>
                <w:bottom w:val="none" w:sz="0" w:space="0" w:color="auto"/>
                <w:right w:val="none" w:sz="0" w:space="0" w:color="auto"/>
              </w:divBdr>
            </w:div>
            <w:div w:id="1606690581">
              <w:marLeft w:val="0"/>
              <w:marRight w:val="0"/>
              <w:marTop w:val="0"/>
              <w:marBottom w:val="0"/>
              <w:divBdr>
                <w:top w:val="none" w:sz="0" w:space="0" w:color="auto"/>
                <w:left w:val="none" w:sz="0" w:space="0" w:color="auto"/>
                <w:bottom w:val="none" w:sz="0" w:space="0" w:color="auto"/>
                <w:right w:val="none" w:sz="0" w:space="0" w:color="auto"/>
              </w:divBdr>
            </w:div>
            <w:div w:id="1657296522">
              <w:marLeft w:val="0"/>
              <w:marRight w:val="0"/>
              <w:marTop w:val="0"/>
              <w:marBottom w:val="0"/>
              <w:divBdr>
                <w:top w:val="none" w:sz="0" w:space="0" w:color="auto"/>
                <w:left w:val="none" w:sz="0" w:space="0" w:color="auto"/>
                <w:bottom w:val="none" w:sz="0" w:space="0" w:color="auto"/>
                <w:right w:val="none" w:sz="0" w:space="0" w:color="auto"/>
              </w:divBdr>
            </w:div>
            <w:div w:id="1681159675">
              <w:marLeft w:val="0"/>
              <w:marRight w:val="0"/>
              <w:marTop w:val="0"/>
              <w:marBottom w:val="0"/>
              <w:divBdr>
                <w:top w:val="none" w:sz="0" w:space="0" w:color="auto"/>
                <w:left w:val="none" w:sz="0" w:space="0" w:color="auto"/>
                <w:bottom w:val="none" w:sz="0" w:space="0" w:color="auto"/>
                <w:right w:val="none" w:sz="0" w:space="0" w:color="auto"/>
              </w:divBdr>
            </w:div>
            <w:div w:id="1881630406">
              <w:marLeft w:val="0"/>
              <w:marRight w:val="0"/>
              <w:marTop w:val="0"/>
              <w:marBottom w:val="0"/>
              <w:divBdr>
                <w:top w:val="none" w:sz="0" w:space="0" w:color="auto"/>
                <w:left w:val="none" w:sz="0" w:space="0" w:color="auto"/>
                <w:bottom w:val="none" w:sz="0" w:space="0" w:color="auto"/>
                <w:right w:val="none" w:sz="0" w:space="0" w:color="auto"/>
              </w:divBdr>
            </w:div>
            <w:div w:id="1976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206">
      <w:bodyDiv w:val="1"/>
      <w:marLeft w:val="0"/>
      <w:marRight w:val="0"/>
      <w:marTop w:val="0"/>
      <w:marBottom w:val="0"/>
      <w:divBdr>
        <w:top w:val="none" w:sz="0" w:space="0" w:color="auto"/>
        <w:left w:val="none" w:sz="0" w:space="0" w:color="auto"/>
        <w:bottom w:val="none" w:sz="0" w:space="0" w:color="auto"/>
        <w:right w:val="none" w:sz="0" w:space="0" w:color="auto"/>
      </w:divBdr>
      <w:divsChild>
        <w:div w:id="170341878">
          <w:marLeft w:val="0"/>
          <w:marRight w:val="0"/>
          <w:marTop w:val="0"/>
          <w:marBottom w:val="0"/>
          <w:divBdr>
            <w:top w:val="none" w:sz="0" w:space="0" w:color="auto"/>
            <w:left w:val="none" w:sz="0" w:space="0" w:color="auto"/>
            <w:bottom w:val="none" w:sz="0" w:space="0" w:color="auto"/>
            <w:right w:val="none" w:sz="0" w:space="0" w:color="auto"/>
          </w:divBdr>
          <w:divsChild>
            <w:div w:id="16732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934">
      <w:bodyDiv w:val="1"/>
      <w:marLeft w:val="0"/>
      <w:marRight w:val="0"/>
      <w:marTop w:val="0"/>
      <w:marBottom w:val="0"/>
      <w:divBdr>
        <w:top w:val="none" w:sz="0" w:space="0" w:color="auto"/>
        <w:left w:val="none" w:sz="0" w:space="0" w:color="auto"/>
        <w:bottom w:val="none" w:sz="0" w:space="0" w:color="auto"/>
        <w:right w:val="none" w:sz="0" w:space="0" w:color="auto"/>
      </w:divBdr>
      <w:divsChild>
        <w:div w:id="1713528844">
          <w:marLeft w:val="0"/>
          <w:marRight w:val="0"/>
          <w:marTop w:val="0"/>
          <w:marBottom w:val="0"/>
          <w:divBdr>
            <w:top w:val="none" w:sz="0" w:space="0" w:color="auto"/>
            <w:left w:val="none" w:sz="0" w:space="0" w:color="auto"/>
            <w:bottom w:val="none" w:sz="0" w:space="0" w:color="auto"/>
            <w:right w:val="none" w:sz="0" w:space="0" w:color="auto"/>
          </w:divBdr>
          <w:divsChild>
            <w:div w:id="18231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8077">
      <w:bodyDiv w:val="1"/>
      <w:marLeft w:val="0"/>
      <w:marRight w:val="0"/>
      <w:marTop w:val="0"/>
      <w:marBottom w:val="0"/>
      <w:divBdr>
        <w:top w:val="none" w:sz="0" w:space="0" w:color="auto"/>
        <w:left w:val="none" w:sz="0" w:space="0" w:color="auto"/>
        <w:bottom w:val="none" w:sz="0" w:space="0" w:color="auto"/>
        <w:right w:val="none" w:sz="0" w:space="0" w:color="auto"/>
      </w:divBdr>
    </w:div>
    <w:div w:id="1195653757">
      <w:bodyDiv w:val="1"/>
      <w:marLeft w:val="0"/>
      <w:marRight w:val="0"/>
      <w:marTop w:val="0"/>
      <w:marBottom w:val="0"/>
      <w:divBdr>
        <w:top w:val="none" w:sz="0" w:space="0" w:color="auto"/>
        <w:left w:val="none" w:sz="0" w:space="0" w:color="auto"/>
        <w:bottom w:val="none" w:sz="0" w:space="0" w:color="auto"/>
        <w:right w:val="none" w:sz="0" w:space="0" w:color="auto"/>
      </w:divBdr>
    </w:div>
    <w:div w:id="1221601840">
      <w:bodyDiv w:val="1"/>
      <w:marLeft w:val="0"/>
      <w:marRight w:val="0"/>
      <w:marTop w:val="0"/>
      <w:marBottom w:val="0"/>
      <w:divBdr>
        <w:top w:val="none" w:sz="0" w:space="0" w:color="auto"/>
        <w:left w:val="none" w:sz="0" w:space="0" w:color="auto"/>
        <w:bottom w:val="none" w:sz="0" w:space="0" w:color="auto"/>
        <w:right w:val="none" w:sz="0" w:space="0" w:color="auto"/>
      </w:divBdr>
      <w:divsChild>
        <w:div w:id="1934822659">
          <w:marLeft w:val="0"/>
          <w:marRight w:val="0"/>
          <w:marTop w:val="0"/>
          <w:marBottom w:val="0"/>
          <w:divBdr>
            <w:top w:val="none" w:sz="0" w:space="0" w:color="auto"/>
            <w:left w:val="none" w:sz="0" w:space="0" w:color="auto"/>
            <w:bottom w:val="none" w:sz="0" w:space="0" w:color="auto"/>
            <w:right w:val="none" w:sz="0" w:space="0" w:color="auto"/>
          </w:divBdr>
          <w:divsChild>
            <w:div w:id="164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8030">
      <w:bodyDiv w:val="1"/>
      <w:marLeft w:val="0"/>
      <w:marRight w:val="0"/>
      <w:marTop w:val="0"/>
      <w:marBottom w:val="0"/>
      <w:divBdr>
        <w:top w:val="none" w:sz="0" w:space="0" w:color="auto"/>
        <w:left w:val="none" w:sz="0" w:space="0" w:color="auto"/>
        <w:bottom w:val="none" w:sz="0" w:space="0" w:color="auto"/>
        <w:right w:val="none" w:sz="0" w:space="0" w:color="auto"/>
      </w:divBdr>
      <w:divsChild>
        <w:div w:id="543366184">
          <w:marLeft w:val="0"/>
          <w:marRight w:val="0"/>
          <w:marTop w:val="0"/>
          <w:marBottom w:val="0"/>
          <w:divBdr>
            <w:top w:val="none" w:sz="0" w:space="0" w:color="auto"/>
            <w:left w:val="none" w:sz="0" w:space="0" w:color="auto"/>
            <w:bottom w:val="none" w:sz="0" w:space="0" w:color="auto"/>
            <w:right w:val="none" w:sz="0" w:space="0" w:color="auto"/>
          </w:divBdr>
          <w:divsChild>
            <w:div w:id="20529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9557">
      <w:bodyDiv w:val="1"/>
      <w:marLeft w:val="0"/>
      <w:marRight w:val="0"/>
      <w:marTop w:val="0"/>
      <w:marBottom w:val="0"/>
      <w:divBdr>
        <w:top w:val="none" w:sz="0" w:space="0" w:color="auto"/>
        <w:left w:val="none" w:sz="0" w:space="0" w:color="auto"/>
        <w:bottom w:val="none" w:sz="0" w:space="0" w:color="auto"/>
        <w:right w:val="none" w:sz="0" w:space="0" w:color="auto"/>
      </w:divBdr>
      <w:divsChild>
        <w:div w:id="1248881900">
          <w:marLeft w:val="0"/>
          <w:marRight w:val="0"/>
          <w:marTop w:val="0"/>
          <w:marBottom w:val="0"/>
          <w:divBdr>
            <w:top w:val="none" w:sz="0" w:space="0" w:color="auto"/>
            <w:left w:val="none" w:sz="0" w:space="0" w:color="auto"/>
            <w:bottom w:val="none" w:sz="0" w:space="0" w:color="auto"/>
            <w:right w:val="none" w:sz="0" w:space="0" w:color="auto"/>
          </w:divBdr>
          <w:divsChild>
            <w:div w:id="13798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006">
      <w:bodyDiv w:val="1"/>
      <w:marLeft w:val="0"/>
      <w:marRight w:val="0"/>
      <w:marTop w:val="0"/>
      <w:marBottom w:val="0"/>
      <w:divBdr>
        <w:top w:val="none" w:sz="0" w:space="0" w:color="auto"/>
        <w:left w:val="none" w:sz="0" w:space="0" w:color="auto"/>
        <w:bottom w:val="none" w:sz="0" w:space="0" w:color="auto"/>
        <w:right w:val="none" w:sz="0" w:space="0" w:color="auto"/>
      </w:divBdr>
    </w:div>
    <w:div w:id="1367217956">
      <w:bodyDiv w:val="1"/>
      <w:marLeft w:val="0"/>
      <w:marRight w:val="0"/>
      <w:marTop w:val="0"/>
      <w:marBottom w:val="0"/>
      <w:divBdr>
        <w:top w:val="none" w:sz="0" w:space="0" w:color="auto"/>
        <w:left w:val="none" w:sz="0" w:space="0" w:color="auto"/>
        <w:bottom w:val="none" w:sz="0" w:space="0" w:color="auto"/>
        <w:right w:val="none" w:sz="0" w:space="0" w:color="auto"/>
      </w:divBdr>
    </w:div>
    <w:div w:id="1404718212">
      <w:bodyDiv w:val="1"/>
      <w:marLeft w:val="0"/>
      <w:marRight w:val="0"/>
      <w:marTop w:val="0"/>
      <w:marBottom w:val="0"/>
      <w:divBdr>
        <w:top w:val="none" w:sz="0" w:space="0" w:color="auto"/>
        <w:left w:val="none" w:sz="0" w:space="0" w:color="auto"/>
        <w:bottom w:val="none" w:sz="0" w:space="0" w:color="auto"/>
        <w:right w:val="none" w:sz="0" w:space="0" w:color="auto"/>
      </w:divBdr>
    </w:div>
    <w:div w:id="1416514105">
      <w:bodyDiv w:val="1"/>
      <w:marLeft w:val="0"/>
      <w:marRight w:val="0"/>
      <w:marTop w:val="0"/>
      <w:marBottom w:val="0"/>
      <w:divBdr>
        <w:top w:val="none" w:sz="0" w:space="0" w:color="auto"/>
        <w:left w:val="none" w:sz="0" w:space="0" w:color="auto"/>
        <w:bottom w:val="none" w:sz="0" w:space="0" w:color="auto"/>
        <w:right w:val="none" w:sz="0" w:space="0" w:color="auto"/>
      </w:divBdr>
      <w:divsChild>
        <w:div w:id="895967151">
          <w:marLeft w:val="0"/>
          <w:marRight w:val="0"/>
          <w:marTop w:val="0"/>
          <w:marBottom w:val="0"/>
          <w:divBdr>
            <w:top w:val="none" w:sz="0" w:space="0" w:color="auto"/>
            <w:left w:val="none" w:sz="0" w:space="0" w:color="auto"/>
            <w:bottom w:val="none" w:sz="0" w:space="0" w:color="auto"/>
            <w:right w:val="none" w:sz="0" w:space="0" w:color="auto"/>
          </w:divBdr>
          <w:divsChild>
            <w:div w:id="8474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536">
      <w:bodyDiv w:val="1"/>
      <w:marLeft w:val="0"/>
      <w:marRight w:val="0"/>
      <w:marTop w:val="0"/>
      <w:marBottom w:val="0"/>
      <w:divBdr>
        <w:top w:val="none" w:sz="0" w:space="0" w:color="auto"/>
        <w:left w:val="none" w:sz="0" w:space="0" w:color="auto"/>
        <w:bottom w:val="none" w:sz="0" w:space="0" w:color="auto"/>
        <w:right w:val="none" w:sz="0" w:space="0" w:color="auto"/>
      </w:divBdr>
    </w:div>
    <w:div w:id="1460105908">
      <w:bodyDiv w:val="1"/>
      <w:marLeft w:val="0"/>
      <w:marRight w:val="0"/>
      <w:marTop w:val="0"/>
      <w:marBottom w:val="0"/>
      <w:divBdr>
        <w:top w:val="none" w:sz="0" w:space="0" w:color="auto"/>
        <w:left w:val="none" w:sz="0" w:space="0" w:color="auto"/>
        <w:bottom w:val="none" w:sz="0" w:space="0" w:color="auto"/>
        <w:right w:val="none" w:sz="0" w:space="0" w:color="auto"/>
      </w:divBdr>
      <w:divsChild>
        <w:div w:id="1557549204">
          <w:marLeft w:val="0"/>
          <w:marRight w:val="0"/>
          <w:marTop w:val="0"/>
          <w:marBottom w:val="0"/>
          <w:divBdr>
            <w:top w:val="none" w:sz="0" w:space="0" w:color="auto"/>
            <w:left w:val="none" w:sz="0" w:space="0" w:color="auto"/>
            <w:bottom w:val="none" w:sz="0" w:space="0" w:color="auto"/>
            <w:right w:val="none" w:sz="0" w:space="0" w:color="auto"/>
          </w:divBdr>
          <w:divsChild>
            <w:div w:id="7850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3480">
      <w:bodyDiv w:val="1"/>
      <w:marLeft w:val="0"/>
      <w:marRight w:val="0"/>
      <w:marTop w:val="0"/>
      <w:marBottom w:val="0"/>
      <w:divBdr>
        <w:top w:val="none" w:sz="0" w:space="0" w:color="auto"/>
        <w:left w:val="none" w:sz="0" w:space="0" w:color="auto"/>
        <w:bottom w:val="none" w:sz="0" w:space="0" w:color="auto"/>
        <w:right w:val="none" w:sz="0" w:space="0" w:color="auto"/>
      </w:divBdr>
      <w:divsChild>
        <w:div w:id="1190072043">
          <w:marLeft w:val="0"/>
          <w:marRight w:val="0"/>
          <w:marTop w:val="0"/>
          <w:marBottom w:val="0"/>
          <w:divBdr>
            <w:top w:val="none" w:sz="0" w:space="0" w:color="auto"/>
            <w:left w:val="none" w:sz="0" w:space="0" w:color="auto"/>
            <w:bottom w:val="none" w:sz="0" w:space="0" w:color="auto"/>
            <w:right w:val="none" w:sz="0" w:space="0" w:color="auto"/>
          </w:divBdr>
          <w:divsChild>
            <w:div w:id="1240288366">
              <w:marLeft w:val="0"/>
              <w:marRight w:val="0"/>
              <w:marTop w:val="0"/>
              <w:marBottom w:val="0"/>
              <w:divBdr>
                <w:top w:val="none" w:sz="0" w:space="0" w:color="auto"/>
                <w:left w:val="none" w:sz="0" w:space="0" w:color="auto"/>
                <w:bottom w:val="none" w:sz="0" w:space="0" w:color="auto"/>
                <w:right w:val="none" w:sz="0" w:space="0" w:color="auto"/>
              </w:divBdr>
            </w:div>
            <w:div w:id="1034572470">
              <w:marLeft w:val="0"/>
              <w:marRight w:val="0"/>
              <w:marTop w:val="0"/>
              <w:marBottom w:val="0"/>
              <w:divBdr>
                <w:top w:val="none" w:sz="0" w:space="0" w:color="auto"/>
                <w:left w:val="none" w:sz="0" w:space="0" w:color="auto"/>
                <w:bottom w:val="none" w:sz="0" w:space="0" w:color="auto"/>
                <w:right w:val="none" w:sz="0" w:space="0" w:color="auto"/>
              </w:divBdr>
            </w:div>
            <w:div w:id="649093499">
              <w:marLeft w:val="0"/>
              <w:marRight w:val="0"/>
              <w:marTop w:val="0"/>
              <w:marBottom w:val="0"/>
              <w:divBdr>
                <w:top w:val="none" w:sz="0" w:space="0" w:color="auto"/>
                <w:left w:val="none" w:sz="0" w:space="0" w:color="auto"/>
                <w:bottom w:val="none" w:sz="0" w:space="0" w:color="auto"/>
                <w:right w:val="none" w:sz="0" w:space="0" w:color="auto"/>
              </w:divBdr>
            </w:div>
            <w:div w:id="1172258510">
              <w:marLeft w:val="0"/>
              <w:marRight w:val="0"/>
              <w:marTop w:val="0"/>
              <w:marBottom w:val="0"/>
              <w:divBdr>
                <w:top w:val="none" w:sz="0" w:space="0" w:color="auto"/>
                <w:left w:val="none" w:sz="0" w:space="0" w:color="auto"/>
                <w:bottom w:val="none" w:sz="0" w:space="0" w:color="auto"/>
                <w:right w:val="none" w:sz="0" w:space="0" w:color="auto"/>
              </w:divBdr>
            </w:div>
            <w:div w:id="1997344789">
              <w:marLeft w:val="0"/>
              <w:marRight w:val="0"/>
              <w:marTop w:val="0"/>
              <w:marBottom w:val="0"/>
              <w:divBdr>
                <w:top w:val="none" w:sz="0" w:space="0" w:color="auto"/>
                <w:left w:val="none" w:sz="0" w:space="0" w:color="auto"/>
                <w:bottom w:val="none" w:sz="0" w:space="0" w:color="auto"/>
                <w:right w:val="none" w:sz="0" w:space="0" w:color="auto"/>
              </w:divBdr>
            </w:div>
            <w:div w:id="187183903">
              <w:marLeft w:val="0"/>
              <w:marRight w:val="0"/>
              <w:marTop w:val="0"/>
              <w:marBottom w:val="0"/>
              <w:divBdr>
                <w:top w:val="none" w:sz="0" w:space="0" w:color="auto"/>
                <w:left w:val="none" w:sz="0" w:space="0" w:color="auto"/>
                <w:bottom w:val="none" w:sz="0" w:space="0" w:color="auto"/>
                <w:right w:val="none" w:sz="0" w:space="0" w:color="auto"/>
              </w:divBdr>
            </w:div>
            <w:div w:id="1181119322">
              <w:marLeft w:val="0"/>
              <w:marRight w:val="0"/>
              <w:marTop w:val="0"/>
              <w:marBottom w:val="0"/>
              <w:divBdr>
                <w:top w:val="none" w:sz="0" w:space="0" w:color="auto"/>
                <w:left w:val="none" w:sz="0" w:space="0" w:color="auto"/>
                <w:bottom w:val="none" w:sz="0" w:space="0" w:color="auto"/>
                <w:right w:val="none" w:sz="0" w:space="0" w:color="auto"/>
              </w:divBdr>
            </w:div>
            <w:div w:id="2072119377">
              <w:marLeft w:val="0"/>
              <w:marRight w:val="0"/>
              <w:marTop w:val="0"/>
              <w:marBottom w:val="0"/>
              <w:divBdr>
                <w:top w:val="none" w:sz="0" w:space="0" w:color="auto"/>
                <w:left w:val="none" w:sz="0" w:space="0" w:color="auto"/>
                <w:bottom w:val="none" w:sz="0" w:space="0" w:color="auto"/>
                <w:right w:val="none" w:sz="0" w:space="0" w:color="auto"/>
              </w:divBdr>
            </w:div>
            <w:div w:id="383915313">
              <w:marLeft w:val="0"/>
              <w:marRight w:val="0"/>
              <w:marTop w:val="0"/>
              <w:marBottom w:val="0"/>
              <w:divBdr>
                <w:top w:val="none" w:sz="0" w:space="0" w:color="auto"/>
                <w:left w:val="none" w:sz="0" w:space="0" w:color="auto"/>
                <w:bottom w:val="none" w:sz="0" w:space="0" w:color="auto"/>
                <w:right w:val="none" w:sz="0" w:space="0" w:color="auto"/>
              </w:divBdr>
            </w:div>
            <w:div w:id="290987094">
              <w:marLeft w:val="0"/>
              <w:marRight w:val="0"/>
              <w:marTop w:val="0"/>
              <w:marBottom w:val="0"/>
              <w:divBdr>
                <w:top w:val="none" w:sz="0" w:space="0" w:color="auto"/>
                <w:left w:val="none" w:sz="0" w:space="0" w:color="auto"/>
                <w:bottom w:val="none" w:sz="0" w:space="0" w:color="auto"/>
                <w:right w:val="none" w:sz="0" w:space="0" w:color="auto"/>
              </w:divBdr>
            </w:div>
            <w:div w:id="270599864">
              <w:marLeft w:val="0"/>
              <w:marRight w:val="0"/>
              <w:marTop w:val="0"/>
              <w:marBottom w:val="0"/>
              <w:divBdr>
                <w:top w:val="none" w:sz="0" w:space="0" w:color="auto"/>
                <w:left w:val="none" w:sz="0" w:space="0" w:color="auto"/>
                <w:bottom w:val="none" w:sz="0" w:space="0" w:color="auto"/>
                <w:right w:val="none" w:sz="0" w:space="0" w:color="auto"/>
              </w:divBdr>
            </w:div>
            <w:div w:id="1190528378">
              <w:marLeft w:val="0"/>
              <w:marRight w:val="0"/>
              <w:marTop w:val="0"/>
              <w:marBottom w:val="0"/>
              <w:divBdr>
                <w:top w:val="none" w:sz="0" w:space="0" w:color="auto"/>
                <w:left w:val="none" w:sz="0" w:space="0" w:color="auto"/>
                <w:bottom w:val="none" w:sz="0" w:space="0" w:color="auto"/>
                <w:right w:val="none" w:sz="0" w:space="0" w:color="auto"/>
              </w:divBdr>
            </w:div>
            <w:div w:id="604768309">
              <w:marLeft w:val="0"/>
              <w:marRight w:val="0"/>
              <w:marTop w:val="0"/>
              <w:marBottom w:val="0"/>
              <w:divBdr>
                <w:top w:val="none" w:sz="0" w:space="0" w:color="auto"/>
                <w:left w:val="none" w:sz="0" w:space="0" w:color="auto"/>
                <w:bottom w:val="none" w:sz="0" w:space="0" w:color="auto"/>
                <w:right w:val="none" w:sz="0" w:space="0" w:color="auto"/>
              </w:divBdr>
            </w:div>
            <w:div w:id="1611161449">
              <w:marLeft w:val="0"/>
              <w:marRight w:val="0"/>
              <w:marTop w:val="0"/>
              <w:marBottom w:val="0"/>
              <w:divBdr>
                <w:top w:val="none" w:sz="0" w:space="0" w:color="auto"/>
                <w:left w:val="none" w:sz="0" w:space="0" w:color="auto"/>
                <w:bottom w:val="none" w:sz="0" w:space="0" w:color="auto"/>
                <w:right w:val="none" w:sz="0" w:space="0" w:color="auto"/>
              </w:divBdr>
            </w:div>
            <w:div w:id="1869445779">
              <w:marLeft w:val="0"/>
              <w:marRight w:val="0"/>
              <w:marTop w:val="0"/>
              <w:marBottom w:val="0"/>
              <w:divBdr>
                <w:top w:val="none" w:sz="0" w:space="0" w:color="auto"/>
                <w:left w:val="none" w:sz="0" w:space="0" w:color="auto"/>
                <w:bottom w:val="none" w:sz="0" w:space="0" w:color="auto"/>
                <w:right w:val="none" w:sz="0" w:space="0" w:color="auto"/>
              </w:divBdr>
            </w:div>
            <w:div w:id="36125854">
              <w:marLeft w:val="0"/>
              <w:marRight w:val="0"/>
              <w:marTop w:val="0"/>
              <w:marBottom w:val="0"/>
              <w:divBdr>
                <w:top w:val="none" w:sz="0" w:space="0" w:color="auto"/>
                <w:left w:val="none" w:sz="0" w:space="0" w:color="auto"/>
                <w:bottom w:val="none" w:sz="0" w:space="0" w:color="auto"/>
                <w:right w:val="none" w:sz="0" w:space="0" w:color="auto"/>
              </w:divBdr>
            </w:div>
            <w:div w:id="88743088">
              <w:marLeft w:val="0"/>
              <w:marRight w:val="0"/>
              <w:marTop w:val="0"/>
              <w:marBottom w:val="0"/>
              <w:divBdr>
                <w:top w:val="none" w:sz="0" w:space="0" w:color="auto"/>
                <w:left w:val="none" w:sz="0" w:space="0" w:color="auto"/>
                <w:bottom w:val="none" w:sz="0" w:space="0" w:color="auto"/>
                <w:right w:val="none" w:sz="0" w:space="0" w:color="auto"/>
              </w:divBdr>
            </w:div>
            <w:div w:id="658536869">
              <w:marLeft w:val="0"/>
              <w:marRight w:val="0"/>
              <w:marTop w:val="0"/>
              <w:marBottom w:val="0"/>
              <w:divBdr>
                <w:top w:val="none" w:sz="0" w:space="0" w:color="auto"/>
                <w:left w:val="none" w:sz="0" w:space="0" w:color="auto"/>
                <w:bottom w:val="none" w:sz="0" w:space="0" w:color="auto"/>
                <w:right w:val="none" w:sz="0" w:space="0" w:color="auto"/>
              </w:divBdr>
            </w:div>
            <w:div w:id="1528330325">
              <w:marLeft w:val="0"/>
              <w:marRight w:val="0"/>
              <w:marTop w:val="0"/>
              <w:marBottom w:val="0"/>
              <w:divBdr>
                <w:top w:val="none" w:sz="0" w:space="0" w:color="auto"/>
                <w:left w:val="none" w:sz="0" w:space="0" w:color="auto"/>
                <w:bottom w:val="none" w:sz="0" w:space="0" w:color="auto"/>
                <w:right w:val="none" w:sz="0" w:space="0" w:color="auto"/>
              </w:divBdr>
            </w:div>
            <w:div w:id="2068215707">
              <w:marLeft w:val="0"/>
              <w:marRight w:val="0"/>
              <w:marTop w:val="0"/>
              <w:marBottom w:val="0"/>
              <w:divBdr>
                <w:top w:val="none" w:sz="0" w:space="0" w:color="auto"/>
                <w:left w:val="none" w:sz="0" w:space="0" w:color="auto"/>
                <w:bottom w:val="none" w:sz="0" w:space="0" w:color="auto"/>
                <w:right w:val="none" w:sz="0" w:space="0" w:color="auto"/>
              </w:divBdr>
            </w:div>
            <w:div w:id="777870756">
              <w:marLeft w:val="0"/>
              <w:marRight w:val="0"/>
              <w:marTop w:val="0"/>
              <w:marBottom w:val="0"/>
              <w:divBdr>
                <w:top w:val="none" w:sz="0" w:space="0" w:color="auto"/>
                <w:left w:val="none" w:sz="0" w:space="0" w:color="auto"/>
                <w:bottom w:val="none" w:sz="0" w:space="0" w:color="auto"/>
                <w:right w:val="none" w:sz="0" w:space="0" w:color="auto"/>
              </w:divBdr>
            </w:div>
            <w:div w:id="2133862990">
              <w:marLeft w:val="0"/>
              <w:marRight w:val="0"/>
              <w:marTop w:val="0"/>
              <w:marBottom w:val="0"/>
              <w:divBdr>
                <w:top w:val="none" w:sz="0" w:space="0" w:color="auto"/>
                <w:left w:val="none" w:sz="0" w:space="0" w:color="auto"/>
                <w:bottom w:val="none" w:sz="0" w:space="0" w:color="auto"/>
                <w:right w:val="none" w:sz="0" w:space="0" w:color="auto"/>
              </w:divBdr>
            </w:div>
            <w:div w:id="2076468842">
              <w:marLeft w:val="0"/>
              <w:marRight w:val="0"/>
              <w:marTop w:val="0"/>
              <w:marBottom w:val="0"/>
              <w:divBdr>
                <w:top w:val="none" w:sz="0" w:space="0" w:color="auto"/>
                <w:left w:val="none" w:sz="0" w:space="0" w:color="auto"/>
                <w:bottom w:val="none" w:sz="0" w:space="0" w:color="auto"/>
                <w:right w:val="none" w:sz="0" w:space="0" w:color="auto"/>
              </w:divBdr>
            </w:div>
            <w:div w:id="81996712">
              <w:marLeft w:val="0"/>
              <w:marRight w:val="0"/>
              <w:marTop w:val="0"/>
              <w:marBottom w:val="0"/>
              <w:divBdr>
                <w:top w:val="none" w:sz="0" w:space="0" w:color="auto"/>
                <w:left w:val="none" w:sz="0" w:space="0" w:color="auto"/>
                <w:bottom w:val="none" w:sz="0" w:space="0" w:color="auto"/>
                <w:right w:val="none" w:sz="0" w:space="0" w:color="auto"/>
              </w:divBdr>
            </w:div>
            <w:div w:id="1907455405">
              <w:marLeft w:val="0"/>
              <w:marRight w:val="0"/>
              <w:marTop w:val="0"/>
              <w:marBottom w:val="0"/>
              <w:divBdr>
                <w:top w:val="none" w:sz="0" w:space="0" w:color="auto"/>
                <w:left w:val="none" w:sz="0" w:space="0" w:color="auto"/>
                <w:bottom w:val="none" w:sz="0" w:space="0" w:color="auto"/>
                <w:right w:val="none" w:sz="0" w:space="0" w:color="auto"/>
              </w:divBdr>
            </w:div>
            <w:div w:id="214049062">
              <w:marLeft w:val="0"/>
              <w:marRight w:val="0"/>
              <w:marTop w:val="0"/>
              <w:marBottom w:val="0"/>
              <w:divBdr>
                <w:top w:val="none" w:sz="0" w:space="0" w:color="auto"/>
                <w:left w:val="none" w:sz="0" w:space="0" w:color="auto"/>
                <w:bottom w:val="none" w:sz="0" w:space="0" w:color="auto"/>
                <w:right w:val="none" w:sz="0" w:space="0" w:color="auto"/>
              </w:divBdr>
            </w:div>
            <w:div w:id="928274141">
              <w:marLeft w:val="0"/>
              <w:marRight w:val="0"/>
              <w:marTop w:val="0"/>
              <w:marBottom w:val="0"/>
              <w:divBdr>
                <w:top w:val="none" w:sz="0" w:space="0" w:color="auto"/>
                <w:left w:val="none" w:sz="0" w:space="0" w:color="auto"/>
                <w:bottom w:val="none" w:sz="0" w:space="0" w:color="auto"/>
                <w:right w:val="none" w:sz="0" w:space="0" w:color="auto"/>
              </w:divBdr>
            </w:div>
            <w:div w:id="163976163">
              <w:marLeft w:val="0"/>
              <w:marRight w:val="0"/>
              <w:marTop w:val="0"/>
              <w:marBottom w:val="0"/>
              <w:divBdr>
                <w:top w:val="none" w:sz="0" w:space="0" w:color="auto"/>
                <w:left w:val="none" w:sz="0" w:space="0" w:color="auto"/>
                <w:bottom w:val="none" w:sz="0" w:space="0" w:color="auto"/>
                <w:right w:val="none" w:sz="0" w:space="0" w:color="auto"/>
              </w:divBdr>
            </w:div>
            <w:div w:id="2053571219">
              <w:marLeft w:val="0"/>
              <w:marRight w:val="0"/>
              <w:marTop w:val="0"/>
              <w:marBottom w:val="0"/>
              <w:divBdr>
                <w:top w:val="none" w:sz="0" w:space="0" w:color="auto"/>
                <w:left w:val="none" w:sz="0" w:space="0" w:color="auto"/>
                <w:bottom w:val="none" w:sz="0" w:space="0" w:color="auto"/>
                <w:right w:val="none" w:sz="0" w:space="0" w:color="auto"/>
              </w:divBdr>
            </w:div>
            <w:div w:id="962230080">
              <w:marLeft w:val="0"/>
              <w:marRight w:val="0"/>
              <w:marTop w:val="0"/>
              <w:marBottom w:val="0"/>
              <w:divBdr>
                <w:top w:val="none" w:sz="0" w:space="0" w:color="auto"/>
                <w:left w:val="none" w:sz="0" w:space="0" w:color="auto"/>
                <w:bottom w:val="none" w:sz="0" w:space="0" w:color="auto"/>
                <w:right w:val="none" w:sz="0" w:space="0" w:color="auto"/>
              </w:divBdr>
            </w:div>
            <w:div w:id="1830170939">
              <w:marLeft w:val="0"/>
              <w:marRight w:val="0"/>
              <w:marTop w:val="0"/>
              <w:marBottom w:val="0"/>
              <w:divBdr>
                <w:top w:val="none" w:sz="0" w:space="0" w:color="auto"/>
                <w:left w:val="none" w:sz="0" w:space="0" w:color="auto"/>
                <w:bottom w:val="none" w:sz="0" w:space="0" w:color="auto"/>
                <w:right w:val="none" w:sz="0" w:space="0" w:color="auto"/>
              </w:divBdr>
            </w:div>
            <w:div w:id="1196701478">
              <w:marLeft w:val="0"/>
              <w:marRight w:val="0"/>
              <w:marTop w:val="0"/>
              <w:marBottom w:val="0"/>
              <w:divBdr>
                <w:top w:val="none" w:sz="0" w:space="0" w:color="auto"/>
                <w:left w:val="none" w:sz="0" w:space="0" w:color="auto"/>
                <w:bottom w:val="none" w:sz="0" w:space="0" w:color="auto"/>
                <w:right w:val="none" w:sz="0" w:space="0" w:color="auto"/>
              </w:divBdr>
            </w:div>
            <w:div w:id="998726102">
              <w:marLeft w:val="0"/>
              <w:marRight w:val="0"/>
              <w:marTop w:val="0"/>
              <w:marBottom w:val="0"/>
              <w:divBdr>
                <w:top w:val="none" w:sz="0" w:space="0" w:color="auto"/>
                <w:left w:val="none" w:sz="0" w:space="0" w:color="auto"/>
                <w:bottom w:val="none" w:sz="0" w:space="0" w:color="auto"/>
                <w:right w:val="none" w:sz="0" w:space="0" w:color="auto"/>
              </w:divBdr>
            </w:div>
            <w:div w:id="140074864">
              <w:marLeft w:val="0"/>
              <w:marRight w:val="0"/>
              <w:marTop w:val="0"/>
              <w:marBottom w:val="0"/>
              <w:divBdr>
                <w:top w:val="none" w:sz="0" w:space="0" w:color="auto"/>
                <w:left w:val="none" w:sz="0" w:space="0" w:color="auto"/>
                <w:bottom w:val="none" w:sz="0" w:space="0" w:color="auto"/>
                <w:right w:val="none" w:sz="0" w:space="0" w:color="auto"/>
              </w:divBdr>
            </w:div>
            <w:div w:id="1800999690">
              <w:marLeft w:val="0"/>
              <w:marRight w:val="0"/>
              <w:marTop w:val="0"/>
              <w:marBottom w:val="0"/>
              <w:divBdr>
                <w:top w:val="none" w:sz="0" w:space="0" w:color="auto"/>
                <w:left w:val="none" w:sz="0" w:space="0" w:color="auto"/>
                <w:bottom w:val="none" w:sz="0" w:space="0" w:color="auto"/>
                <w:right w:val="none" w:sz="0" w:space="0" w:color="auto"/>
              </w:divBdr>
            </w:div>
            <w:div w:id="1975864662">
              <w:marLeft w:val="0"/>
              <w:marRight w:val="0"/>
              <w:marTop w:val="0"/>
              <w:marBottom w:val="0"/>
              <w:divBdr>
                <w:top w:val="none" w:sz="0" w:space="0" w:color="auto"/>
                <w:left w:val="none" w:sz="0" w:space="0" w:color="auto"/>
                <w:bottom w:val="none" w:sz="0" w:space="0" w:color="auto"/>
                <w:right w:val="none" w:sz="0" w:space="0" w:color="auto"/>
              </w:divBdr>
            </w:div>
            <w:div w:id="131679219">
              <w:marLeft w:val="0"/>
              <w:marRight w:val="0"/>
              <w:marTop w:val="0"/>
              <w:marBottom w:val="0"/>
              <w:divBdr>
                <w:top w:val="none" w:sz="0" w:space="0" w:color="auto"/>
                <w:left w:val="none" w:sz="0" w:space="0" w:color="auto"/>
                <w:bottom w:val="none" w:sz="0" w:space="0" w:color="auto"/>
                <w:right w:val="none" w:sz="0" w:space="0" w:color="auto"/>
              </w:divBdr>
            </w:div>
            <w:div w:id="1527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185">
      <w:bodyDiv w:val="1"/>
      <w:marLeft w:val="0"/>
      <w:marRight w:val="0"/>
      <w:marTop w:val="0"/>
      <w:marBottom w:val="0"/>
      <w:divBdr>
        <w:top w:val="none" w:sz="0" w:space="0" w:color="auto"/>
        <w:left w:val="none" w:sz="0" w:space="0" w:color="auto"/>
        <w:bottom w:val="none" w:sz="0" w:space="0" w:color="auto"/>
        <w:right w:val="none" w:sz="0" w:space="0" w:color="auto"/>
      </w:divBdr>
    </w:div>
    <w:div w:id="1585339657">
      <w:bodyDiv w:val="1"/>
      <w:marLeft w:val="0"/>
      <w:marRight w:val="0"/>
      <w:marTop w:val="0"/>
      <w:marBottom w:val="0"/>
      <w:divBdr>
        <w:top w:val="none" w:sz="0" w:space="0" w:color="auto"/>
        <w:left w:val="none" w:sz="0" w:space="0" w:color="auto"/>
        <w:bottom w:val="none" w:sz="0" w:space="0" w:color="auto"/>
        <w:right w:val="none" w:sz="0" w:space="0" w:color="auto"/>
      </w:divBdr>
      <w:divsChild>
        <w:div w:id="420301651">
          <w:marLeft w:val="0"/>
          <w:marRight w:val="0"/>
          <w:marTop w:val="0"/>
          <w:marBottom w:val="0"/>
          <w:divBdr>
            <w:top w:val="none" w:sz="0" w:space="0" w:color="auto"/>
            <w:left w:val="none" w:sz="0" w:space="0" w:color="auto"/>
            <w:bottom w:val="none" w:sz="0" w:space="0" w:color="auto"/>
            <w:right w:val="none" w:sz="0" w:space="0" w:color="auto"/>
          </w:divBdr>
          <w:divsChild>
            <w:div w:id="875629005">
              <w:marLeft w:val="0"/>
              <w:marRight w:val="0"/>
              <w:marTop w:val="0"/>
              <w:marBottom w:val="0"/>
              <w:divBdr>
                <w:top w:val="none" w:sz="0" w:space="0" w:color="auto"/>
                <w:left w:val="none" w:sz="0" w:space="0" w:color="auto"/>
                <w:bottom w:val="none" w:sz="0" w:space="0" w:color="auto"/>
                <w:right w:val="none" w:sz="0" w:space="0" w:color="auto"/>
              </w:divBdr>
              <w:divsChild>
                <w:div w:id="5170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8145">
      <w:bodyDiv w:val="1"/>
      <w:marLeft w:val="0"/>
      <w:marRight w:val="0"/>
      <w:marTop w:val="0"/>
      <w:marBottom w:val="0"/>
      <w:divBdr>
        <w:top w:val="none" w:sz="0" w:space="0" w:color="auto"/>
        <w:left w:val="none" w:sz="0" w:space="0" w:color="auto"/>
        <w:bottom w:val="none" w:sz="0" w:space="0" w:color="auto"/>
        <w:right w:val="none" w:sz="0" w:space="0" w:color="auto"/>
      </w:divBdr>
      <w:divsChild>
        <w:div w:id="2011326390">
          <w:marLeft w:val="0"/>
          <w:marRight w:val="0"/>
          <w:marTop w:val="0"/>
          <w:marBottom w:val="0"/>
          <w:divBdr>
            <w:top w:val="none" w:sz="0" w:space="0" w:color="auto"/>
            <w:left w:val="none" w:sz="0" w:space="0" w:color="auto"/>
            <w:bottom w:val="none" w:sz="0" w:space="0" w:color="auto"/>
            <w:right w:val="none" w:sz="0" w:space="0" w:color="auto"/>
          </w:divBdr>
          <w:divsChild>
            <w:div w:id="1434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3993">
      <w:bodyDiv w:val="1"/>
      <w:marLeft w:val="0"/>
      <w:marRight w:val="0"/>
      <w:marTop w:val="0"/>
      <w:marBottom w:val="0"/>
      <w:divBdr>
        <w:top w:val="none" w:sz="0" w:space="0" w:color="auto"/>
        <w:left w:val="none" w:sz="0" w:space="0" w:color="auto"/>
        <w:bottom w:val="none" w:sz="0" w:space="0" w:color="auto"/>
        <w:right w:val="none" w:sz="0" w:space="0" w:color="auto"/>
      </w:divBdr>
      <w:divsChild>
        <w:div w:id="1168442014">
          <w:marLeft w:val="0"/>
          <w:marRight w:val="0"/>
          <w:marTop w:val="0"/>
          <w:marBottom w:val="0"/>
          <w:divBdr>
            <w:top w:val="none" w:sz="0" w:space="0" w:color="auto"/>
            <w:left w:val="none" w:sz="0" w:space="0" w:color="auto"/>
            <w:bottom w:val="none" w:sz="0" w:space="0" w:color="auto"/>
            <w:right w:val="none" w:sz="0" w:space="0" w:color="auto"/>
          </w:divBdr>
          <w:divsChild>
            <w:div w:id="1246038940">
              <w:marLeft w:val="0"/>
              <w:marRight w:val="0"/>
              <w:marTop w:val="0"/>
              <w:marBottom w:val="0"/>
              <w:divBdr>
                <w:top w:val="none" w:sz="0" w:space="0" w:color="auto"/>
                <w:left w:val="none" w:sz="0" w:space="0" w:color="auto"/>
                <w:bottom w:val="none" w:sz="0" w:space="0" w:color="auto"/>
                <w:right w:val="none" w:sz="0" w:space="0" w:color="auto"/>
              </w:divBdr>
            </w:div>
            <w:div w:id="1981618128">
              <w:marLeft w:val="0"/>
              <w:marRight w:val="0"/>
              <w:marTop w:val="0"/>
              <w:marBottom w:val="0"/>
              <w:divBdr>
                <w:top w:val="none" w:sz="0" w:space="0" w:color="auto"/>
                <w:left w:val="none" w:sz="0" w:space="0" w:color="auto"/>
                <w:bottom w:val="none" w:sz="0" w:space="0" w:color="auto"/>
                <w:right w:val="none" w:sz="0" w:space="0" w:color="auto"/>
              </w:divBdr>
            </w:div>
            <w:div w:id="83109812">
              <w:marLeft w:val="0"/>
              <w:marRight w:val="0"/>
              <w:marTop w:val="0"/>
              <w:marBottom w:val="0"/>
              <w:divBdr>
                <w:top w:val="none" w:sz="0" w:space="0" w:color="auto"/>
                <w:left w:val="none" w:sz="0" w:space="0" w:color="auto"/>
                <w:bottom w:val="none" w:sz="0" w:space="0" w:color="auto"/>
                <w:right w:val="none" w:sz="0" w:space="0" w:color="auto"/>
              </w:divBdr>
            </w:div>
            <w:div w:id="826283699">
              <w:marLeft w:val="0"/>
              <w:marRight w:val="0"/>
              <w:marTop w:val="0"/>
              <w:marBottom w:val="0"/>
              <w:divBdr>
                <w:top w:val="none" w:sz="0" w:space="0" w:color="auto"/>
                <w:left w:val="none" w:sz="0" w:space="0" w:color="auto"/>
                <w:bottom w:val="none" w:sz="0" w:space="0" w:color="auto"/>
                <w:right w:val="none" w:sz="0" w:space="0" w:color="auto"/>
              </w:divBdr>
            </w:div>
            <w:div w:id="15565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170">
      <w:bodyDiv w:val="1"/>
      <w:marLeft w:val="0"/>
      <w:marRight w:val="0"/>
      <w:marTop w:val="0"/>
      <w:marBottom w:val="0"/>
      <w:divBdr>
        <w:top w:val="none" w:sz="0" w:space="0" w:color="auto"/>
        <w:left w:val="none" w:sz="0" w:space="0" w:color="auto"/>
        <w:bottom w:val="none" w:sz="0" w:space="0" w:color="auto"/>
        <w:right w:val="none" w:sz="0" w:space="0" w:color="auto"/>
      </w:divBdr>
      <w:divsChild>
        <w:div w:id="2082942175">
          <w:marLeft w:val="0"/>
          <w:marRight w:val="0"/>
          <w:marTop w:val="0"/>
          <w:marBottom w:val="0"/>
          <w:divBdr>
            <w:top w:val="none" w:sz="0" w:space="0" w:color="auto"/>
            <w:left w:val="none" w:sz="0" w:space="0" w:color="auto"/>
            <w:bottom w:val="none" w:sz="0" w:space="0" w:color="auto"/>
            <w:right w:val="none" w:sz="0" w:space="0" w:color="auto"/>
          </w:divBdr>
          <w:divsChild>
            <w:div w:id="324406386">
              <w:marLeft w:val="0"/>
              <w:marRight w:val="0"/>
              <w:marTop w:val="0"/>
              <w:marBottom w:val="0"/>
              <w:divBdr>
                <w:top w:val="none" w:sz="0" w:space="0" w:color="auto"/>
                <w:left w:val="none" w:sz="0" w:space="0" w:color="auto"/>
                <w:bottom w:val="none" w:sz="0" w:space="0" w:color="auto"/>
                <w:right w:val="none" w:sz="0" w:space="0" w:color="auto"/>
              </w:divBdr>
            </w:div>
            <w:div w:id="2126994606">
              <w:marLeft w:val="0"/>
              <w:marRight w:val="0"/>
              <w:marTop w:val="0"/>
              <w:marBottom w:val="0"/>
              <w:divBdr>
                <w:top w:val="none" w:sz="0" w:space="0" w:color="auto"/>
                <w:left w:val="none" w:sz="0" w:space="0" w:color="auto"/>
                <w:bottom w:val="none" w:sz="0" w:space="0" w:color="auto"/>
                <w:right w:val="none" w:sz="0" w:space="0" w:color="auto"/>
              </w:divBdr>
            </w:div>
            <w:div w:id="289825688">
              <w:marLeft w:val="0"/>
              <w:marRight w:val="0"/>
              <w:marTop w:val="0"/>
              <w:marBottom w:val="0"/>
              <w:divBdr>
                <w:top w:val="none" w:sz="0" w:space="0" w:color="auto"/>
                <w:left w:val="none" w:sz="0" w:space="0" w:color="auto"/>
                <w:bottom w:val="none" w:sz="0" w:space="0" w:color="auto"/>
                <w:right w:val="none" w:sz="0" w:space="0" w:color="auto"/>
              </w:divBdr>
            </w:div>
            <w:div w:id="1834372224">
              <w:marLeft w:val="0"/>
              <w:marRight w:val="0"/>
              <w:marTop w:val="0"/>
              <w:marBottom w:val="0"/>
              <w:divBdr>
                <w:top w:val="none" w:sz="0" w:space="0" w:color="auto"/>
                <w:left w:val="none" w:sz="0" w:space="0" w:color="auto"/>
                <w:bottom w:val="none" w:sz="0" w:space="0" w:color="auto"/>
                <w:right w:val="none" w:sz="0" w:space="0" w:color="auto"/>
              </w:divBdr>
            </w:div>
            <w:div w:id="1884559868">
              <w:marLeft w:val="0"/>
              <w:marRight w:val="0"/>
              <w:marTop w:val="0"/>
              <w:marBottom w:val="0"/>
              <w:divBdr>
                <w:top w:val="none" w:sz="0" w:space="0" w:color="auto"/>
                <w:left w:val="none" w:sz="0" w:space="0" w:color="auto"/>
                <w:bottom w:val="none" w:sz="0" w:space="0" w:color="auto"/>
                <w:right w:val="none" w:sz="0" w:space="0" w:color="auto"/>
              </w:divBdr>
            </w:div>
            <w:div w:id="1491170944">
              <w:marLeft w:val="0"/>
              <w:marRight w:val="0"/>
              <w:marTop w:val="0"/>
              <w:marBottom w:val="0"/>
              <w:divBdr>
                <w:top w:val="none" w:sz="0" w:space="0" w:color="auto"/>
                <w:left w:val="none" w:sz="0" w:space="0" w:color="auto"/>
                <w:bottom w:val="none" w:sz="0" w:space="0" w:color="auto"/>
                <w:right w:val="none" w:sz="0" w:space="0" w:color="auto"/>
              </w:divBdr>
            </w:div>
            <w:div w:id="955865404">
              <w:marLeft w:val="0"/>
              <w:marRight w:val="0"/>
              <w:marTop w:val="0"/>
              <w:marBottom w:val="0"/>
              <w:divBdr>
                <w:top w:val="none" w:sz="0" w:space="0" w:color="auto"/>
                <w:left w:val="none" w:sz="0" w:space="0" w:color="auto"/>
                <w:bottom w:val="none" w:sz="0" w:space="0" w:color="auto"/>
                <w:right w:val="none" w:sz="0" w:space="0" w:color="auto"/>
              </w:divBdr>
            </w:div>
            <w:div w:id="2130271219">
              <w:marLeft w:val="0"/>
              <w:marRight w:val="0"/>
              <w:marTop w:val="0"/>
              <w:marBottom w:val="0"/>
              <w:divBdr>
                <w:top w:val="none" w:sz="0" w:space="0" w:color="auto"/>
                <w:left w:val="none" w:sz="0" w:space="0" w:color="auto"/>
                <w:bottom w:val="none" w:sz="0" w:space="0" w:color="auto"/>
                <w:right w:val="none" w:sz="0" w:space="0" w:color="auto"/>
              </w:divBdr>
            </w:div>
            <w:div w:id="221915963">
              <w:marLeft w:val="0"/>
              <w:marRight w:val="0"/>
              <w:marTop w:val="0"/>
              <w:marBottom w:val="0"/>
              <w:divBdr>
                <w:top w:val="none" w:sz="0" w:space="0" w:color="auto"/>
                <w:left w:val="none" w:sz="0" w:space="0" w:color="auto"/>
                <w:bottom w:val="none" w:sz="0" w:space="0" w:color="auto"/>
                <w:right w:val="none" w:sz="0" w:space="0" w:color="auto"/>
              </w:divBdr>
            </w:div>
            <w:div w:id="459225365">
              <w:marLeft w:val="0"/>
              <w:marRight w:val="0"/>
              <w:marTop w:val="0"/>
              <w:marBottom w:val="0"/>
              <w:divBdr>
                <w:top w:val="none" w:sz="0" w:space="0" w:color="auto"/>
                <w:left w:val="none" w:sz="0" w:space="0" w:color="auto"/>
                <w:bottom w:val="none" w:sz="0" w:space="0" w:color="auto"/>
                <w:right w:val="none" w:sz="0" w:space="0" w:color="auto"/>
              </w:divBdr>
            </w:div>
            <w:div w:id="1675378072">
              <w:marLeft w:val="0"/>
              <w:marRight w:val="0"/>
              <w:marTop w:val="0"/>
              <w:marBottom w:val="0"/>
              <w:divBdr>
                <w:top w:val="none" w:sz="0" w:space="0" w:color="auto"/>
                <w:left w:val="none" w:sz="0" w:space="0" w:color="auto"/>
                <w:bottom w:val="none" w:sz="0" w:space="0" w:color="auto"/>
                <w:right w:val="none" w:sz="0" w:space="0" w:color="auto"/>
              </w:divBdr>
            </w:div>
            <w:div w:id="369885496">
              <w:marLeft w:val="0"/>
              <w:marRight w:val="0"/>
              <w:marTop w:val="0"/>
              <w:marBottom w:val="0"/>
              <w:divBdr>
                <w:top w:val="none" w:sz="0" w:space="0" w:color="auto"/>
                <w:left w:val="none" w:sz="0" w:space="0" w:color="auto"/>
                <w:bottom w:val="none" w:sz="0" w:space="0" w:color="auto"/>
                <w:right w:val="none" w:sz="0" w:space="0" w:color="auto"/>
              </w:divBdr>
            </w:div>
            <w:div w:id="964894602">
              <w:marLeft w:val="0"/>
              <w:marRight w:val="0"/>
              <w:marTop w:val="0"/>
              <w:marBottom w:val="0"/>
              <w:divBdr>
                <w:top w:val="none" w:sz="0" w:space="0" w:color="auto"/>
                <w:left w:val="none" w:sz="0" w:space="0" w:color="auto"/>
                <w:bottom w:val="none" w:sz="0" w:space="0" w:color="auto"/>
                <w:right w:val="none" w:sz="0" w:space="0" w:color="auto"/>
              </w:divBdr>
            </w:div>
            <w:div w:id="324095098">
              <w:marLeft w:val="0"/>
              <w:marRight w:val="0"/>
              <w:marTop w:val="0"/>
              <w:marBottom w:val="0"/>
              <w:divBdr>
                <w:top w:val="none" w:sz="0" w:space="0" w:color="auto"/>
                <w:left w:val="none" w:sz="0" w:space="0" w:color="auto"/>
                <w:bottom w:val="none" w:sz="0" w:space="0" w:color="auto"/>
                <w:right w:val="none" w:sz="0" w:space="0" w:color="auto"/>
              </w:divBdr>
            </w:div>
            <w:div w:id="1926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4746">
      <w:bodyDiv w:val="1"/>
      <w:marLeft w:val="0"/>
      <w:marRight w:val="0"/>
      <w:marTop w:val="0"/>
      <w:marBottom w:val="0"/>
      <w:divBdr>
        <w:top w:val="none" w:sz="0" w:space="0" w:color="auto"/>
        <w:left w:val="none" w:sz="0" w:space="0" w:color="auto"/>
        <w:bottom w:val="none" w:sz="0" w:space="0" w:color="auto"/>
        <w:right w:val="none" w:sz="0" w:space="0" w:color="auto"/>
      </w:divBdr>
      <w:divsChild>
        <w:div w:id="513152902">
          <w:marLeft w:val="0"/>
          <w:marRight w:val="0"/>
          <w:marTop w:val="0"/>
          <w:marBottom w:val="0"/>
          <w:divBdr>
            <w:top w:val="none" w:sz="0" w:space="0" w:color="auto"/>
            <w:left w:val="none" w:sz="0" w:space="0" w:color="auto"/>
            <w:bottom w:val="none" w:sz="0" w:space="0" w:color="auto"/>
            <w:right w:val="none" w:sz="0" w:space="0" w:color="auto"/>
          </w:divBdr>
          <w:divsChild>
            <w:div w:id="619922257">
              <w:marLeft w:val="0"/>
              <w:marRight w:val="0"/>
              <w:marTop w:val="0"/>
              <w:marBottom w:val="0"/>
              <w:divBdr>
                <w:top w:val="none" w:sz="0" w:space="0" w:color="auto"/>
                <w:left w:val="none" w:sz="0" w:space="0" w:color="auto"/>
                <w:bottom w:val="none" w:sz="0" w:space="0" w:color="auto"/>
                <w:right w:val="none" w:sz="0" w:space="0" w:color="auto"/>
              </w:divBdr>
              <w:divsChild>
                <w:div w:id="4613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1371">
      <w:bodyDiv w:val="1"/>
      <w:marLeft w:val="0"/>
      <w:marRight w:val="0"/>
      <w:marTop w:val="0"/>
      <w:marBottom w:val="0"/>
      <w:divBdr>
        <w:top w:val="none" w:sz="0" w:space="0" w:color="auto"/>
        <w:left w:val="none" w:sz="0" w:space="0" w:color="auto"/>
        <w:bottom w:val="none" w:sz="0" w:space="0" w:color="auto"/>
        <w:right w:val="none" w:sz="0" w:space="0" w:color="auto"/>
      </w:divBdr>
      <w:divsChild>
        <w:div w:id="1325745423">
          <w:marLeft w:val="0"/>
          <w:marRight w:val="0"/>
          <w:marTop w:val="0"/>
          <w:marBottom w:val="0"/>
          <w:divBdr>
            <w:top w:val="none" w:sz="0" w:space="0" w:color="auto"/>
            <w:left w:val="none" w:sz="0" w:space="0" w:color="auto"/>
            <w:bottom w:val="none" w:sz="0" w:space="0" w:color="auto"/>
            <w:right w:val="none" w:sz="0" w:space="0" w:color="auto"/>
          </w:divBdr>
          <w:divsChild>
            <w:div w:id="17218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831">
      <w:bodyDiv w:val="1"/>
      <w:marLeft w:val="0"/>
      <w:marRight w:val="0"/>
      <w:marTop w:val="0"/>
      <w:marBottom w:val="0"/>
      <w:divBdr>
        <w:top w:val="none" w:sz="0" w:space="0" w:color="auto"/>
        <w:left w:val="none" w:sz="0" w:space="0" w:color="auto"/>
        <w:bottom w:val="none" w:sz="0" w:space="0" w:color="auto"/>
        <w:right w:val="none" w:sz="0" w:space="0" w:color="auto"/>
      </w:divBdr>
      <w:divsChild>
        <w:div w:id="1820806209">
          <w:marLeft w:val="0"/>
          <w:marRight w:val="0"/>
          <w:marTop w:val="0"/>
          <w:marBottom w:val="0"/>
          <w:divBdr>
            <w:top w:val="none" w:sz="0" w:space="0" w:color="auto"/>
            <w:left w:val="none" w:sz="0" w:space="0" w:color="auto"/>
            <w:bottom w:val="none" w:sz="0" w:space="0" w:color="auto"/>
            <w:right w:val="none" w:sz="0" w:space="0" w:color="auto"/>
          </w:divBdr>
          <w:divsChild>
            <w:div w:id="9815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5095">
      <w:bodyDiv w:val="1"/>
      <w:marLeft w:val="0"/>
      <w:marRight w:val="0"/>
      <w:marTop w:val="0"/>
      <w:marBottom w:val="0"/>
      <w:divBdr>
        <w:top w:val="none" w:sz="0" w:space="0" w:color="auto"/>
        <w:left w:val="none" w:sz="0" w:space="0" w:color="auto"/>
        <w:bottom w:val="none" w:sz="0" w:space="0" w:color="auto"/>
        <w:right w:val="none" w:sz="0" w:space="0" w:color="auto"/>
      </w:divBdr>
      <w:divsChild>
        <w:div w:id="1987003103">
          <w:marLeft w:val="0"/>
          <w:marRight w:val="0"/>
          <w:marTop w:val="0"/>
          <w:marBottom w:val="0"/>
          <w:divBdr>
            <w:top w:val="none" w:sz="0" w:space="0" w:color="auto"/>
            <w:left w:val="none" w:sz="0" w:space="0" w:color="auto"/>
            <w:bottom w:val="none" w:sz="0" w:space="0" w:color="auto"/>
            <w:right w:val="none" w:sz="0" w:space="0" w:color="auto"/>
          </w:divBdr>
          <w:divsChild>
            <w:div w:id="21414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6872">
      <w:bodyDiv w:val="1"/>
      <w:marLeft w:val="0"/>
      <w:marRight w:val="0"/>
      <w:marTop w:val="0"/>
      <w:marBottom w:val="0"/>
      <w:divBdr>
        <w:top w:val="none" w:sz="0" w:space="0" w:color="auto"/>
        <w:left w:val="none" w:sz="0" w:space="0" w:color="auto"/>
        <w:bottom w:val="none" w:sz="0" w:space="0" w:color="auto"/>
        <w:right w:val="none" w:sz="0" w:space="0" w:color="auto"/>
      </w:divBdr>
      <w:divsChild>
        <w:div w:id="1801068469">
          <w:marLeft w:val="0"/>
          <w:marRight w:val="0"/>
          <w:marTop w:val="0"/>
          <w:marBottom w:val="0"/>
          <w:divBdr>
            <w:top w:val="none" w:sz="0" w:space="0" w:color="auto"/>
            <w:left w:val="none" w:sz="0" w:space="0" w:color="auto"/>
            <w:bottom w:val="none" w:sz="0" w:space="0" w:color="auto"/>
            <w:right w:val="none" w:sz="0" w:space="0" w:color="auto"/>
          </w:divBdr>
          <w:divsChild>
            <w:div w:id="3077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3562">
      <w:bodyDiv w:val="1"/>
      <w:marLeft w:val="0"/>
      <w:marRight w:val="0"/>
      <w:marTop w:val="0"/>
      <w:marBottom w:val="0"/>
      <w:divBdr>
        <w:top w:val="none" w:sz="0" w:space="0" w:color="auto"/>
        <w:left w:val="none" w:sz="0" w:space="0" w:color="auto"/>
        <w:bottom w:val="none" w:sz="0" w:space="0" w:color="auto"/>
        <w:right w:val="none" w:sz="0" w:space="0" w:color="auto"/>
      </w:divBdr>
      <w:divsChild>
        <w:div w:id="716903278">
          <w:marLeft w:val="0"/>
          <w:marRight w:val="0"/>
          <w:marTop w:val="0"/>
          <w:marBottom w:val="0"/>
          <w:divBdr>
            <w:top w:val="none" w:sz="0" w:space="0" w:color="auto"/>
            <w:left w:val="none" w:sz="0" w:space="0" w:color="auto"/>
            <w:bottom w:val="none" w:sz="0" w:space="0" w:color="auto"/>
            <w:right w:val="none" w:sz="0" w:space="0" w:color="auto"/>
          </w:divBdr>
          <w:divsChild>
            <w:div w:id="708842097">
              <w:marLeft w:val="0"/>
              <w:marRight w:val="0"/>
              <w:marTop w:val="0"/>
              <w:marBottom w:val="0"/>
              <w:divBdr>
                <w:top w:val="none" w:sz="0" w:space="0" w:color="auto"/>
                <w:left w:val="none" w:sz="0" w:space="0" w:color="auto"/>
                <w:bottom w:val="none" w:sz="0" w:space="0" w:color="auto"/>
                <w:right w:val="none" w:sz="0" w:space="0" w:color="auto"/>
              </w:divBdr>
            </w:div>
            <w:div w:id="2112311362">
              <w:marLeft w:val="0"/>
              <w:marRight w:val="0"/>
              <w:marTop w:val="0"/>
              <w:marBottom w:val="0"/>
              <w:divBdr>
                <w:top w:val="none" w:sz="0" w:space="0" w:color="auto"/>
                <w:left w:val="none" w:sz="0" w:space="0" w:color="auto"/>
                <w:bottom w:val="none" w:sz="0" w:space="0" w:color="auto"/>
                <w:right w:val="none" w:sz="0" w:space="0" w:color="auto"/>
              </w:divBdr>
            </w:div>
            <w:div w:id="163059367">
              <w:marLeft w:val="0"/>
              <w:marRight w:val="0"/>
              <w:marTop w:val="0"/>
              <w:marBottom w:val="0"/>
              <w:divBdr>
                <w:top w:val="none" w:sz="0" w:space="0" w:color="auto"/>
                <w:left w:val="none" w:sz="0" w:space="0" w:color="auto"/>
                <w:bottom w:val="none" w:sz="0" w:space="0" w:color="auto"/>
                <w:right w:val="none" w:sz="0" w:space="0" w:color="auto"/>
              </w:divBdr>
            </w:div>
            <w:div w:id="456028792">
              <w:marLeft w:val="0"/>
              <w:marRight w:val="0"/>
              <w:marTop w:val="0"/>
              <w:marBottom w:val="0"/>
              <w:divBdr>
                <w:top w:val="none" w:sz="0" w:space="0" w:color="auto"/>
                <w:left w:val="none" w:sz="0" w:space="0" w:color="auto"/>
                <w:bottom w:val="none" w:sz="0" w:space="0" w:color="auto"/>
                <w:right w:val="none" w:sz="0" w:space="0" w:color="auto"/>
              </w:divBdr>
            </w:div>
            <w:div w:id="405228568">
              <w:marLeft w:val="0"/>
              <w:marRight w:val="0"/>
              <w:marTop w:val="0"/>
              <w:marBottom w:val="0"/>
              <w:divBdr>
                <w:top w:val="none" w:sz="0" w:space="0" w:color="auto"/>
                <w:left w:val="none" w:sz="0" w:space="0" w:color="auto"/>
                <w:bottom w:val="none" w:sz="0" w:space="0" w:color="auto"/>
                <w:right w:val="none" w:sz="0" w:space="0" w:color="auto"/>
              </w:divBdr>
            </w:div>
            <w:div w:id="1238054939">
              <w:marLeft w:val="0"/>
              <w:marRight w:val="0"/>
              <w:marTop w:val="0"/>
              <w:marBottom w:val="0"/>
              <w:divBdr>
                <w:top w:val="none" w:sz="0" w:space="0" w:color="auto"/>
                <w:left w:val="none" w:sz="0" w:space="0" w:color="auto"/>
                <w:bottom w:val="none" w:sz="0" w:space="0" w:color="auto"/>
                <w:right w:val="none" w:sz="0" w:space="0" w:color="auto"/>
              </w:divBdr>
            </w:div>
            <w:div w:id="152836452">
              <w:marLeft w:val="0"/>
              <w:marRight w:val="0"/>
              <w:marTop w:val="0"/>
              <w:marBottom w:val="0"/>
              <w:divBdr>
                <w:top w:val="none" w:sz="0" w:space="0" w:color="auto"/>
                <w:left w:val="none" w:sz="0" w:space="0" w:color="auto"/>
                <w:bottom w:val="none" w:sz="0" w:space="0" w:color="auto"/>
                <w:right w:val="none" w:sz="0" w:space="0" w:color="auto"/>
              </w:divBdr>
            </w:div>
            <w:div w:id="682584370">
              <w:marLeft w:val="0"/>
              <w:marRight w:val="0"/>
              <w:marTop w:val="0"/>
              <w:marBottom w:val="0"/>
              <w:divBdr>
                <w:top w:val="none" w:sz="0" w:space="0" w:color="auto"/>
                <w:left w:val="none" w:sz="0" w:space="0" w:color="auto"/>
                <w:bottom w:val="none" w:sz="0" w:space="0" w:color="auto"/>
                <w:right w:val="none" w:sz="0" w:space="0" w:color="auto"/>
              </w:divBdr>
            </w:div>
            <w:div w:id="1181361345">
              <w:marLeft w:val="0"/>
              <w:marRight w:val="0"/>
              <w:marTop w:val="0"/>
              <w:marBottom w:val="0"/>
              <w:divBdr>
                <w:top w:val="none" w:sz="0" w:space="0" w:color="auto"/>
                <w:left w:val="none" w:sz="0" w:space="0" w:color="auto"/>
                <w:bottom w:val="none" w:sz="0" w:space="0" w:color="auto"/>
                <w:right w:val="none" w:sz="0" w:space="0" w:color="auto"/>
              </w:divBdr>
            </w:div>
            <w:div w:id="5593528">
              <w:marLeft w:val="0"/>
              <w:marRight w:val="0"/>
              <w:marTop w:val="0"/>
              <w:marBottom w:val="0"/>
              <w:divBdr>
                <w:top w:val="none" w:sz="0" w:space="0" w:color="auto"/>
                <w:left w:val="none" w:sz="0" w:space="0" w:color="auto"/>
                <w:bottom w:val="none" w:sz="0" w:space="0" w:color="auto"/>
                <w:right w:val="none" w:sz="0" w:space="0" w:color="auto"/>
              </w:divBdr>
            </w:div>
            <w:div w:id="221794570">
              <w:marLeft w:val="0"/>
              <w:marRight w:val="0"/>
              <w:marTop w:val="0"/>
              <w:marBottom w:val="0"/>
              <w:divBdr>
                <w:top w:val="none" w:sz="0" w:space="0" w:color="auto"/>
                <w:left w:val="none" w:sz="0" w:space="0" w:color="auto"/>
                <w:bottom w:val="none" w:sz="0" w:space="0" w:color="auto"/>
                <w:right w:val="none" w:sz="0" w:space="0" w:color="auto"/>
              </w:divBdr>
            </w:div>
            <w:div w:id="373234024">
              <w:marLeft w:val="0"/>
              <w:marRight w:val="0"/>
              <w:marTop w:val="0"/>
              <w:marBottom w:val="0"/>
              <w:divBdr>
                <w:top w:val="none" w:sz="0" w:space="0" w:color="auto"/>
                <w:left w:val="none" w:sz="0" w:space="0" w:color="auto"/>
                <w:bottom w:val="none" w:sz="0" w:space="0" w:color="auto"/>
                <w:right w:val="none" w:sz="0" w:space="0" w:color="auto"/>
              </w:divBdr>
            </w:div>
            <w:div w:id="1030909571">
              <w:marLeft w:val="0"/>
              <w:marRight w:val="0"/>
              <w:marTop w:val="0"/>
              <w:marBottom w:val="0"/>
              <w:divBdr>
                <w:top w:val="none" w:sz="0" w:space="0" w:color="auto"/>
                <w:left w:val="none" w:sz="0" w:space="0" w:color="auto"/>
                <w:bottom w:val="none" w:sz="0" w:space="0" w:color="auto"/>
                <w:right w:val="none" w:sz="0" w:space="0" w:color="auto"/>
              </w:divBdr>
            </w:div>
            <w:div w:id="1173185346">
              <w:marLeft w:val="0"/>
              <w:marRight w:val="0"/>
              <w:marTop w:val="0"/>
              <w:marBottom w:val="0"/>
              <w:divBdr>
                <w:top w:val="none" w:sz="0" w:space="0" w:color="auto"/>
                <w:left w:val="none" w:sz="0" w:space="0" w:color="auto"/>
                <w:bottom w:val="none" w:sz="0" w:space="0" w:color="auto"/>
                <w:right w:val="none" w:sz="0" w:space="0" w:color="auto"/>
              </w:divBdr>
            </w:div>
            <w:div w:id="1947619129">
              <w:marLeft w:val="0"/>
              <w:marRight w:val="0"/>
              <w:marTop w:val="0"/>
              <w:marBottom w:val="0"/>
              <w:divBdr>
                <w:top w:val="none" w:sz="0" w:space="0" w:color="auto"/>
                <w:left w:val="none" w:sz="0" w:space="0" w:color="auto"/>
                <w:bottom w:val="none" w:sz="0" w:space="0" w:color="auto"/>
                <w:right w:val="none" w:sz="0" w:space="0" w:color="auto"/>
              </w:divBdr>
            </w:div>
            <w:div w:id="1482692312">
              <w:marLeft w:val="0"/>
              <w:marRight w:val="0"/>
              <w:marTop w:val="0"/>
              <w:marBottom w:val="0"/>
              <w:divBdr>
                <w:top w:val="none" w:sz="0" w:space="0" w:color="auto"/>
                <w:left w:val="none" w:sz="0" w:space="0" w:color="auto"/>
                <w:bottom w:val="none" w:sz="0" w:space="0" w:color="auto"/>
                <w:right w:val="none" w:sz="0" w:space="0" w:color="auto"/>
              </w:divBdr>
            </w:div>
            <w:div w:id="1702319255">
              <w:marLeft w:val="0"/>
              <w:marRight w:val="0"/>
              <w:marTop w:val="0"/>
              <w:marBottom w:val="0"/>
              <w:divBdr>
                <w:top w:val="none" w:sz="0" w:space="0" w:color="auto"/>
                <w:left w:val="none" w:sz="0" w:space="0" w:color="auto"/>
                <w:bottom w:val="none" w:sz="0" w:space="0" w:color="auto"/>
                <w:right w:val="none" w:sz="0" w:space="0" w:color="auto"/>
              </w:divBdr>
            </w:div>
            <w:div w:id="978724098">
              <w:marLeft w:val="0"/>
              <w:marRight w:val="0"/>
              <w:marTop w:val="0"/>
              <w:marBottom w:val="0"/>
              <w:divBdr>
                <w:top w:val="none" w:sz="0" w:space="0" w:color="auto"/>
                <w:left w:val="none" w:sz="0" w:space="0" w:color="auto"/>
                <w:bottom w:val="none" w:sz="0" w:space="0" w:color="auto"/>
                <w:right w:val="none" w:sz="0" w:space="0" w:color="auto"/>
              </w:divBdr>
            </w:div>
            <w:div w:id="1296452869">
              <w:marLeft w:val="0"/>
              <w:marRight w:val="0"/>
              <w:marTop w:val="0"/>
              <w:marBottom w:val="0"/>
              <w:divBdr>
                <w:top w:val="none" w:sz="0" w:space="0" w:color="auto"/>
                <w:left w:val="none" w:sz="0" w:space="0" w:color="auto"/>
                <w:bottom w:val="none" w:sz="0" w:space="0" w:color="auto"/>
                <w:right w:val="none" w:sz="0" w:space="0" w:color="auto"/>
              </w:divBdr>
            </w:div>
            <w:div w:id="1722556492">
              <w:marLeft w:val="0"/>
              <w:marRight w:val="0"/>
              <w:marTop w:val="0"/>
              <w:marBottom w:val="0"/>
              <w:divBdr>
                <w:top w:val="none" w:sz="0" w:space="0" w:color="auto"/>
                <w:left w:val="none" w:sz="0" w:space="0" w:color="auto"/>
                <w:bottom w:val="none" w:sz="0" w:space="0" w:color="auto"/>
                <w:right w:val="none" w:sz="0" w:space="0" w:color="auto"/>
              </w:divBdr>
            </w:div>
            <w:div w:id="339084395">
              <w:marLeft w:val="0"/>
              <w:marRight w:val="0"/>
              <w:marTop w:val="0"/>
              <w:marBottom w:val="0"/>
              <w:divBdr>
                <w:top w:val="none" w:sz="0" w:space="0" w:color="auto"/>
                <w:left w:val="none" w:sz="0" w:space="0" w:color="auto"/>
                <w:bottom w:val="none" w:sz="0" w:space="0" w:color="auto"/>
                <w:right w:val="none" w:sz="0" w:space="0" w:color="auto"/>
              </w:divBdr>
            </w:div>
            <w:div w:id="421726423">
              <w:marLeft w:val="0"/>
              <w:marRight w:val="0"/>
              <w:marTop w:val="0"/>
              <w:marBottom w:val="0"/>
              <w:divBdr>
                <w:top w:val="none" w:sz="0" w:space="0" w:color="auto"/>
                <w:left w:val="none" w:sz="0" w:space="0" w:color="auto"/>
                <w:bottom w:val="none" w:sz="0" w:space="0" w:color="auto"/>
                <w:right w:val="none" w:sz="0" w:space="0" w:color="auto"/>
              </w:divBdr>
            </w:div>
            <w:div w:id="609705689">
              <w:marLeft w:val="0"/>
              <w:marRight w:val="0"/>
              <w:marTop w:val="0"/>
              <w:marBottom w:val="0"/>
              <w:divBdr>
                <w:top w:val="none" w:sz="0" w:space="0" w:color="auto"/>
                <w:left w:val="none" w:sz="0" w:space="0" w:color="auto"/>
                <w:bottom w:val="none" w:sz="0" w:space="0" w:color="auto"/>
                <w:right w:val="none" w:sz="0" w:space="0" w:color="auto"/>
              </w:divBdr>
            </w:div>
            <w:div w:id="1129470569">
              <w:marLeft w:val="0"/>
              <w:marRight w:val="0"/>
              <w:marTop w:val="0"/>
              <w:marBottom w:val="0"/>
              <w:divBdr>
                <w:top w:val="none" w:sz="0" w:space="0" w:color="auto"/>
                <w:left w:val="none" w:sz="0" w:space="0" w:color="auto"/>
                <w:bottom w:val="none" w:sz="0" w:space="0" w:color="auto"/>
                <w:right w:val="none" w:sz="0" w:space="0" w:color="auto"/>
              </w:divBdr>
            </w:div>
            <w:div w:id="2134666645">
              <w:marLeft w:val="0"/>
              <w:marRight w:val="0"/>
              <w:marTop w:val="0"/>
              <w:marBottom w:val="0"/>
              <w:divBdr>
                <w:top w:val="none" w:sz="0" w:space="0" w:color="auto"/>
                <w:left w:val="none" w:sz="0" w:space="0" w:color="auto"/>
                <w:bottom w:val="none" w:sz="0" w:space="0" w:color="auto"/>
                <w:right w:val="none" w:sz="0" w:space="0" w:color="auto"/>
              </w:divBdr>
            </w:div>
            <w:div w:id="564070263">
              <w:marLeft w:val="0"/>
              <w:marRight w:val="0"/>
              <w:marTop w:val="0"/>
              <w:marBottom w:val="0"/>
              <w:divBdr>
                <w:top w:val="none" w:sz="0" w:space="0" w:color="auto"/>
                <w:left w:val="none" w:sz="0" w:space="0" w:color="auto"/>
                <w:bottom w:val="none" w:sz="0" w:space="0" w:color="auto"/>
                <w:right w:val="none" w:sz="0" w:space="0" w:color="auto"/>
              </w:divBdr>
            </w:div>
            <w:div w:id="1882665196">
              <w:marLeft w:val="0"/>
              <w:marRight w:val="0"/>
              <w:marTop w:val="0"/>
              <w:marBottom w:val="0"/>
              <w:divBdr>
                <w:top w:val="none" w:sz="0" w:space="0" w:color="auto"/>
                <w:left w:val="none" w:sz="0" w:space="0" w:color="auto"/>
                <w:bottom w:val="none" w:sz="0" w:space="0" w:color="auto"/>
                <w:right w:val="none" w:sz="0" w:space="0" w:color="auto"/>
              </w:divBdr>
            </w:div>
            <w:div w:id="1396271191">
              <w:marLeft w:val="0"/>
              <w:marRight w:val="0"/>
              <w:marTop w:val="0"/>
              <w:marBottom w:val="0"/>
              <w:divBdr>
                <w:top w:val="none" w:sz="0" w:space="0" w:color="auto"/>
                <w:left w:val="none" w:sz="0" w:space="0" w:color="auto"/>
                <w:bottom w:val="none" w:sz="0" w:space="0" w:color="auto"/>
                <w:right w:val="none" w:sz="0" w:space="0" w:color="auto"/>
              </w:divBdr>
            </w:div>
            <w:div w:id="2058435186">
              <w:marLeft w:val="0"/>
              <w:marRight w:val="0"/>
              <w:marTop w:val="0"/>
              <w:marBottom w:val="0"/>
              <w:divBdr>
                <w:top w:val="none" w:sz="0" w:space="0" w:color="auto"/>
                <w:left w:val="none" w:sz="0" w:space="0" w:color="auto"/>
                <w:bottom w:val="none" w:sz="0" w:space="0" w:color="auto"/>
                <w:right w:val="none" w:sz="0" w:space="0" w:color="auto"/>
              </w:divBdr>
            </w:div>
            <w:div w:id="1220050885">
              <w:marLeft w:val="0"/>
              <w:marRight w:val="0"/>
              <w:marTop w:val="0"/>
              <w:marBottom w:val="0"/>
              <w:divBdr>
                <w:top w:val="none" w:sz="0" w:space="0" w:color="auto"/>
                <w:left w:val="none" w:sz="0" w:space="0" w:color="auto"/>
                <w:bottom w:val="none" w:sz="0" w:space="0" w:color="auto"/>
                <w:right w:val="none" w:sz="0" w:space="0" w:color="auto"/>
              </w:divBdr>
            </w:div>
            <w:div w:id="1398474265">
              <w:marLeft w:val="0"/>
              <w:marRight w:val="0"/>
              <w:marTop w:val="0"/>
              <w:marBottom w:val="0"/>
              <w:divBdr>
                <w:top w:val="none" w:sz="0" w:space="0" w:color="auto"/>
                <w:left w:val="none" w:sz="0" w:space="0" w:color="auto"/>
                <w:bottom w:val="none" w:sz="0" w:space="0" w:color="auto"/>
                <w:right w:val="none" w:sz="0" w:space="0" w:color="auto"/>
              </w:divBdr>
            </w:div>
            <w:div w:id="36004966">
              <w:marLeft w:val="0"/>
              <w:marRight w:val="0"/>
              <w:marTop w:val="0"/>
              <w:marBottom w:val="0"/>
              <w:divBdr>
                <w:top w:val="none" w:sz="0" w:space="0" w:color="auto"/>
                <w:left w:val="none" w:sz="0" w:space="0" w:color="auto"/>
                <w:bottom w:val="none" w:sz="0" w:space="0" w:color="auto"/>
                <w:right w:val="none" w:sz="0" w:space="0" w:color="auto"/>
              </w:divBdr>
            </w:div>
            <w:div w:id="1110471458">
              <w:marLeft w:val="0"/>
              <w:marRight w:val="0"/>
              <w:marTop w:val="0"/>
              <w:marBottom w:val="0"/>
              <w:divBdr>
                <w:top w:val="none" w:sz="0" w:space="0" w:color="auto"/>
                <w:left w:val="none" w:sz="0" w:space="0" w:color="auto"/>
                <w:bottom w:val="none" w:sz="0" w:space="0" w:color="auto"/>
                <w:right w:val="none" w:sz="0" w:space="0" w:color="auto"/>
              </w:divBdr>
            </w:div>
            <w:div w:id="244073993">
              <w:marLeft w:val="0"/>
              <w:marRight w:val="0"/>
              <w:marTop w:val="0"/>
              <w:marBottom w:val="0"/>
              <w:divBdr>
                <w:top w:val="none" w:sz="0" w:space="0" w:color="auto"/>
                <w:left w:val="none" w:sz="0" w:space="0" w:color="auto"/>
                <w:bottom w:val="none" w:sz="0" w:space="0" w:color="auto"/>
                <w:right w:val="none" w:sz="0" w:space="0" w:color="auto"/>
              </w:divBdr>
            </w:div>
            <w:div w:id="1636565144">
              <w:marLeft w:val="0"/>
              <w:marRight w:val="0"/>
              <w:marTop w:val="0"/>
              <w:marBottom w:val="0"/>
              <w:divBdr>
                <w:top w:val="none" w:sz="0" w:space="0" w:color="auto"/>
                <w:left w:val="none" w:sz="0" w:space="0" w:color="auto"/>
                <w:bottom w:val="none" w:sz="0" w:space="0" w:color="auto"/>
                <w:right w:val="none" w:sz="0" w:space="0" w:color="auto"/>
              </w:divBdr>
            </w:div>
            <w:div w:id="1603370471">
              <w:marLeft w:val="0"/>
              <w:marRight w:val="0"/>
              <w:marTop w:val="0"/>
              <w:marBottom w:val="0"/>
              <w:divBdr>
                <w:top w:val="none" w:sz="0" w:space="0" w:color="auto"/>
                <w:left w:val="none" w:sz="0" w:space="0" w:color="auto"/>
                <w:bottom w:val="none" w:sz="0" w:space="0" w:color="auto"/>
                <w:right w:val="none" w:sz="0" w:space="0" w:color="auto"/>
              </w:divBdr>
            </w:div>
            <w:div w:id="1022971971">
              <w:marLeft w:val="0"/>
              <w:marRight w:val="0"/>
              <w:marTop w:val="0"/>
              <w:marBottom w:val="0"/>
              <w:divBdr>
                <w:top w:val="none" w:sz="0" w:space="0" w:color="auto"/>
                <w:left w:val="none" w:sz="0" w:space="0" w:color="auto"/>
                <w:bottom w:val="none" w:sz="0" w:space="0" w:color="auto"/>
                <w:right w:val="none" w:sz="0" w:space="0" w:color="auto"/>
              </w:divBdr>
            </w:div>
            <w:div w:id="698704050">
              <w:marLeft w:val="0"/>
              <w:marRight w:val="0"/>
              <w:marTop w:val="0"/>
              <w:marBottom w:val="0"/>
              <w:divBdr>
                <w:top w:val="none" w:sz="0" w:space="0" w:color="auto"/>
                <w:left w:val="none" w:sz="0" w:space="0" w:color="auto"/>
                <w:bottom w:val="none" w:sz="0" w:space="0" w:color="auto"/>
                <w:right w:val="none" w:sz="0" w:space="0" w:color="auto"/>
              </w:divBdr>
            </w:div>
            <w:div w:id="707798303">
              <w:marLeft w:val="0"/>
              <w:marRight w:val="0"/>
              <w:marTop w:val="0"/>
              <w:marBottom w:val="0"/>
              <w:divBdr>
                <w:top w:val="none" w:sz="0" w:space="0" w:color="auto"/>
                <w:left w:val="none" w:sz="0" w:space="0" w:color="auto"/>
                <w:bottom w:val="none" w:sz="0" w:space="0" w:color="auto"/>
                <w:right w:val="none" w:sz="0" w:space="0" w:color="auto"/>
              </w:divBdr>
            </w:div>
            <w:div w:id="772290431">
              <w:marLeft w:val="0"/>
              <w:marRight w:val="0"/>
              <w:marTop w:val="0"/>
              <w:marBottom w:val="0"/>
              <w:divBdr>
                <w:top w:val="none" w:sz="0" w:space="0" w:color="auto"/>
                <w:left w:val="none" w:sz="0" w:space="0" w:color="auto"/>
                <w:bottom w:val="none" w:sz="0" w:space="0" w:color="auto"/>
                <w:right w:val="none" w:sz="0" w:space="0" w:color="auto"/>
              </w:divBdr>
            </w:div>
            <w:div w:id="348877128">
              <w:marLeft w:val="0"/>
              <w:marRight w:val="0"/>
              <w:marTop w:val="0"/>
              <w:marBottom w:val="0"/>
              <w:divBdr>
                <w:top w:val="none" w:sz="0" w:space="0" w:color="auto"/>
                <w:left w:val="none" w:sz="0" w:space="0" w:color="auto"/>
                <w:bottom w:val="none" w:sz="0" w:space="0" w:color="auto"/>
                <w:right w:val="none" w:sz="0" w:space="0" w:color="auto"/>
              </w:divBdr>
            </w:div>
            <w:div w:id="2093114614">
              <w:marLeft w:val="0"/>
              <w:marRight w:val="0"/>
              <w:marTop w:val="0"/>
              <w:marBottom w:val="0"/>
              <w:divBdr>
                <w:top w:val="none" w:sz="0" w:space="0" w:color="auto"/>
                <w:left w:val="none" w:sz="0" w:space="0" w:color="auto"/>
                <w:bottom w:val="none" w:sz="0" w:space="0" w:color="auto"/>
                <w:right w:val="none" w:sz="0" w:space="0" w:color="auto"/>
              </w:divBdr>
            </w:div>
            <w:div w:id="1198659595">
              <w:marLeft w:val="0"/>
              <w:marRight w:val="0"/>
              <w:marTop w:val="0"/>
              <w:marBottom w:val="0"/>
              <w:divBdr>
                <w:top w:val="none" w:sz="0" w:space="0" w:color="auto"/>
                <w:left w:val="none" w:sz="0" w:space="0" w:color="auto"/>
                <w:bottom w:val="none" w:sz="0" w:space="0" w:color="auto"/>
                <w:right w:val="none" w:sz="0" w:space="0" w:color="auto"/>
              </w:divBdr>
            </w:div>
            <w:div w:id="1560508522">
              <w:marLeft w:val="0"/>
              <w:marRight w:val="0"/>
              <w:marTop w:val="0"/>
              <w:marBottom w:val="0"/>
              <w:divBdr>
                <w:top w:val="none" w:sz="0" w:space="0" w:color="auto"/>
                <w:left w:val="none" w:sz="0" w:space="0" w:color="auto"/>
                <w:bottom w:val="none" w:sz="0" w:space="0" w:color="auto"/>
                <w:right w:val="none" w:sz="0" w:space="0" w:color="auto"/>
              </w:divBdr>
            </w:div>
            <w:div w:id="415903254">
              <w:marLeft w:val="0"/>
              <w:marRight w:val="0"/>
              <w:marTop w:val="0"/>
              <w:marBottom w:val="0"/>
              <w:divBdr>
                <w:top w:val="none" w:sz="0" w:space="0" w:color="auto"/>
                <w:left w:val="none" w:sz="0" w:space="0" w:color="auto"/>
                <w:bottom w:val="none" w:sz="0" w:space="0" w:color="auto"/>
                <w:right w:val="none" w:sz="0" w:space="0" w:color="auto"/>
              </w:divBdr>
            </w:div>
            <w:div w:id="159590886">
              <w:marLeft w:val="0"/>
              <w:marRight w:val="0"/>
              <w:marTop w:val="0"/>
              <w:marBottom w:val="0"/>
              <w:divBdr>
                <w:top w:val="none" w:sz="0" w:space="0" w:color="auto"/>
                <w:left w:val="none" w:sz="0" w:space="0" w:color="auto"/>
                <w:bottom w:val="none" w:sz="0" w:space="0" w:color="auto"/>
                <w:right w:val="none" w:sz="0" w:space="0" w:color="auto"/>
              </w:divBdr>
            </w:div>
            <w:div w:id="2105151271">
              <w:marLeft w:val="0"/>
              <w:marRight w:val="0"/>
              <w:marTop w:val="0"/>
              <w:marBottom w:val="0"/>
              <w:divBdr>
                <w:top w:val="none" w:sz="0" w:space="0" w:color="auto"/>
                <w:left w:val="none" w:sz="0" w:space="0" w:color="auto"/>
                <w:bottom w:val="none" w:sz="0" w:space="0" w:color="auto"/>
                <w:right w:val="none" w:sz="0" w:space="0" w:color="auto"/>
              </w:divBdr>
            </w:div>
            <w:div w:id="1433280120">
              <w:marLeft w:val="0"/>
              <w:marRight w:val="0"/>
              <w:marTop w:val="0"/>
              <w:marBottom w:val="0"/>
              <w:divBdr>
                <w:top w:val="none" w:sz="0" w:space="0" w:color="auto"/>
                <w:left w:val="none" w:sz="0" w:space="0" w:color="auto"/>
                <w:bottom w:val="none" w:sz="0" w:space="0" w:color="auto"/>
                <w:right w:val="none" w:sz="0" w:space="0" w:color="auto"/>
              </w:divBdr>
            </w:div>
            <w:div w:id="20657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3580">
      <w:bodyDiv w:val="1"/>
      <w:marLeft w:val="0"/>
      <w:marRight w:val="0"/>
      <w:marTop w:val="0"/>
      <w:marBottom w:val="0"/>
      <w:divBdr>
        <w:top w:val="none" w:sz="0" w:space="0" w:color="auto"/>
        <w:left w:val="none" w:sz="0" w:space="0" w:color="auto"/>
        <w:bottom w:val="none" w:sz="0" w:space="0" w:color="auto"/>
        <w:right w:val="none" w:sz="0" w:space="0" w:color="auto"/>
      </w:divBdr>
      <w:divsChild>
        <w:div w:id="1849905668">
          <w:marLeft w:val="0"/>
          <w:marRight w:val="0"/>
          <w:marTop w:val="0"/>
          <w:marBottom w:val="0"/>
          <w:divBdr>
            <w:top w:val="none" w:sz="0" w:space="0" w:color="auto"/>
            <w:left w:val="none" w:sz="0" w:space="0" w:color="auto"/>
            <w:bottom w:val="none" w:sz="0" w:space="0" w:color="auto"/>
            <w:right w:val="none" w:sz="0" w:space="0" w:color="auto"/>
          </w:divBdr>
          <w:divsChild>
            <w:div w:id="380718182">
              <w:marLeft w:val="0"/>
              <w:marRight w:val="0"/>
              <w:marTop w:val="0"/>
              <w:marBottom w:val="0"/>
              <w:divBdr>
                <w:top w:val="none" w:sz="0" w:space="0" w:color="auto"/>
                <w:left w:val="none" w:sz="0" w:space="0" w:color="auto"/>
                <w:bottom w:val="none" w:sz="0" w:space="0" w:color="auto"/>
                <w:right w:val="none" w:sz="0" w:space="0" w:color="auto"/>
              </w:divBdr>
            </w:div>
            <w:div w:id="347172678">
              <w:marLeft w:val="0"/>
              <w:marRight w:val="0"/>
              <w:marTop w:val="0"/>
              <w:marBottom w:val="0"/>
              <w:divBdr>
                <w:top w:val="none" w:sz="0" w:space="0" w:color="auto"/>
                <w:left w:val="none" w:sz="0" w:space="0" w:color="auto"/>
                <w:bottom w:val="none" w:sz="0" w:space="0" w:color="auto"/>
                <w:right w:val="none" w:sz="0" w:space="0" w:color="auto"/>
              </w:divBdr>
            </w:div>
            <w:div w:id="7216248">
              <w:marLeft w:val="0"/>
              <w:marRight w:val="0"/>
              <w:marTop w:val="0"/>
              <w:marBottom w:val="0"/>
              <w:divBdr>
                <w:top w:val="none" w:sz="0" w:space="0" w:color="auto"/>
                <w:left w:val="none" w:sz="0" w:space="0" w:color="auto"/>
                <w:bottom w:val="none" w:sz="0" w:space="0" w:color="auto"/>
                <w:right w:val="none" w:sz="0" w:space="0" w:color="auto"/>
              </w:divBdr>
            </w:div>
            <w:div w:id="1104880590">
              <w:marLeft w:val="0"/>
              <w:marRight w:val="0"/>
              <w:marTop w:val="0"/>
              <w:marBottom w:val="0"/>
              <w:divBdr>
                <w:top w:val="none" w:sz="0" w:space="0" w:color="auto"/>
                <w:left w:val="none" w:sz="0" w:space="0" w:color="auto"/>
                <w:bottom w:val="none" w:sz="0" w:space="0" w:color="auto"/>
                <w:right w:val="none" w:sz="0" w:space="0" w:color="auto"/>
              </w:divBdr>
            </w:div>
            <w:div w:id="823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9906">
      <w:bodyDiv w:val="1"/>
      <w:marLeft w:val="0"/>
      <w:marRight w:val="0"/>
      <w:marTop w:val="0"/>
      <w:marBottom w:val="0"/>
      <w:divBdr>
        <w:top w:val="none" w:sz="0" w:space="0" w:color="auto"/>
        <w:left w:val="none" w:sz="0" w:space="0" w:color="auto"/>
        <w:bottom w:val="none" w:sz="0" w:space="0" w:color="auto"/>
        <w:right w:val="none" w:sz="0" w:space="0" w:color="auto"/>
      </w:divBdr>
      <w:divsChild>
        <w:div w:id="603542197">
          <w:marLeft w:val="0"/>
          <w:marRight w:val="0"/>
          <w:marTop w:val="0"/>
          <w:marBottom w:val="0"/>
          <w:divBdr>
            <w:top w:val="none" w:sz="0" w:space="0" w:color="auto"/>
            <w:left w:val="none" w:sz="0" w:space="0" w:color="auto"/>
            <w:bottom w:val="none" w:sz="0" w:space="0" w:color="auto"/>
            <w:right w:val="none" w:sz="0" w:space="0" w:color="auto"/>
          </w:divBdr>
          <w:divsChild>
            <w:div w:id="2031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1804">
      <w:bodyDiv w:val="1"/>
      <w:marLeft w:val="0"/>
      <w:marRight w:val="0"/>
      <w:marTop w:val="0"/>
      <w:marBottom w:val="0"/>
      <w:divBdr>
        <w:top w:val="none" w:sz="0" w:space="0" w:color="auto"/>
        <w:left w:val="none" w:sz="0" w:space="0" w:color="auto"/>
        <w:bottom w:val="none" w:sz="0" w:space="0" w:color="auto"/>
        <w:right w:val="none" w:sz="0" w:space="0" w:color="auto"/>
      </w:divBdr>
    </w:div>
    <w:div w:id="2087527594">
      <w:bodyDiv w:val="1"/>
      <w:marLeft w:val="0"/>
      <w:marRight w:val="0"/>
      <w:marTop w:val="0"/>
      <w:marBottom w:val="0"/>
      <w:divBdr>
        <w:top w:val="none" w:sz="0" w:space="0" w:color="auto"/>
        <w:left w:val="none" w:sz="0" w:space="0" w:color="auto"/>
        <w:bottom w:val="none" w:sz="0" w:space="0" w:color="auto"/>
        <w:right w:val="none" w:sz="0" w:space="0" w:color="auto"/>
      </w:divBdr>
      <w:divsChild>
        <w:div w:id="1879662261">
          <w:marLeft w:val="0"/>
          <w:marRight w:val="0"/>
          <w:marTop w:val="0"/>
          <w:marBottom w:val="0"/>
          <w:divBdr>
            <w:top w:val="none" w:sz="0" w:space="0" w:color="auto"/>
            <w:left w:val="none" w:sz="0" w:space="0" w:color="auto"/>
            <w:bottom w:val="none" w:sz="0" w:space="0" w:color="auto"/>
            <w:right w:val="none" w:sz="0" w:space="0" w:color="auto"/>
          </w:divBdr>
          <w:divsChild>
            <w:div w:id="13676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7232">
      <w:bodyDiv w:val="1"/>
      <w:marLeft w:val="0"/>
      <w:marRight w:val="0"/>
      <w:marTop w:val="0"/>
      <w:marBottom w:val="0"/>
      <w:divBdr>
        <w:top w:val="none" w:sz="0" w:space="0" w:color="auto"/>
        <w:left w:val="none" w:sz="0" w:space="0" w:color="auto"/>
        <w:bottom w:val="none" w:sz="0" w:space="0" w:color="auto"/>
        <w:right w:val="none" w:sz="0" w:space="0" w:color="auto"/>
      </w:divBdr>
      <w:divsChild>
        <w:div w:id="461460656">
          <w:marLeft w:val="0"/>
          <w:marRight w:val="0"/>
          <w:marTop w:val="0"/>
          <w:marBottom w:val="0"/>
          <w:divBdr>
            <w:top w:val="none" w:sz="0" w:space="0" w:color="auto"/>
            <w:left w:val="none" w:sz="0" w:space="0" w:color="auto"/>
            <w:bottom w:val="none" w:sz="0" w:space="0" w:color="auto"/>
            <w:right w:val="none" w:sz="0" w:space="0" w:color="auto"/>
          </w:divBdr>
          <w:divsChild>
            <w:div w:id="259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sequence-alignment-problem/"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youtube.com/watch?v=um8h3P216Fk"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youtube.com/watch?v=xumc05Cwtd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b6xBvl0yPAY" TargetMode="External"/><Relationship Id="rId32" Type="http://schemas.openxmlformats.org/officeDocument/2006/relationships/hyperlink" Target="https://stats.stackexchange.com/questions/415670/viterbi-algorithm-for-finding-most-probable-path-with-varying-transition-probabi"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9bCkAsaP_z4" TargetMode="External"/><Relationship Id="rId28" Type="http://schemas.openxmlformats.org/officeDocument/2006/relationships/hyperlink" Target="https://www.youtube.com/watch?v=Bf55IpJfy-w"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geeksforgeeks.org/viterbi-algorithm-for-hidden-markov-models-hm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youtube.com/watch?v=cAzcOh2tI6Q&amp;t=604s" TargetMode="External"/><Relationship Id="rId30" Type="http://schemas.openxmlformats.org/officeDocument/2006/relationships/hyperlink" Target="https://www.ebi.ac.uk/training/online/courses/pfam-creating-protein-families/what-are-profile-hidden-markov-models-hmms/"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b0be563-cc21-4d25-926e-691278bda78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1Σέ11</b:Tag>
    <b:SourceType>Book</b:SourceType>
    <b:Guid>{869BD67E-0622-4A23-9673-C8B4BAC55F82}</b:Guid>
    <b:Author>
      <b:Author>
        <b:NameList>
          <b:Person>
            <b:Last>Θεοδωρίδης</b:Last>
            <b:First>[1]</b:First>
            <b:Middle>Σέργιος</b:Middle>
          </b:Person>
          <b:Person>
            <b:Last>Πικράκης</b:Last>
            <b:First>Άγγελος</b:First>
          </b:Person>
          <b:Person>
            <b:Last>Κουτρούμπας</b:Last>
            <b:First>Κωνσταντίνος</b:First>
          </b:Person>
          <b:Person>
            <b:Last>Κάβουρας</b:Last>
            <b:First>Διονύσης</b:First>
          </b:Person>
        </b:NameList>
      </b:Author>
    </b:Author>
    <b:Title>ΕΙΣΑΓΩΓΗ ΣΤΗΝ ΑΝΑΓΝΩΡΙΣΗ ΠΡΟΤΥΠΩΝ MATLAB </b:Title>
    <b:Year>2011</b:Year>
    <b:Publisher>ΙΑΤΡΙΚΕΣ ΕΚΔΟΣΕΙΣ Π. Χ. ΠΑΣΧΑΛΙΔΗΣ</b:Publishe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DF984A96D9B140BC345974EDAB6B2B" ma:contentTypeVersion="5" ma:contentTypeDescription="Create a new document." ma:contentTypeScope="" ma:versionID="bb0a5288595fdc8870247c7bf23837ae">
  <xsd:schema xmlns:xsd="http://www.w3.org/2001/XMLSchema" xmlns:xs="http://www.w3.org/2001/XMLSchema" xmlns:p="http://schemas.microsoft.com/office/2006/metadata/properties" xmlns:ns3="9b0be563-cc21-4d25-926e-691278bda786" targetNamespace="http://schemas.microsoft.com/office/2006/metadata/properties" ma:root="true" ma:fieldsID="381861b3d2bc978fe0b24efc5d821b76" ns3:_="">
    <xsd:import namespace="9b0be563-cc21-4d25-926e-691278bda78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be563-cc21-4d25-926e-691278bda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D90D04-0E3F-422A-B9F5-F9AFF91E6E71}">
  <ds:schemaRefs>
    <ds:schemaRef ds:uri="http://schemas.microsoft.com/office/2006/metadata/properties"/>
    <ds:schemaRef ds:uri="http://schemas.microsoft.com/office/infopath/2007/PartnerControls"/>
    <ds:schemaRef ds:uri="9b0be563-cc21-4d25-926e-691278bda786"/>
  </ds:schemaRefs>
</ds:datastoreItem>
</file>

<file path=customXml/itemProps2.xml><?xml version="1.0" encoding="utf-8"?>
<ds:datastoreItem xmlns:ds="http://schemas.openxmlformats.org/officeDocument/2006/customXml" ds:itemID="{70F2022A-D7C0-4C45-AD1F-343A0B94056A}">
  <ds:schemaRefs>
    <ds:schemaRef ds:uri="http://schemas.openxmlformats.org/officeDocument/2006/bibliography"/>
  </ds:schemaRefs>
</ds:datastoreItem>
</file>

<file path=customXml/itemProps3.xml><?xml version="1.0" encoding="utf-8"?>
<ds:datastoreItem xmlns:ds="http://schemas.openxmlformats.org/officeDocument/2006/customXml" ds:itemID="{43B38F41-997E-48FC-86F6-CD293E2EB319}">
  <ds:schemaRefs>
    <ds:schemaRef ds:uri="http://schemas.microsoft.com/sharepoint/v3/contenttype/forms"/>
  </ds:schemaRefs>
</ds:datastoreItem>
</file>

<file path=customXml/itemProps4.xml><?xml version="1.0" encoding="utf-8"?>
<ds:datastoreItem xmlns:ds="http://schemas.openxmlformats.org/officeDocument/2006/customXml" ds:itemID="{421488D5-0455-443A-BF73-8E4E62377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be563-cc21-4d25-926e-691278bda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18</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Κούκος</dc:creator>
  <cp:keywords/>
  <dc:description/>
  <cp:lastModifiedBy>IOAN KROITOR KATARTZIOU</cp:lastModifiedBy>
  <cp:revision>428</cp:revision>
  <cp:lastPrinted>2024-07-15T19:00:00Z</cp:lastPrinted>
  <dcterms:created xsi:type="dcterms:W3CDTF">2024-07-04T16:48:00Z</dcterms:created>
  <dcterms:modified xsi:type="dcterms:W3CDTF">2024-07-18T17:02:00Z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0x0101009FDF984A96D9B140BC345974EDAB6B2B</vt:lpwstr>
  </property>
</Properties>
</file>